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63020" w14:textId="4ABB5602" w:rsidR="009629A2" w:rsidRPr="007136F7" w:rsidRDefault="009629A2">
      <w:pPr>
        <w:pStyle w:val="Heading1"/>
        <w:spacing w:line="480" w:lineRule="auto"/>
        <w:jc w:val="center"/>
        <w:rPr>
          <w:rFonts w:ascii="Arial" w:hAnsi="Arial" w:cs="Arial"/>
          <w:b/>
          <w:bCs/>
          <w:sz w:val="24"/>
          <w:szCs w:val="24"/>
          <w:rPrChange w:id="0" w:author="Christian Hicks" w:date="2022-01-23T11:02:00Z">
            <w:rPr/>
          </w:rPrChange>
        </w:rPr>
        <w:pPrChange w:id="1" w:author="Christian Hicks" w:date="2022-01-23T11:06:00Z">
          <w:pPr>
            <w:spacing w:line="480" w:lineRule="auto"/>
            <w:jc w:val="center"/>
          </w:pPr>
        </w:pPrChange>
      </w:pPr>
      <w:commentRangeStart w:id="2"/>
      <w:r w:rsidRPr="007136F7">
        <w:rPr>
          <w:rFonts w:ascii="Arial" w:hAnsi="Arial" w:cs="Arial"/>
          <w:b/>
          <w:bCs/>
          <w:color w:val="auto"/>
          <w:sz w:val="24"/>
          <w:szCs w:val="24"/>
          <w:rPrChange w:id="3" w:author="Christian Hicks" w:date="2022-01-23T11:02:00Z">
            <w:rPr/>
          </w:rPrChange>
        </w:rPr>
        <w:t>INTRODUCTION</w:t>
      </w:r>
      <w:commentRangeEnd w:id="2"/>
      <w:r w:rsidR="00870C80">
        <w:rPr>
          <w:rStyle w:val="CommentReference"/>
          <w:rFonts w:asciiTheme="minorHAnsi" w:eastAsiaTheme="minorHAnsi" w:hAnsiTheme="minorHAnsi" w:cstheme="minorBidi"/>
          <w:color w:val="auto"/>
        </w:rPr>
        <w:commentReference w:id="2"/>
      </w:r>
    </w:p>
    <w:p w14:paraId="0FDF5A14" w14:textId="419A8DC7" w:rsidR="001170B9" w:rsidRPr="008E536E" w:rsidDel="002A5F27" w:rsidRDefault="001170B9" w:rsidP="001170B9">
      <w:pPr>
        <w:spacing w:line="480" w:lineRule="auto"/>
        <w:rPr>
          <w:del w:id="4" w:author="Christian Hicks" w:date="2021-11-29T07:03:00Z"/>
          <w:rFonts w:ascii="Arial" w:hAnsi="Arial" w:cs="Arial"/>
          <w:i/>
          <w:iCs/>
          <w:sz w:val="24"/>
          <w:szCs w:val="24"/>
        </w:rPr>
      </w:pPr>
      <w:del w:id="5" w:author="Christian Hicks" w:date="2021-11-29T07:03:00Z">
        <w:r w:rsidRPr="008E536E" w:rsidDel="002A5F27">
          <w:rPr>
            <w:rFonts w:ascii="Arial" w:hAnsi="Arial" w:cs="Arial"/>
            <w:i/>
            <w:iCs/>
            <w:sz w:val="24"/>
            <w:szCs w:val="24"/>
          </w:rPr>
          <w:delText xml:space="preserve">Note: I intend to change my in-text citation style to numbers (ex: </w:delText>
        </w:r>
        <w:r w:rsidR="008E536E" w:rsidRPr="008E536E" w:rsidDel="002A5F27">
          <w:rPr>
            <w:rFonts w:ascii="Arial" w:hAnsi="Arial" w:cs="Arial"/>
            <w:sz w:val="24"/>
            <w:szCs w:val="24"/>
          </w:rPr>
          <w:delText>Claim</w:delText>
        </w:r>
        <w:r w:rsidR="008E536E" w:rsidRPr="008E536E" w:rsidDel="002A5F27">
          <w:rPr>
            <w:rFonts w:ascii="Arial" w:hAnsi="Arial" w:cs="Arial"/>
            <w:sz w:val="24"/>
            <w:szCs w:val="24"/>
            <w:vertAlign w:val="superscript"/>
          </w:rPr>
          <w:delText>1</w:delText>
        </w:r>
        <w:r w:rsidR="008E536E" w:rsidRPr="008E536E" w:rsidDel="002A5F27">
          <w:rPr>
            <w:rFonts w:ascii="Arial" w:hAnsi="Arial" w:cs="Arial"/>
            <w:i/>
            <w:iCs/>
            <w:sz w:val="24"/>
            <w:szCs w:val="24"/>
          </w:rPr>
          <w:delText xml:space="preserve">) after </w:delText>
        </w:r>
        <w:r w:rsidR="00DC6F62" w:rsidRPr="008E536E" w:rsidDel="002A5F27">
          <w:rPr>
            <w:rFonts w:ascii="Arial" w:hAnsi="Arial" w:cs="Arial"/>
            <w:i/>
            <w:iCs/>
            <w:sz w:val="24"/>
            <w:szCs w:val="24"/>
          </w:rPr>
          <w:delText>all</w:delText>
        </w:r>
        <w:r w:rsidR="008E536E" w:rsidRPr="008E536E" w:rsidDel="002A5F27">
          <w:rPr>
            <w:rFonts w:ascii="Arial" w:hAnsi="Arial" w:cs="Arial"/>
            <w:i/>
            <w:iCs/>
            <w:sz w:val="24"/>
            <w:szCs w:val="24"/>
          </w:rPr>
          <w:delText xml:space="preserve"> my references are collected, cit</w:delText>
        </w:r>
        <w:r w:rsidR="00DC6F62" w:rsidDel="002A5F27">
          <w:rPr>
            <w:rFonts w:ascii="Arial" w:hAnsi="Arial" w:cs="Arial"/>
            <w:i/>
            <w:iCs/>
            <w:sz w:val="24"/>
            <w:szCs w:val="24"/>
          </w:rPr>
          <w:delText xml:space="preserve">ed, </w:delText>
        </w:r>
        <w:r w:rsidR="008E536E" w:rsidRPr="008E536E" w:rsidDel="002A5F27">
          <w:rPr>
            <w:rFonts w:ascii="Arial" w:hAnsi="Arial" w:cs="Arial"/>
            <w:i/>
            <w:iCs/>
            <w:sz w:val="24"/>
            <w:szCs w:val="24"/>
          </w:rPr>
          <w:delText>and in order.</w:delText>
        </w:r>
      </w:del>
    </w:p>
    <w:p w14:paraId="5C423AEA" w14:textId="33EC0D88" w:rsidR="00457E06" w:rsidRPr="00A4595D" w:rsidRDefault="00457E06">
      <w:pPr>
        <w:pStyle w:val="Heading2"/>
        <w:spacing w:line="480" w:lineRule="auto"/>
        <w:rPr>
          <w:rFonts w:ascii="Arial" w:hAnsi="Arial" w:cs="Arial"/>
          <w:b/>
          <w:bCs/>
          <w:sz w:val="24"/>
          <w:szCs w:val="24"/>
          <w:rPrChange w:id="6" w:author="Christian Hicks" w:date="2022-01-23T11:03:00Z">
            <w:rPr/>
          </w:rPrChange>
        </w:rPr>
        <w:pPrChange w:id="7" w:author="Christian Hicks" w:date="2022-01-23T11:04:00Z">
          <w:pPr>
            <w:spacing w:line="480" w:lineRule="auto"/>
          </w:pPr>
        </w:pPrChange>
      </w:pPr>
      <w:r w:rsidRPr="00A4595D">
        <w:rPr>
          <w:rFonts w:ascii="Arial" w:hAnsi="Arial" w:cs="Arial"/>
          <w:b/>
          <w:bCs/>
          <w:color w:val="auto"/>
          <w:sz w:val="24"/>
          <w:szCs w:val="24"/>
          <w:rPrChange w:id="8" w:author="Christian Hicks" w:date="2022-01-23T11:03:00Z">
            <w:rPr/>
          </w:rPrChange>
        </w:rPr>
        <w:t>Epidemiology of the outcome</w:t>
      </w:r>
    </w:p>
    <w:p w14:paraId="4E30CB79" w14:textId="4602699C" w:rsidR="00F16A0C" w:rsidRPr="00AE5947" w:rsidRDefault="00971699" w:rsidP="00AE5947">
      <w:pPr>
        <w:spacing w:line="480" w:lineRule="auto"/>
        <w:ind w:firstLine="720"/>
        <w:rPr>
          <w:rFonts w:ascii="Arial" w:hAnsi="Arial" w:cs="Arial"/>
          <w:sz w:val="24"/>
          <w:szCs w:val="24"/>
        </w:rPr>
      </w:pPr>
      <w:r w:rsidRPr="00AE5947">
        <w:rPr>
          <w:rFonts w:ascii="Arial" w:hAnsi="Arial" w:cs="Arial"/>
          <w:sz w:val="24"/>
          <w:szCs w:val="24"/>
        </w:rPr>
        <w:t>The</w:t>
      </w:r>
      <w:r w:rsidR="00F961A7" w:rsidRPr="00AE5947">
        <w:rPr>
          <w:rFonts w:ascii="Arial" w:hAnsi="Arial" w:cs="Arial"/>
          <w:sz w:val="24"/>
          <w:szCs w:val="24"/>
        </w:rPr>
        <w:t xml:space="preserve"> NIH’s National Heart, Lung, and Blood Institute define</w:t>
      </w:r>
      <w:r w:rsidRPr="00AE5947">
        <w:rPr>
          <w:rFonts w:ascii="Arial" w:hAnsi="Arial" w:cs="Arial"/>
          <w:sz w:val="24"/>
          <w:szCs w:val="24"/>
        </w:rPr>
        <w:t>s</w:t>
      </w:r>
      <w:r w:rsidR="0097361E" w:rsidRPr="00AE5947">
        <w:rPr>
          <w:rFonts w:ascii="Arial" w:hAnsi="Arial" w:cs="Arial"/>
          <w:sz w:val="24"/>
          <w:szCs w:val="24"/>
        </w:rPr>
        <w:t xml:space="preserve"> high cholesterol</w:t>
      </w:r>
      <w:r w:rsidR="00F961A7" w:rsidRPr="00AE5947">
        <w:rPr>
          <w:rFonts w:ascii="Arial" w:hAnsi="Arial" w:cs="Arial"/>
          <w:sz w:val="24"/>
          <w:szCs w:val="24"/>
        </w:rPr>
        <w:t xml:space="preserve"> as having </w:t>
      </w:r>
      <w:r w:rsidR="001979AA" w:rsidRPr="00AE5947">
        <w:rPr>
          <w:rFonts w:ascii="Arial" w:hAnsi="Arial" w:cs="Arial"/>
          <w:sz w:val="24"/>
          <w:szCs w:val="24"/>
        </w:rPr>
        <w:t xml:space="preserve">total blood cholesterol </w:t>
      </w:r>
      <w:r w:rsidR="00951C8A" w:rsidRPr="00AE5947">
        <w:rPr>
          <w:rFonts w:ascii="Arial" w:hAnsi="Arial" w:cs="Arial"/>
          <w:sz w:val="24"/>
          <w:szCs w:val="24"/>
        </w:rPr>
        <w:t xml:space="preserve">(TC) </w:t>
      </w:r>
      <w:r w:rsidR="001979AA" w:rsidRPr="00AE5947">
        <w:rPr>
          <w:rFonts w:ascii="Arial" w:hAnsi="Arial" w:cs="Arial"/>
          <w:sz w:val="24"/>
          <w:szCs w:val="24"/>
        </w:rPr>
        <w:t>levels greater than or equal to 200 mg/dL</w:t>
      </w:r>
      <w:r w:rsidR="000F60C7" w:rsidRPr="00AE5947">
        <w:rPr>
          <w:rFonts w:ascii="Arial" w:hAnsi="Arial" w:cs="Arial"/>
          <w:sz w:val="24"/>
          <w:szCs w:val="24"/>
        </w:rPr>
        <w:t xml:space="preserve"> (</w:t>
      </w:r>
      <w:r w:rsidR="00C623A4" w:rsidRPr="00AE5947">
        <w:rPr>
          <w:rFonts w:ascii="Arial" w:hAnsi="Arial" w:cs="Arial"/>
          <w:sz w:val="24"/>
          <w:szCs w:val="24"/>
        </w:rPr>
        <w:t>National Institutes of Health</w:t>
      </w:r>
      <w:r w:rsidR="00900A2F">
        <w:rPr>
          <w:rFonts w:ascii="Arial" w:hAnsi="Arial" w:cs="Arial"/>
          <w:sz w:val="24"/>
          <w:szCs w:val="24"/>
        </w:rPr>
        <w:t>,</w:t>
      </w:r>
      <w:r w:rsidR="00C623A4" w:rsidRPr="00AE5947">
        <w:rPr>
          <w:rFonts w:ascii="Arial" w:hAnsi="Arial" w:cs="Arial"/>
          <w:sz w:val="24"/>
          <w:szCs w:val="24"/>
        </w:rPr>
        <w:t xml:space="preserve"> 2001</w:t>
      </w:r>
      <w:r w:rsidR="000F60C7" w:rsidRPr="00AE5947">
        <w:rPr>
          <w:rFonts w:ascii="Arial" w:hAnsi="Arial" w:cs="Arial"/>
          <w:sz w:val="24"/>
          <w:szCs w:val="24"/>
        </w:rPr>
        <w:t>).</w:t>
      </w:r>
      <w:r w:rsidR="007438F3" w:rsidRPr="00AE5947">
        <w:rPr>
          <w:rFonts w:ascii="Arial" w:hAnsi="Arial" w:cs="Arial"/>
          <w:sz w:val="24"/>
          <w:szCs w:val="24"/>
        </w:rPr>
        <w:t xml:space="preserve"> More than one third </w:t>
      </w:r>
      <w:r w:rsidR="007438F3" w:rsidRPr="002309B4">
        <w:rPr>
          <w:rFonts w:ascii="Arial" w:hAnsi="Arial" w:cs="Arial"/>
          <w:sz w:val="24"/>
          <w:szCs w:val="24"/>
        </w:rPr>
        <w:t xml:space="preserve">of the United States adult population has high </w:t>
      </w:r>
      <w:del w:id="9" w:author="Christian Hicks" w:date="2022-01-31T14:11:00Z">
        <w:r w:rsidR="007438F3" w:rsidRPr="002309B4" w:rsidDel="007830B1">
          <w:rPr>
            <w:rFonts w:ascii="Arial" w:hAnsi="Arial" w:cs="Arial"/>
            <w:sz w:val="24"/>
            <w:szCs w:val="24"/>
          </w:rPr>
          <w:delText xml:space="preserve">cholesterol </w:delText>
        </w:r>
      </w:del>
      <w:ins w:id="10" w:author="Christian Hicks" w:date="2022-01-31T14:11:00Z">
        <w:r w:rsidR="007830B1" w:rsidRPr="002309B4">
          <w:rPr>
            <w:rFonts w:ascii="Arial" w:hAnsi="Arial" w:cs="Arial"/>
            <w:sz w:val="24"/>
            <w:szCs w:val="24"/>
            <w:rPrChange w:id="11" w:author="Christian Hicks" w:date="2022-02-01T13:16:00Z">
              <w:rPr>
                <w:rFonts w:ascii="Arial" w:hAnsi="Arial" w:cs="Arial"/>
                <w:sz w:val="24"/>
                <w:szCs w:val="24"/>
                <w:highlight w:val="yellow"/>
              </w:rPr>
            </w:rPrChange>
          </w:rPr>
          <w:t>TC</w:t>
        </w:r>
        <w:r w:rsidR="007830B1" w:rsidRPr="002309B4">
          <w:rPr>
            <w:rFonts w:ascii="Arial" w:hAnsi="Arial" w:cs="Arial"/>
            <w:sz w:val="24"/>
            <w:szCs w:val="24"/>
          </w:rPr>
          <w:t xml:space="preserve"> </w:t>
        </w:r>
      </w:ins>
      <w:r w:rsidR="007438F3" w:rsidRPr="002309B4">
        <w:rPr>
          <w:rFonts w:ascii="Arial" w:hAnsi="Arial" w:cs="Arial"/>
          <w:sz w:val="24"/>
          <w:szCs w:val="24"/>
        </w:rPr>
        <w:t>and</w:t>
      </w:r>
      <w:r w:rsidR="007438F3" w:rsidRPr="00AE5947">
        <w:rPr>
          <w:rFonts w:ascii="Arial" w:hAnsi="Arial" w:cs="Arial"/>
          <w:sz w:val="24"/>
          <w:szCs w:val="24"/>
        </w:rPr>
        <w:t xml:space="preserve"> therefore a</w:t>
      </w:r>
      <w:r w:rsidR="00C526A3" w:rsidRPr="00AE5947">
        <w:rPr>
          <w:rFonts w:ascii="Arial" w:hAnsi="Arial" w:cs="Arial"/>
          <w:sz w:val="24"/>
          <w:szCs w:val="24"/>
        </w:rPr>
        <w:t>re at a</w:t>
      </w:r>
      <w:r w:rsidR="007438F3" w:rsidRPr="00AE5947">
        <w:rPr>
          <w:rFonts w:ascii="Arial" w:hAnsi="Arial" w:cs="Arial"/>
          <w:sz w:val="24"/>
          <w:szCs w:val="24"/>
        </w:rPr>
        <w:t xml:space="preserve"> heightened risk </w:t>
      </w:r>
      <w:r w:rsidR="00C526A3" w:rsidRPr="00AE5947">
        <w:rPr>
          <w:rFonts w:ascii="Arial" w:hAnsi="Arial" w:cs="Arial"/>
          <w:sz w:val="24"/>
          <w:szCs w:val="24"/>
        </w:rPr>
        <w:t>for</w:t>
      </w:r>
      <w:r w:rsidR="007438F3" w:rsidRPr="00AE5947">
        <w:rPr>
          <w:rFonts w:ascii="Arial" w:hAnsi="Arial" w:cs="Arial"/>
          <w:sz w:val="24"/>
          <w:szCs w:val="24"/>
        </w:rPr>
        <w:t xml:space="preserve"> cardiovascular disease</w:t>
      </w:r>
      <w:r w:rsidR="00C60943" w:rsidRPr="00AE5947">
        <w:rPr>
          <w:rFonts w:ascii="Arial" w:hAnsi="Arial" w:cs="Arial"/>
          <w:sz w:val="24"/>
          <w:szCs w:val="24"/>
        </w:rPr>
        <w:t xml:space="preserve"> (CVD)</w:t>
      </w:r>
      <w:r w:rsidR="007438F3" w:rsidRPr="00AE5947">
        <w:rPr>
          <w:rFonts w:ascii="Arial" w:hAnsi="Arial" w:cs="Arial"/>
          <w:sz w:val="24"/>
          <w:szCs w:val="24"/>
        </w:rPr>
        <w:t xml:space="preserve"> </w:t>
      </w:r>
      <w:r w:rsidR="00BA11C5" w:rsidRPr="00AE5947">
        <w:rPr>
          <w:rFonts w:ascii="Arial" w:hAnsi="Arial" w:cs="Arial"/>
          <w:sz w:val="24"/>
          <w:szCs w:val="24"/>
        </w:rPr>
        <w:t>and</w:t>
      </w:r>
      <w:r w:rsidR="00A72A70" w:rsidRPr="00AE5947">
        <w:rPr>
          <w:rFonts w:ascii="Arial" w:hAnsi="Arial" w:cs="Arial"/>
          <w:sz w:val="24"/>
          <w:szCs w:val="24"/>
        </w:rPr>
        <w:t xml:space="preserve"> </w:t>
      </w:r>
      <w:r w:rsidR="007438F3" w:rsidRPr="00AE5947">
        <w:rPr>
          <w:rFonts w:ascii="Arial" w:hAnsi="Arial" w:cs="Arial"/>
          <w:sz w:val="24"/>
          <w:szCs w:val="24"/>
        </w:rPr>
        <w:t>stroke (Virani</w:t>
      </w:r>
      <w:r w:rsidR="00D924DE">
        <w:rPr>
          <w:rFonts w:ascii="Arial" w:hAnsi="Arial" w:cs="Arial"/>
          <w:sz w:val="24"/>
          <w:szCs w:val="24"/>
        </w:rPr>
        <w:t xml:space="preserve"> et al.</w:t>
      </w:r>
      <w:r w:rsidR="00900A2F">
        <w:rPr>
          <w:rFonts w:ascii="Arial" w:hAnsi="Arial" w:cs="Arial"/>
          <w:sz w:val="24"/>
          <w:szCs w:val="24"/>
        </w:rPr>
        <w:t>,</w:t>
      </w:r>
      <w:r w:rsidR="007438F3" w:rsidRPr="00AE5947">
        <w:rPr>
          <w:rFonts w:ascii="Arial" w:hAnsi="Arial" w:cs="Arial"/>
          <w:sz w:val="24"/>
          <w:szCs w:val="24"/>
        </w:rPr>
        <w:t xml:space="preserve"> 2021).</w:t>
      </w:r>
      <w:r w:rsidR="00F30759" w:rsidRPr="00AE5947">
        <w:rPr>
          <w:rFonts w:ascii="Arial" w:hAnsi="Arial" w:cs="Arial"/>
          <w:sz w:val="24"/>
          <w:szCs w:val="24"/>
        </w:rPr>
        <w:t xml:space="preserve"> </w:t>
      </w:r>
      <w:r w:rsidR="00F16A0C" w:rsidRPr="00AE5947">
        <w:rPr>
          <w:rFonts w:ascii="Arial" w:hAnsi="Arial" w:cs="Arial"/>
          <w:sz w:val="24"/>
          <w:szCs w:val="24"/>
        </w:rPr>
        <w:t>Established risk factors of high cholesterol include obesity</w:t>
      </w:r>
      <w:r w:rsidR="00213DCB" w:rsidRPr="00AE5947">
        <w:rPr>
          <w:rFonts w:ascii="Arial" w:hAnsi="Arial" w:cs="Arial"/>
          <w:sz w:val="24"/>
          <w:szCs w:val="24"/>
        </w:rPr>
        <w:t>, lack of physical activity</w:t>
      </w:r>
      <w:r w:rsidR="00F16A0C" w:rsidRPr="00AE5947">
        <w:rPr>
          <w:rFonts w:ascii="Arial" w:hAnsi="Arial" w:cs="Arial"/>
          <w:sz w:val="24"/>
          <w:szCs w:val="24"/>
        </w:rPr>
        <w:t xml:space="preserve">, diet high in saturated and </w:t>
      </w:r>
      <w:proofErr w:type="spellStart"/>
      <w:r w:rsidR="00F16A0C" w:rsidRPr="00AE5947">
        <w:rPr>
          <w:rFonts w:ascii="Arial" w:hAnsi="Arial" w:cs="Arial"/>
          <w:sz w:val="24"/>
          <w:szCs w:val="24"/>
        </w:rPr>
        <w:t>trans</w:t>
      </w:r>
      <w:r w:rsidR="00B412F6" w:rsidRPr="00AE5947">
        <w:rPr>
          <w:rFonts w:ascii="Arial" w:hAnsi="Arial" w:cs="Arial"/>
          <w:sz w:val="24"/>
          <w:szCs w:val="24"/>
        </w:rPr>
        <w:t xml:space="preserve"> </w:t>
      </w:r>
      <w:r w:rsidR="00F16A0C" w:rsidRPr="00AE5947">
        <w:rPr>
          <w:rFonts w:ascii="Arial" w:hAnsi="Arial" w:cs="Arial"/>
          <w:sz w:val="24"/>
          <w:szCs w:val="24"/>
        </w:rPr>
        <w:t>fat</w:t>
      </w:r>
      <w:proofErr w:type="spellEnd"/>
      <w:r w:rsidR="00F16A0C" w:rsidRPr="00AE5947">
        <w:rPr>
          <w:rFonts w:ascii="Arial" w:hAnsi="Arial" w:cs="Arial"/>
          <w:sz w:val="24"/>
          <w:szCs w:val="24"/>
        </w:rPr>
        <w:t>, type 2 diabetes,</w:t>
      </w:r>
      <w:r w:rsidR="00B412F6" w:rsidRPr="00AE5947">
        <w:rPr>
          <w:rFonts w:ascii="Arial" w:hAnsi="Arial" w:cs="Arial"/>
          <w:sz w:val="24"/>
          <w:szCs w:val="24"/>
        </w:rPr>
        <w:t xml:space="preserve"> smoking, age, gender, and </w:t>
      </w:r>
      <w:del w:id="12" w:author="Christian Hicks" w:date="2022-01-31T14:12:00Z">
        <w:r w:rsidR="00B412F6" w:rsidRPr="00AE5947" w:rsidDel="0064735A">
          <w:rPr>
            <w:rFonts w:ascii="Arial" w:hAnsi="Arial" w:cs="Arial"/>
            <w:sz w:val="24"/>
            <w:szCs w:val="24"/>
          </w:rPr>
          <w:delText>family history of high cholesterol</w:delText>
        </w:r>
      </w:del>
      <w:ins w:id="13" w:author="Christian Hicks" w:date="2022-01-31T14:12:00Z">
        <w:r w:rsidR="0064735A">
          <w:rPr>
            <w:rFonts w:ascii="Arial" w:hAnsi="Arial" w:cs="Arial"/>
            <w:sz w:val="24"/>
            <w:szCs w:val="24"/>
          </w:rPr>
          <w:t>familial hypercholestero</w:t>
        </w:r>
        <w:r w:rsidR="00CC18AE">
          <w:rPr>
            <w:rFonts w:ascii="Arial" w:hAnsi="Arial" w:cs="Arial"/>
            <w:sz w:val="24"/>
            <w:szCs w:val="24"/>
          </w:rPr>
          <w:t>lemia</w:t>
        </w:r>
      </w:ins>
      <w:r w:rsidR="00F16A0C" w:rsidRPr="00AE5947">
        <w:rPr>
          <w:rFonts w:ascii="Arial" w:hAnsi="Arial" w:cs="Arial"/>
          <w:sz w:val="24"/>
          <w:szCs w:val="24"/>
        </w:rPr>
        <w:t xml:space="preserve"> (CDC</w:t>
      </w:r>
      <w:r w:rsidR="008D3F11">
        <w:rPr>
          <w:rFonts w:ascii="Arial" w:hAnsi="Arial" w:cs="Arial"/>
          <w:sz w:val="24"/>
          <w:szCs w:val="24"/>
        </w:rPr>
        <w:t>, 2020</w:t>
      </w:r>
      <w:r w:rsidR="00F16A0C" w:rsidRPr="00AE5947">
        <w:rPr>
          <w:rFonts w:ascii="Arial" w:hAnsi="Arial" w:cs="Arial"/>
          <w:sz w:val="24"/>
          <w:szCs w:val="24"/>
        </w:rPr>
        <w:t>).</w:t>
      </w:r>
    </w:p>
    <w:p w14:paraId="5E5D126D" w14:textId="355538D1" w:rsidR="00457E06" w:rsidRPr="00AE5947" w:rsidRDefault="00457E06" w:rsidP="00AE5947">
      <w:pPr>
        <w:spacing w:line="480" w:lineRule="auto"/>
        <w:ind w:firstLine="720"/>
        <w:rPr>
          <w:rFonts w:ascii="Arial" w:hAnsi="Arial" w:cs="Arial"/>
          <w:sz w:val="24"/>
          <w:szCs w:val="24"/>
        </w:rPr>
      </w:pPr>
      <w:r w:rsidRPr="00AE5947">
        <w:rPr>
          <w:rFonts w:ascii="Arial" w:hAnsi="Arial" w:cs="Arial"/>
          <w:sz w:val="24"/>
          <w:szCs w:val="24"/>
        </w:rPr>
        <w:t>According to the American Heart Association</w:t>
      </w:r>
      <w:r w:rsidR="00A449B2" w:rsidRPr="00AE5947">
        <w:rPr>
          <w:rFonts w:ascii="Arial" w:hAnsi="Arial" w:cs="Arial"/>
          <w:sz w:val="24"/>
          <w:szCs w:val="24"/>
        </w:rPr>
        <w:t xml:space="preserve">’s </w:t>
      </w:r>
      <w:r w:rsidR="00A449B2" w:rsidRPr="00AE5947">
        <w:rPr>
          <w:rFonts w:ascii="Arial" w:hAnsi="Arial" w:cs="Arial"/>
          <w:i/>
          <w:iCs/>
          <w:sz w:val="24"/>
          <w:szCs w:val="24"/>
        </w:rPr>
        <w:t>Heart Disease and Stroke Statistics—2021 Update</w:t>
      </w:r>
      <w:r w:rsidRPr="00AE5947">
        <w:rPr>
          <w:rFonts w:ascii="Arial" w:hAnsi="Arial" w:cs="Arial"/>
          <w:sz w:val="24"/>
          <w:szCs w:val="24"/>
        </w:rPr>
        <w:t>, adults aged 20 and older in 201</w:t>
      </w:r>
      <w:r w:rsidR="0018109F" w:rsidRPr="00AE5947">
        <w:rPr>
          <w:rFonts w:ascii="Arial" w:hAnsi="Arial" w:cs="Arial"/>
          <w:sz w:val="24"/>
          <w:szCs w:val="24"/>
        </w:rPr>
        <w:t>5</w:t>
      </w:r>
      <w:r w:rsidRPr="00AE5947">
        <w:rPr>
          <w:rFonts w:ascii="Arial" w:hAnsi="Arial" w:cs="Arial"/>
          <w:sz w:val="24"/>
          <w:szCs w:val="24"/>
        </w:rPr>
        <w:t>-201</w:t>
      </w:r>
      <w:r w:rsidR="0018109F" w:rsidRPr="00AE5947">
        <w:rPr>
          <w:rFonts w:ascii="Arial" w:hAnsi="Arial" w:cs="Arial"/>
          <w:sz w:val="24"/>
          <w:szCs w:val="24"/>
        </w:rPr>
        <w:t>8</w:t>
      </w:r>
      <w:r w:rsidRPr="00AE5947">
        <w:rPr>
          <w:rFonts w:ascii="Arial" w:hAnsi="Arial" w:cs="Arial"/>
          <w:sz w:val="24"/>
          <w:szCs w:val="24"/>
        </w:rPr>
        <w:t xml:space="preserve"> had a mean TC of 190.</w:t>
      </w:r>
      <w:r w:rsidR="0018109F" w:rsidRPr="00AE5947">
        <w:rPr>
          <w:rFonts w:ascii="Arial" w:hAnsi="Arial" w:cs="Arial"/>
          <w:sz w:val="24"/>
          <w:szCs w:val="24"/>
        </w:rPr>
        <w:t>6</w:t>
      </w:r>
      <w:r w:rsidRPr="00AE5947">
        <w:rPr>
          <w:rFonts w:ascii="Arial" w:hAnsi="Arial" w:cs="Arial"/>
          <w:sz w:val="24"/>
          <w:szCs w:val="24"/>
        </w:rPr>
        <w:t xml:space="preserve"> mg/dL (Virani</w:t>
      </w:r>
      <w:r w:rsidR="005675D4">
        <w:rPr>
          <w:rFonts w:ascii="Arial" w:hAnsi="Arial" w:cs="Arial"/>
          <w:sz w:val="24"/>
          <w:szCs w:val="24"/>
        </w:rPr>
        <w:t xml:space="preserve"> et al.</w:t>
      </w:r>
      <w:r w:rsidR="00900A2F">
        <w:rPr>
          <w:rFonts w:ascii="Arial" w:hAnsi="Arial" w:cs="Arial"/>
          <w:sz w:val="24"/>
          <w:szCs w:val="24"/>
        </w:rPr>
        <w:t>,</w:t>
      </w:r>
      <w:r w:rsidRPr="00AE5947">
        <w:rPr>
          <w:rFonts w:ascii="Arial" w:hAnsi="Arial" w:cs="Arial"/>
          <w:sz w:val="24"/>
          <w:szCs w:val="24"/>
        </w:rPr>
        <w:t xml:space="preserve"> 202</w:t>
      </w:r>
      <w:r w:rsidR="0018109F" w:rsidRPr="00AE5947">
        <w:rPr>
          <w:rFonts w:ascii="Arial" w:hAnsi="Arial" w:cs="Arial"/>
          <w:sz w:val="24"/>
          <w:szCs w:val="24"/>
        </w:rPr>
        <w:t>1</w:t>
      </w:r>
      <w:r w:rsidRPr="00AE5947">
        <w:rPr>
          <w:rFonts w:ascii="Arial" w:hAnsi="Arial" w:cs="Arial"/>
          <w:sz w:val="24"/>
          <w:szCs w:val="24"/>
        </w:rPr>
        <w:t xml:space="preserve">). </w:t>
      </w:r>
      <w:ins w:id="14" w:author="Christian Hicks" w:date="2022-02-28T16:37:00Z">
        <w:r w:rsidR="00F62C8D">
          <w:rPr>
            <w:rFonts w:ascii="Arial" w:hAnsi="Arial" w:cs="Arial"/>
            <w:sz w:val="24"/>
            <w:szCs w:val="24"/>
          </w:rPr>
          <w:t>Healthy People</w:t>
        </w:r>
      </w:ins>
      <w:ins w:id="15" w:author="Christian Hicks" w:date="2022-02-28T16:38:00Z">
        <w:r w:rsidR="00F62C8D">
          <w:rPr>
            <w:rFonts w:ascii="Arial" w:hAnsi="Arial" w:cs="Arial"/>
            <w:sz w:val="24"/>
            <w:szCs w:val="24"/>
          </w:rPr>
          <w:t xml:space="preserve">, an </w:t>
        </w:r>
      </w:ins>
      <w:ins w:id="16" w:author="Christian Hicks" w:date="2022-02-28T16:52:00Z">
        <w:r w:rsidR="004332F5">
          <w:rPr>
            <w:rFonts w:ascii="Arial" w:hAnsi="Arial" w:cs="Arial"/>
            <w:sz w:val="24"/>
            <w:szCs w:val="24"/>
          </w:rPr>
          <w:t>evidence-based</w:t>
        </w:r>
      </w:ins>
      <w:ins w:id="17" w:author="Christian Hicks" w:date="2022-02-28T16:38:00Z">
        <w:r w:rsidR="00F62C8D">
          <w:rPr>
            <w:rFonts w:ascii="Arial" w:hAnsi="Arial" w:cs="Arial"/>
            <w:sz w:val="24"/>
            <w:szCs w:val="24"/>
          </w:rPr>
          <w:t xml:space="preserve"> initiative that sets national 10-year goals to improve the population health of the United States, </w:t>
        </w:r>
      </w:ins>
      <w:ins w:id="18" w:author="Christian Hicks" w:date="2022-02-28T16:40:00Z">
        <w:r w:rsidR="004A114E">
          <w:rPr>
            <w:rFonts w:ascii="Arial" w:hAnsi="Arial" w:cs="Arial"/>
            <w:sz w:val="24"/>
            <w:szCs w:val="24"/>
          </w:rPr>
          <w:t xml:space="preserve">chose to target a mean </w:t>
        </w:r>
      </w:ins>
      <w:ins w:id="19" w:author="Christian Hicks" w:date="2022-02-28T16:53:00Z">
        <w:r w:rsidR="00492DE9">
          <w:rPr>
            <w:rFonts w:ascii="Arial" w:hAnsi="Arial" w:cs="Arial"/>
            <w:sz w:val="24"/>
            <w:szCs w:val="24"/>
          </w:rPr>
          <w:t>TC</w:t>
        </w:r>
      </w:ins>
      <w:ins w:id="20" w:author="Christian Hicks" w:date="2022-02-28T16:40:00Z">
        <w:r w:rsidR="004A114E">
          <w:rPr>
            <w:rFonts w:ascii="Arial" w:hAnsi="Arial" w:cs="Arial"/>
            <w:sz w:val="24"/>
            <w:szCs w:val="24"/>
          </w:rPr>
          <w:t xml:space="preserve"> of 177.9 mg/dL by the year 2020</w:t>
        </w:r>
      </w:ins>
      <w:ins w:id="21" w:author="Christian Hicks" w:date="2022-02-28T16:52:00Z">
        <w:r w:rsidR="004332F5">
          <w:rPr>
            <w:rFonts w:ascii="Arial" w:hAnsi="Arial" w:cs="Arial"/>
            <w:sz w:val="24"/>
            <w:szCs w:val="24"/>
          </w:rPr>
          <w:t xml:space="preserve"> (Healthy People, 2022)</w:t>
        </w:r>
      </w:ins>
      <w:ins w:id="22" w:author="Christian Hicks" w:date="2022-02-28T16:40:00Z">
        <w:r w:rsidR="004A114E">
          <w:rPr>
            <w:rFonts w:ascii="Arial" w:hAnsi="Arial" w:cs="Arial"/>
            <w:sz w:val="24"/>
            <w:szCs w:val="24"/>
          </w:rPr>
          <w:t>.</w:t>
        </w:r>
      </w:ins>
      <w:ins w:id="23" w:author="Christian Hicks" w:date="2022-02-28T16:37:00Z">
        <w:r w:rsidR="00444B75">
          <w:rPr>
            <w:rFonts w:ascii="Arial" w:hAnsi="Arial" w:cs="Arial"/>
            <w:sz w:val="24"/>
            <w:szCs w:val="24"/>
          </w:rPr>
          <w:t xml:space="preserve"> </w:t>
        </w:r>
      </w:ins>
      <w:del w:id="24" w:author="Christian Hicks" w:date="2022-02-28T16:53:00Z">
        <w:r w:rsidRPr="00AE5947" w:rsidDel="004332F5">
          <w:rPr>
            <w:rFonts w:ascii="Arial" w:hAnsi="Arial" w:cs="Arial"/>
            <w:sz w:val="24"/>
            <w:szCs w:val="24"/>
          </w:rPr>
          <w:delText>This was not within the Healthy People 2020 target goal of 177.9 mg/dL</w:delText>
        </w:r>
      </w:del>
      <w:ins w:id="25" w:author="Christian Hicks" w:date="2022-02-28T17:02:00Z">
        <w:r w:rsidR="006A2ED6">
          <w:rPr>
            <w:rFonts w:ascii="Arial" w:hAnsi="Arial" w:cs="Arial"/>
            <w:sz w:val="24"/>
            <w:szCs w:val="24"/>
          </w:rPr>
          <w:t>Therefore,</w:t>
        </w:r>
      </w:ins>
      <w:ins w:id="26" w:author="Christian Hicks" w:date="2022-02-28T16:53:00Z">
        <w:r w:rsidR="004332F5">
          <w:rPr>
            <w:rFonts w:ascii="Arial" w:hAnsi="Arial" w:cs="Arial"/>
            <w:sz w:val="24"/>
            <w:szCs w:val="24"/>
          </w:rPr>
          <w:t xml:space="preserve"> the mean </w:t>
        </w:r>
        <w:r w:rsidR="00492DE9">
          <w:rPr>
            <w:rFonts w:ascii="Arial" w:hAnsi="Arial" w:cs="Arial"/>
            <w:sz w:val="24"/>
            <w:szCs w:val="24"/>
          </w:rPr>
          <w:t>TC during 2015-2018 was not within the Healthy People goal f</w:t>
        </w:r>
      </w:ins>
      <w:ins w:id="27" w:author="Christian Hicks" w:date="2022-02-28T16:54:00Z">
        <w:r w:rsidR="00941E12">
          <w:rPr>
            <w:rFonts w:ascii="Arial" w:hAnsi="Arial" w:cs="Arial"/>
            <w:sz w:val="24"/>
            <w:szCs w:val="24"/>
          </w:rPr>
          <w:t>or 2020</w:t>
        </w:r>
      </w:ins>
      <w:r w:rsidRPr="00AE5947">
        <w:rPr>
          <w:rFonts w:ascii="Arial" w:hAnsi="Arial" w:cs="Arial"/>
          <w:sz w:val="24"/>
          <w:szCs w:val="24"/>
        </w:rPr>
        <w:t xml:space="preserve">. It </w:t>
      </w:r>
      <w:r w:rsidR="00C01D87" w:rsidRPr="00AE5947">
        <w:rPr>
          <w:rFonts w:ascii="Arial" w:hAnsi="Arial" w:cs="Arial"/>
          <w:sz w:val="24"/>
          <w:szCs w:val="24"/>
        </w:rPr>
        <w:t>was</w:t>
      </w:r>
      <w:r w:rsidRPr="00AE5947">
        <w:rPr>
          <w:rFonts w:ascii="Arial" w:hAnsi="Arial" w:cs="Arial"/>
          <w:sz w:val="24"/>
          <w:szCs w:val="24"/>
        </w:rPr>
        <w:t xml:space="preserve"> also estimated that 9</w:t>
      </w:r>
      <w:r w:rsidR="00FE530F" w:rsidRPr="00AE5947">
        <w:rPr>
          <w:rFonts w:ascii="Arial" w:hAnsi="Arial" w:cs="Arial"/>
          <w:sz w:val="24"/>
          <w:szCs w:val="24"/>
        </w:rPr>
        <w:t>3</w:t>
      </w:r>
      <w:r w:rsidRPr="00AE5947">
        <w:rPr>
          <w:rFonts w:ascii="Arial" w:hAnsi="Arial" w:cs="Arial"/>
          <w:sz w:val="24"/>
          <w:szCs w:val="24"/>
        </w:rPr>
        <w:t>.</w:t>
      </w:r>
      <w:r w:rsidR="00FE530F" w:rsidRPr="00AE5947">
        <w:rPr>
          <w:rFonts w:ascii="Arial" w:hAnsi="Arial" w:cs="Arial"/>
          <w:sz w:val="24"/>
          <w:szCs w:val="24"/>
        </w:rPr>
        <w:t>9</w:t>
      </w:r>
      <w:r w:rsidRPr="00AE5947">
        <w:rPr>
          <w:rFonts w:ascii="Arial" w:hAnsi="Arial" w:cs="Arial"/>
          <w:sz w:val="24"/>
          <w:szCs w:val="24"/>
        </w:rPr>
        <w:t xml:space="preserve"> million</w:t>
      </w:r>
      <w:r w:rsidR="00596ADB" w:rsidRPr="00AE5947">
        <w:rPr>
          <w:rFonts w:ascii="Arial" w:hAnsi="Arial" w:cs="Arial"/>
          <w:sz w:val="24"/>
          <w:szCs w:val="24"/>
        </w:rPr>
        <w:t>,</w:t>
      </w:r>
      <w:r w:rsidRPr="00AE5947">
        <w:rPr>
          <w:rFonts w:ascii="Arial" w:hAnsi="Arial" w:cs="Arial"/>
          <w:sz w:val="24"/>
          <w:szCs w:val="24"/>
        </w:rPr>
        <w:t xml:space="preserve"> or 38.</w:t>
      </w:r>
      <w:r w:rsidR="005B3A34" w:rsidRPr="00AE5947">
        <w:rPr>
          <w:rFonts w:ascii="Arial" w:hAnsi="Arial" w:cs="Arial"/>
          <w:sz w:val="24"/>
          <w:szCs w:val="24"/>
        </w:rPr>
        <w:t>1</w:t>
      </w:r>
      <w:r w:rsidRPr="00AE5947">
        <w:rPr>
          <w:rFonts w:ascii="Arial" w:hAnsi="Arial" w:cs="Arial"/>
          <w:sz w:val="24"/>
          <w:szCs w:val="24"/>
        </w:rPr>
        <w:t>%</w:t>
      </w:r>
      <w:r w:rsidR="00596ADB" w:rsidRPr="00AE5947">
        <w:rPr>
          <w:rFonts w:ascii="Arial" w:hAnsi="Arial" w:cs="Arial"/>
          <w:sz w:val="24"/>
          <w:szCs w:val="24"/>
        </w:rPr>
        <w:t>,</w:t>
      </w:r>
      <w:r w:rsidR="00C85E4C" w:rsidRPr="00AE5947">
        <w:rPr>
          <w:rFonts w:ascii="Arial" w:hAnsi="Arial" w:cs="Arial"/>
          <w:sz w:val="24"/>
          <w:szCs w:val="24"/>
        </w:rPr>
        <w:t xml:space="preserve"> of U.S. adults</w:t>
      </w:r>
      <w:r w:rsidRPr="00AE5947">
        <w:rPr>
          <w:rFonts w:ascii="Arial" w:hAnsi="Arial" w:cs="Arial"/>
          <w:sz w:val="24"/>
          <w:szCs w:val="24"/>
        </w:rPr>
        <w:t xml:space="preserve"> </w:t>
      </w:r>
      <w:r w:rsidR="009B247B" w:rsidRPr="00AE5947">
        <w:rPr>
          <w:rFonts w:ascii="Arial" w:hAnsi="Arial" w:cs="Arial"/>
          <w:sz w:val="24"/>
          <w:szCs w:val="24"/>
        </w:rPr>
        <w:t>had</w:t>
      </w:r>
      <w:r w:rsidRPr="00AE5947">
        <w:rPr>
          <w:rFonts w:ascii="Arial" w:hAnsi="Arial" w:cs="Arial"/>
          <w:sz w:val="24"/>
          <w:szCs w:val="24"/>
        </w:rPr>
        <w:t xml:space="preserve"> greater than 200 mg/dL TC</w:t>
      </w:r>
      <w:ins w:id="28" w:author="Christian Hicks" w:date="2022-02-28T17:03:00Z">
        <w:r w:rsidR="00BB3E5B">
          <w:rPr>
            <w:rFonts w:ascii="Arial" w:hAnsi="Arial" w:cs="Arial"/>
            <w:sz w:val="24"/>
            <w:szCs w:val="24"/>
          </w:rPr>
          <w:t xml:space="preserve"> (Virani et al., 2021)</w:t>
        </w:r>
      </w:ins>
      <w:r w:rsidRPr="00AE5947">
        <w:rPr>
          <w:rFonts w:ascii="Arial" w:hAnsi="Arial" w:cs="Arial"/>
          <w:sz w:val="24"/>
          <w:szCs w:val="24"/>
        </w:rPr>
        <w:t xml:space="preserve">. For TC greater than 240 mg/dL the estimated affected adults </w:t>
      </w:r>
      <w:r w:rsidR="007420E7" w:rsidRPr="00AE5947">
        <w:rPr>
          <w:rFonts w:ascii="Arial" w:hAnsi="Arial" w:cs="Arial"/>
          <w:sz w:val="24"/>
          <w:szCs w:val="24"/>
        </w:rPr>
        <w:t>were</w:t>
      </w:r>
      <w:r w:rsidRPr="00AE5947">
        <w:rPr>
          <w:rFonts w:ascii="Arial" w:hAnsi="Arial" w:cs="Arial"/>
          <w:sz w:val="24"/>
          <w:szCs w:val="24"/>
        </w:rPr>
        <w:t xml:space="preserve"> 28 million, or 11.</w:t>
      </w:r>
      <w:r w:rsidR="00D1660C" w:rsidRPr="00AE5947">
        <w:rPr>
          <w:rFonts w:ascii="Arial" w:hAnsi="Arial" w:cs="Arial"/>
          <w:sz w:val="24"/>
          <w:szCs w:val="24"/>
        </w:rPr>
        <w:t>5</w:t>
      </w:r>
      <w:r w:rsidRPr="00AE5947">
        <w:rPr>
          <w:rFonts w:ascii="Arial" w:hAnsi="Arial" w:cs="Arial"/>
          <w:sz w:val="24"/>
          <w:szCs w:val="24"/>
        </w:rPr>
        <w:t>%. Although the prevalence of high TC in adults had decreased from 18.3% in 2000 to 1</w:t>
      </w:r>
      <w:r w:rsidR="00B73988" w:rsidRPr="00AE5947">
        <w:rPr>
          <w:rFonts w:ascii="Arial" w:hAnsi="Arial" w:cs="Arial"/>
          <w:sz w:val="24"/>
          <w:szCs w:val="24"/>
        </w:rPr>
        <w:t>0</w:t>
      </w:r>
      <w:r w:rsidRPr="00AE5947">
        <w:rPr>
          <w:rFonts w:ascii="Arial" w:hAnsi="Arial" w:cs="Arial"/>
          <w:sz w:val="24"/>
          <w:szCs w:val="24"/>
        </w:rPr>
        <w:t>.</w:t>
      </w:r>
      <w:r w:rsidR="00B73988" w:rsidRPr="00AE5947">
        <w:rPr>
          <w:rFonts w:ascii="Arial" w:hAnsi="Arial" w:cs="Arial"/>
          <w:sz w:val="24"/>
          <w:szCs w:val="24"/>
        </w:rPr>
        <w:t>5</w:t>
      </w:r>
      <w:r w:rsidRPr="00AE5947">
        <w:rPr>
          <w:rFonts w:ascii="Arial" w:hAnsi="Arial" w:cs="Arial"/>
          <w:sz w:val="24"/>
          <w:szCs w:val="24"/>
        </w:rPr>
        <w:t>% in 201</w:t>
      </w:r>
      <w:r w:rsidR="00B73988" w:rsidRPr="00AE5947">
        <w:rPr>
          <w:rFonts w:ascii="Arial" w:hAnsi="Arial" w:cs="Arial"/>
          <w:sz w:val="24"/>
          <w:szCs w:val="24"/>
        </w:rPr>
        <w:t>8</w:t>
      </w:r>
      <w:r w:rsidRPr="00AE5947">
        <w:rPr>
          <w:rFonts w:ascii="Arial" w:hAnsi="Arial" w:cs="Arial"/>
          <w:sz w:val="24"/>
          <w:szCs w:val="24"/>
        </w:rPr>
        <w:t xml:space="preserve">, the report states that the decline is likely due to greater uptake of medications rather than </w:t>
      </w:r>
      <w:r w:rsidR="00AB4FEE" w:rsidRPr="00AE5947">
        <w:rPr>
          <w:rFonts w:ascii="Arial" w:hAnsi="Arial" w:cs="Arial"/>
          <w:sz w:val="24"/>
          <w:szCs w:val="24"/>
        </w:rPr>
        <w:t xml:space="preserve">changes in </w:t>
      </w:r>
      <w:r w:rsidRPr="00AE5947">
        <w:rPr>
          <w:rFonts w:ascii="Arial" w:hAnsi="Arial" w:cs="Arial"/>
          <w:sz w:val="24"/>
          <w:szCs w:val="24"/>
        </w:rPr>
        <w:t>lifestyle.</w:t>
      </w:r>
      <w:r w:rsidR="00F30759" w:rsidRPr="00AE5947">
        <w:rPr>
          <w:rFonts w:ascii="Arial" w:hAnsi="Arial" w:cs="Arial"/>
          <w:sz w:val="24"/>
          <w:szCs w:val="24"/>
        </w:rPr>
        <w:t xml:space="preserve"> </w:t>
      </w:r>
      <w:r w:rsidR="00E30648" w:rsidRPr="00AE5947">
        <w:rPr>
          <w:rFonts w:ascii="Arial" w:hAnsi="Arial" w:cs="Arial"/>
          <w:sz w:val="24"/>
          <w:szCs w:val="24"/>
        </w:rPr>
        <w:t>The estimated economic burden of managing and preventing</w:t>
      </w:r>
      <w:r w:rsidRPr="00AE5947">
        <w:rPr>
          <w:rFonts w:ascii="Arial" w:hAnsi="Arial" w:cs="Arial"/>
          <w:sz w:val="24"/>
          <w:szCs w:val="24"/>
        </w:rPr>
        <w:t xml:space="preserve"> </w:t>
      </w:r>
      <w:r w:rsidR="009B085D" w:rsidRPr="00AE5947">
        <w:rPr>
          <w:rFonts w:ascii="Arial" w:hAnsi="Arial" w:cs="Arial"/>
          <w:sz w:val="24"/>
          <w:szCs w:val="24"/>
        </w:rPr>
        <w:t>high cholesterol</w:t>
      </w:r>
      <w:r w:rsidR="00E30648" w:rsidRPr="00AE5947">
        <w:rPr>
          <w:rFonts w:ascii="Arial" w:hAnsi="Arial" w:cs="Arial"/>
          <w:sz w:val="24"/>
          <w:szCs w:val="24"/>
        </w:rPr>
        <w:t xml:space="preserve"> in the U.S. </w:t>
      </w:r>
      <w:r w:rsidRPr="00AE5947">
        <w:rPr>
          <w:rFonts w:ascii="Arial" w:hAnsi="Arial" w:cs="Arial"/>
          <w:sz w:val="24"/>
          <w:szCs w:val="24"/>
        </w:rPr>
        <w:t>is between $18.5 million and $77 million</w:t>
      </w:r>
      <w:r w:rsidR="00C775AB" w:rsidRPr="00AE5947">
        <w:rPr>
          <w:rFonts w:ascii="Arial" w:hAnsi="Arial" w:cs="Arial"/>
          <w:sz w:val="24"/>
          <w:szCs w:val="24"/>
        </w:rPr>
        <w:t xml:space="preserve"> every year. </w:t>
      </w:r>
      <w:r w:rsidR="00B51B43" w:rsidRPr="00AE5947">
        <w:rPr>
          <w:rFonts w:ascii="Arial" w:hAnsi="Arial" w:cs="Arial"/>
          <w:sz w:val="24"/>
          <w:szCs w:val="24"/>
        </w:rPr>
        <w:t>The</w:t>
      </w:r>
      <w:r w:rsidR="00C775AB" w:rsidRPr="00AE5947">
        <w:rPr>
          <w:rFonts w:ascii="Arial" w:hAnsi="Arial" w:cs="Arial"/>
          <w:sz w:val="24"/>
          <w:szCs w:val="24"/>
        </w:rPr>
        <w:t xml:space="preserve"> estimated burden </w:t>
      </w:r>
      <w:r w:rsidR="00B51B43" w:rsidRPr="00AE5947">
        <w:rPr>
          <w:rFonts w:ascii="Arial" w:hAnsi="Arial" w:cs="Arial"/>
          <w:sz w:val="24"/>
          <w:szCs w:val="24"/>
        </w:rPr>
        <w:t>of CVD</w:t>
      </w:r>
      <w:r w:rsidR="008A54AD" w:rsidRPr="00AE5947">
        <w:rPr>
          <w:rFonts w:ascii="Arial" w:hAnsi="Arial" w:cs="Arial"/>
          <w:sz w:val="24"/>
          <w:szCs w:val="24"/>
        </w:rPr>
        <w:t xml:space="preserve">, an outcome </w:t>
      </w:r>
      <w:del w:id="29" w:author="Christian Hicks" w:date="2022-02-28T17:05:00Z">
        <w:r w:rsidR="008A54AD" w:rsidRPr="00AE5947" w:rsidDel="00AB53A2">
          <w:rPr>
            <w:rFonts w:ascii="Arial" w:hAnsi="Arial" w:cs="Arial"/>
            <w:sz w:val="24"/>
            <w:szCs w:val="24"/>
          </w:rPr>
          <w:delText xml:space="preserve">of </w:delText>
        </w:r>
      </w:del>
      <w:ins w:id="30" w:author="Christian Hicks" w:date="2022-02-28T17:05:00Z">
        <w:r w:rsidR="00AB53A2">
          <w:rPr>
            <w:rFonts w:ascii="Arial" w:hAnsi="Arial" w:cs="Arial"/>
            <w:sz w:val="24"/>
            <w:szCs w:val="24"/>
          </w:rPr>
          <w:t>from</w:t>
        </w:r>
        <w:r w:rsidR="00AB53A2" w:rsidRPr="00AE5947">
          <w:rPr>
            <w:rFonts w:ascii="Arial" w:hAnsi="Arial" w:cs="Arial"/>
            <w:sz w:val="24"/>
            <w:szCs w:val="24"/>
          </w:rPr>
          <w:t xml:space="preserve"> </w:t>
        </w:r>
      </w:ins>
      <w:r w:rsidR="008A54AD" w:rsidRPr="00AE5947">
        <w:rPr>
          <w:rFonts w:ascii="Arial" w:hAnsi="Arial" w:cs="Arial"/>
          <w:sz w:val="24"/>
          <w:szCs w:val="24"/>
        </w:rPr>
        <w:t>having</w:t>
      </w:r>
      <w:r w:rsidR="00E0761E" w:rsidRPr="00AE5947">
        <w:rPr>
          <w:rFonts w:ascii="Arial" w:hAnsi="Arial" w:cs="Arial"/>
          <w:sz w:val="24"/>
          <w:szCs w:val="24"/>
        </w:rPr>
        <w:t xml:space="preserve"> high cholesterol,</w:t>
      </w:r>
      <w:r w:rsidR="00B51B43" w:rsidRPr="00AE5947">
        <w:rPr>
          <w:rFonts w:ascii="Arial" w:hAnsi="Arial" w:cs="Arial"/>
          <w:sz w:val="24"/>
          <w:szCs w:val="24"/>
        </w:rPr>
        <w:t xml:space="preserve"> </w:t>
      </w:r>
      <w:r w:rsidR="00C775AB" w:rsidRPr="00AE5947">
        <w:rPr>
          <w:rFonts w:ascii="Arial" w:hAnsi="Arial" w:cs="Arial"/>
          <w:sz w:val="24"/>
          <w:szCs w:val="24"/>
        </w:rPr>
        <w:t>is $219 billion (Ferrara</w:t>
      </w:r>
      <w:r w:rsidR="00450F5F">
        <w:rPr>
          <w:rFonts w:ascii="Arial" w:hAnsi="Arial" w:cs="Arial"/>
          <w:sz w:val="24"/>
          <w:szCs w:val="24"/>
        </w:rPr>
        <w:t xml:space="preserve"> et al.</w:t>
      </w:r>
      <w:r w:rsidR="00900A2F">
        <w:rPr>
          <w:rFonts w:ascii="Arial" w:hAnsi="Arial" w:cs="Arial"/>
          <w:sz w:val="24"/>
          <w:szCs w:val="24"/>
        </w:rPr>
        <w:t>,</w:t>
      </w:r>
      <w:r w:rsidR="00C775AB" w:rsidRPr="00AE5947">
        <w:rPr>
          <w:rFonts w:ascii="Arial" w:hAnsi="Arial" w:cs="Arial"/>
          <w:sz w:val="24"/>
          <w:szCs w:val="24"/>
        </w:rPr>
        <w:t xml:space="preserve"> 2021).</w:t>
      </w:r>
    </w:p>
    <w:p w14:paraId="379AE22C" w14:textId="1A92181E" w:rsidR="009629A2" w:rsidRPr="00A4595D" w:rsidRDefault="009629A2">
      <w:pPr>
        <w:pStyle w:val="Heading2"/>
        <w:spacing w:line="480" w:lineRule="auto"/>
        <w:rPr>
          <w:rFonts w:ascii="Arial" w:hAnsi="Arial" w:cs="Arial"/>
          <w:b/>
          <w:bCs/>
          <w:sz w:val="24"/>
          <w:szCs w:val="24"/>
          <w:rPrChange w:id="31" w:author="Christian Hicks" w:date="2022-01-23T11:03:00Z">
            <w:rPr/>
          </w:rPrChange>
        </w:rPr>
        <w:pPrChange w:id="32" w:author="Christian Hicks" w:date="2022-01-23T11:04:00Z">
          <w:pPr>
            <w:spacing w:line="480" w:lineRule="auto"/>
          </w:pPr>
        </w:pPrChange>
      </w:pPr>
      <w:r w:rsidRPr="00A4595D">
        <w:rPr>
          <w:rFonts w:ascii="Arial" w:hAnsi="Arial" w:cs="Arial"/>
          <w:b/>
          <w:bCs/>
          <w:color w:val="auto"/>
          <w:sz w:val="24"/>
          <w:szCs w:val="24"/>
          <w:rPrChange w:id="33" w:author="Christian Hicks" w:date="2022-01-23T11:03:00Z">
            <w:rPr/>
          </w:rPrChange>
        </w:rPr>
        <w:lastRenderedPageBreak/>
        <w:t>Epidemiology of the exposure</w:t>
      </w:r>
    </w:p>
    <w:p w14:paraId="2851060C" w14:textId="6BF3D6A0" w:rsidR="005472E6" w:rsidRPr="00AE5947" w:rsidRDefault="0049413C" w:rsidP="00AE5947">
      <w:pPr>
        <w:spacing w:line="480" w:lineRule="auto"/>
        <w:ind w:firstLine="720"/>
        <w:rPr>
          <w:rFonts w:ascii="Arial" w:hAnsi="Arial" w:cs="Arial"/>
          <w:sz w:val="24"/>
          <w:szCs w:val="24"/>
        </w:rPr>
      </w:pPr>
      <w:del w:id="34" w:author="Christian Hicks" w:date="2022-02-28T17:21:00Z">
        <w:r w:rsidRPr="00AE5947" w:rsidDel="00533FF0">
          <w:rPr>
            <w:rFonts w:ascii="Arial" w:hAnsi="Arial" w:cs="Arial"/>
            <w:sz w:val="24"/>
            <w:szCs w:val="24"/>
          </w:rPr>
          <w:delText xml:space="preserve">During 2019 in </w:delText>
        </w:r>
      </w:del>
      <w:ins w:id="35" w:author="Christian Hicks" w:date="2022-02-28T17:21:00Z">
        <w:r w:rsidR="00533FF0">
          <w:rPr>
            <w:rFonts w:ascii="Arial" w:hAnsi="Arial" w:cs="Arial"/>
            <w:sz w:val="24"/>
            <w:szCs w:val="24"/>
          </w:rPr>
          <w:t>T</w:t>
        </w:r>
      </w:ins>
      <w:del w:id="36" w:author="Christian Hicks" w:date="2022-02-28T17:21:00Z">
        <w:r w:rsidRPr="00AE5947" w:rsidDel="00533FF0">
          <w:rPr>
            <w:rFonts w:ascii="Arial" w:hAnsi="Arial" w:cs="Arial"/>
            <w:sz w:val="24"/>
            <w:szCs w:val="24"/>
          </w:rPr>
          <w:delText>t</w:delText>
        </w:r>
      </w:del>
      <w:r w:rsidRPr="00AE5947">
        <w:rPr>
          <w:rFonts w:ascii="Arial" w:hAnsi="Arial" w:cs="Arial"/>
          <w:sz w:val="24"/>
          <w:szCs w:val="24"/>
        </w:rPr>
        <w:t xml:space="preserve">he </w:t>
      </w:r>
      <w:r w:rsidR="006D3F29" w:rsidRPr="00AE5947">
        <w:rPr>
          <w:rFonts w:ascii="Arial" w:hAnsi="Arial" w:cs="Arial"/>
          <w:sz w:val="24"/>
          <w:szCs w:val="24"/>
        </w:rPr>
        <w:t>U.S.</w:t>
      </w:r>
      <w:del w:id="37" w:author="Christian Hicks" w:date="2022-02-28T17:22:00Z">
        <w:r w:rsidR="00346260" w:rsidRPr="00AE5947" w:rsidDel="00533FF0">
          <w:rPr>
            <w:rFonts w:ascii="Arial" w:hAnsi="Arial" w:cs="Arial"/>
            <w:sz w:val="24"/>
            <w:szCs w:val="24"/>
          </w:rPr>
          <w:delText>, the</w:delText>
        </w:r>
      </w:del>
      <w:r w:rsidR="00346260" w:rsidRPr="00AE5947">
        <w:rPr>
          <w:rFonts w:ascii="Arial" w:hAnsi="Arial" w:cs="Arial"/>
          <w:sz w:val="24"/>
          <w:szCs w:val="24"/>
        </w:rPr>
        <w:t xml:space="preserve"> Bureau of Labor Statistics reported full-time employees spent an average of 8.78 hours per workday on </w:t>
      </w:r>
      <w:r w:rsidR="00055424" w:rsidRPr="00AE5947">
        <w:rPr>
          <w:rFonts w:ascii="Arial" w:hAnsi="Arial" w:cs="Arial"/>
          <w:sz w:val="24"/>
          <w:szCs w:val="24"/>
        </w:rPr>
        <w:t>work or work-related activities</w:t>
      </w:r>
      <w:ins w:id="38" w:author="Christian Hicks" w:date="2022-02-28T17:22:00Z">
        <w:r w:rsidR="00533FF0">
          <w:rPr>
            <w:rFonts w:ascii="Arial" w:hAnsi="Arial" w:cs="Arial"/>
            <w:sz w:val="24"/>
            <w:szCs w:val="24"/>
          </w:rPr>
          <w:t xml:space="preserve"> (2019)</w:t>
        </w:r>
      </w:ins>
      <w:r w:rsidR="003A2D57" w:rsidRPr="00AE5947">
        <w:rPr>
          <w:rFonts w:ascii="Arial" w:hAnsi="Arial" w:cs="Arial"/>
          <w:sz w:val="24"/>
          <w:szCs w:val="24"/>
        </w:rPr>
        <w:t xml:space="preserve">. </w:t>
      </w:r>
      <w:r w:rsidR="00EF54D0" w:rsidRPr="00AE5947">
        <w:rPr>
          <w:rFonts w:ascii="Arial" w:hAnsi="Arial" w:cs="Arial"/>
          <w:sz w:val="24"/>
          <w:szCs w:val="24"/>
        </w:rPr>
        <w:t xml:space="preserve">This becomes 43.9 hours throughout a 5-day workweek. Globally, 36.1% of workers exceed </w:t>
      </w:r>
      <w:r w:rsidR="005472E6" w:rsidRPr="00AE5947">
        <w:rPr>
          <w:rFonts w:ascii="Arial" w:hAnsi="Arial" w:cs="Arial"/>
          <w:sz w:val="24"/>
          <w:szCs w:val="24"/>
        </w:rPr>
        <w:t>48 hours each week (Rivera</w:t>
      </w:r>
      <w:r w:rsidR="00065BC3">
        <w:rPr>
          <w:rFonts w:ascii="Arial" w:hAnsi="Arial" w:cs="Arial"/>
          <w:sz w:val="24"/>
          <w:szCs w:val="24"/>
        </w:rPr>
        <w:t xml:space="preserve"> et al.</w:t>
      </w:r>
      <w:r w:rsidR="00900A2F">
        <w:rPr>
          <w:rFonts w:ascii="Arial" w:hAnsi="Arial" w:cs="Arial"/>
          <w:sz w:val="24"/>
          <w:szCs w:val="24"/>
        </w:rPr>
        <w:t>,</w:t>
      </w:r>
      <w:r w:rsidR="005472E6" w:rsidRPr="00AE5947">
        <w:rPr>
          <w:rFonts w:ascii="Arial" w:hAnsi="Arial" w:cs="Arial"/>
          <w:sz w:val="24"/>
          <w:szCs w:val="24"/>
        </w:rPr>
        <w:t xml:space="preserve"> 2020).</w:t>
      </w:r>
      <w:r w:rsidR="00F30759" w:rsidRPr="00AE5947">
        <w:rPr>
          <w:rFonts w:ascii="Arial" w:hAnsi="Arial" w:cs="Arial"/>
          <w:sz w:val="24"/>
          <w:szCs w:val="24"/>
        </w:rPr>
        <w:t xml:space="preserve"> </w:t>
      </w:r>
      <w:r w:rsidR="00391C15" w:rsidRPr="00AE5947">
        <w:rPr>
          <w:rFonts w:ascii="Arial" w:hAnsi="Arial" w:cs="Arial"/>
          <w:sz w:val="24"/>
          <w:szCs w:val="24"/>
        </w:rPr>
        <w:t xml:space="preserve">These </w:t>
      </w:r>
      <w:r w:rsidR="00E962C0" w:rsidRPr="00AE5947">
        <w:rPr>
          <w:rFonts w:ascii="Arial" w:hAnsi="Arial" w:cs="Arial"/>
          <w:sz w:val="24"/>
          <w:szCs w:val="24"/>
        </w:rPr>
        <w:t xml:space="preserve">numbers surpass many </w:t>
      </w:r>
      <w:r w:rsidR="00C9079E" w:rsidRPr="00AE5947">
        <w:rPr>
          <w:rFonts w:ascii="Arial" w:hAnsi="Arial" w:cs="Arial"/>
          <w:sz w:val="24"/>
          <w:szCs w:val="24"/>
        </w:rPr>
        <w:t>developed countries’ standards and recommendations</w:t>
      </w:r>
      <w:r w:rsidR="000C6902" w:rsidRPr="00AE5947">
        <w:rPr>
          <w:rFonts w:ascii="Arial" w:hAnsi="Arial" w:cs="Arial"/>
          <w:sz w:val="24"/>
          <w:szCs w:val="24"/>
        </w:rPr>
        <w:t>. The Australian government mandates employers must not work their employees over 38 hours per week without reason</w:t>
      </w:r>
      <w:ins w:id="39" w:author="Christian Hicks" w:date="2022-02-28T17:27:00Z">
        <w:r w:rsidR="00FD4B90">
          <w:rPr>
            <w:rFonts w:ascii="Arial" w:hAnsi="Arial" w:cs="Arial"/>
            <w:sz w:val="24"/>
            <w:szCs w:val="24"/>
          </w:rPr>
          <w:t xml:space="preserve"> (Reynolds et al</w:t>
        </w:r>
        <w:r w:rsidR="009E54EE">
          <w:rPr>
            <w:rFonts w:ascii="Arial" w:hAnsi="Arial" w:cs="Arial"/>
            <w:sz w:val="24"/>
            <w:szCs w:val="24"/>
          </w:rPr>
          <w:t>., 2018)</w:t>
        </w:r>
      </w:ins>
      <w:r w:rsidR="000C6902" w:rsidRPr="00AE5947">
        <w:rPr>
          <w:rFonts w:ascii="Arial" w:hAnsi="Arial" w:cs="Arial"/>
          <w:sz w:val="24"/>
          <w:szCs w:val="24"/>
        </w:rPr>
        <w:t>. The European Union states that employers ensure their workers do not exceed an average of 48 hours per week including overtime</w:t>
      </w:r>
      <w:ins w:id="40" w:author="Christian Hicks" w:date="2022-02-28T17:31:00Z">
        <w:r w:rsidR="00F43B8D">
          <w:rPr>
            <w:rFonts w:ascii="Arial" w:hAnsi="Arial" w:cs="Arial"/>
            <w:sz w:val="24"/>
            <w:szCs w:val="24"/>
          </w:rPr>
          <w:t xml:space="preserve"> (Your Europe, 2021)</w:t>
        </w:r>
      </w:ins>
      <w:r w:rsidR="000C6902" w:rsidRPr="00AE5947">
        <w:rPr>
          <w:rFonts w:ascii="Arial" w:hAnsi="Arial" w:cs="Arial"/>
          <w:sz w:val="24"/>
          <w:szCs w:val="24"/>
        </w:rPr>
        <w:t>.</w:t>
      </w:r>
      <w:r w:rsidR="000E3CAB" w:rsidRPr="00AE5947">
        <w:rPr>
          <w:rFonts w:ascii="Arial" w:hAnsi="Arial" w:cs="Arial"/>
          <w:sz w:val="24"/>
          <w:szCs w:val="24"/>
        </w:rPr>
        <w:t xml:space="preserve"> </w:t>
      </w:r>
      <w:r w:rsidR="000229F6">
        <w:rPr>
          <w:rFonts w:ascii="Arial" w:hAnsi="Arial" w:cs="Arial"/>
          <w:sz w:val="24"/>
          <w:szCs w:val="24"/>
        </w:rPr>
        <w:t>T</w:t>
      </w:r>
      <w:r w:rsidR="00A6550B">
        <w:rPr>
          <w:rFonts w:ascii="Arial" w:hAnsi="Arial" w:cs="Arial"/>
          <w:sz w:val="24"/>
          <w:szCs w:val="24"/>
        </w:rPr>
        <w:t xml:space="preserve">he </w:t>
      </w:r>
      <w:r w:rsidR="004C6FFB" w:rsidRPr="00AE5947">
        <w:rPr>
          <w:rFonts w:ascii="Arial" w:hAnsi="Arial" w:cs="Arial"/>
          <w:sz w:val="24"/>
          <w:szCs w:val="24"/>
        </w:rPr>
        <w:t>U.S.</w:t>
      </w:r>
      <w:r w:rsidR="00175C27" w:rsidRPr="00AE5947">
        <w:rPr>
          <w:rFonts w:ascii="Arial" w:hAnsi="Arial" w:cs="Arial"/>
          <w:sz w:val="24"/>
          <w:szCs w:val="24"/>
        </w:rPr>
        <w:t xml:space="preserve"> </w:t>
      </w:r>
      <w:r w:rsidR="00175C27" w:rsidRPr="00A6550B">
        <w:rPr>
          <w:rFonts w:ascii="Arial" w:hAnsi="Arial" w:cs="Arial"/>
          <w:i/>
          <w:iCs/>
          <w:sz w:val="24"/>
          <w:szCs w:val="24"/>
        </w:rPr>
        <w:t>Fair Labor and Standards Act</w:t>
      </w:r>
      <w:r w:rsidR="00175C27" w:rsidRPr="00AE5947">
        <w:rPr>
          <w:rFonts w:ascii="Arial" w:hAnsi="Arial" w:cs="Arial"/>
          <w:sz w:val="24"/>
          <w:szCs w:val="24"/>
        </w:rPr>
        <w:t xml:space="preserve"> </w:t>
      </w:r>
      <w:r w:rsidR="00A6550B">
        <w:rPr>
          <w:rFonts w:ascii="Arial" w:hAnsi="Arial" w:cs="Arial"/>
          <w:sz w:val="24"/>
          <w:szCs w:val="24"/>
        </w:rPr>
        <w:t xml:space="preserve">(1938) </w:t>
      </w:r>
      <w:r w:rsidR="002E208C" w:rsidRPr="00AE5947">
        <w:rPr>
          <w:rFonts w:ascii="Arial" w:hAnsi="Arial" w:cs="Arial"/>
          <w:sz w:val="24"/>
          <w:szCs w:val="24"/>
        </w:rPr>
        <w:t>requires overtime pay after 40 hours</w:t>
      </w:r>
      <w:r w:rsidR="00227064">
        <w:rPr>
          <w:rFonts w:ascii="Arial" w:hAnsi="Arial" w:cs="Arial"/>
          <w:sz w:val="24"/>
          <w:szCs w:val="24"/>
        </w:rPr>
        <w:t xml:space="preserve"> in a week</w:t>
      </w:r>
      <w:r w:rsidR="002E208C" w:rsidRPr="00AE5947">
        <w:rPr>
          <w:rFonts w:ascii="Arial" w:hAnsi="Arial" w:cs="Arial"/>
          <w:sz w:val="24"/>
          <w:szCs w:val="24"/>
        </w:rPr>
        <w:t xml:space="preserve"> for</w:t>
      </w:r>
      <w:r w:rsidR="00A64E63" w:rsidRPr="00AE5947">
        <w:rPr>
          <w:rFonts w:ascii="Arial" w:hAnsi="Arial" w:cs="Arial"/>
          <w:sz w:val="24"/>
          <w:szCs w:val="24"/>
        </w:rPr>
        <w:t xml:space="preserve"> </w:t>
      </w:r>
      <w:r w:rsidR="002E208C" w:rsidRPr="00AE5947">
        <w:rPr>
          <w:rFonts w:ascii="Arial" w:hAnsi="Arial" w:cs="Arial"/>
          <w:sz w:val="24"/>
          <w:szCs w:val="24"/>
        </w:rPr>
        <w:t>nonexempt employees</w:t>
      </w:r>
      <w:r w:rsidR="00E8454F" w:rsidRPr="00AE5947">
        <w:rPr>
          <w:rFonts w:ascii="Arial" w:hAnsi="Arial" w:cs="Arial"/>
          <w:sz w:val="24"/>
          <w:szCs w:val="24"/>
        </w:rPr>
        <w:t>, and there is no maximum</w:t>
      </w:r>
      <w:r w:rsidR="006979B2" w:rsidRPr="00AE5947">
        <w:rPr>
          <w:rFonts w:ascii="Arial" w:hAnsi="Arial" w:cs="Arial"/>
          <w:sz w:val="24"/>
          <w:szCs w:val="24"/>
        </w:rPr>
        <w:t xml:space="preserve"> number of hours</w:t>
      </w:r>
      <w:r w:rsidR="00A6550B">
        <w:rPr>
          <w:rFonts w:ascii="Arial" w:hAnsi="Arial" w:cs="Arial"/>
          <w:sz w:val="24"/>
          <w:szCs w:val="24"/>
        </w:rPr>
        <w:t>.</w:t>
      </w:r>
    </w:p>
    <w:p w14:paraId="34EEE9CA" w14:textId="2C899E4E" w:rsidR="00EB3528" w:rsidRPr="00AE5947" w:rsidRDefault="00DC5787" w:rsidP="00AE5947">
      <w:pPr>
        <w:spacing w:line="480" w:lineRule="auto"/>
        <w:ind w:firstLine="720"/>
        <w:rPr>
          <w:rFonts w:ascii="Arial" w:hAnsi="Arial" w:cs="Arial"/>
          <w:sz w:val="24"/>
          <w:szCs w:val="24"/>
        </w:rPr>
      </w:pPr>
      <w:r w:rsidRPr="00AE5947">
        <w:rPr>
          <w:rFonts w:ascii="Arial" w:hAnsi="Arial" w:cs="Arial"/>
          <w:sz w:val="24"/>
          <w:szCs w:val="24"/>
        </w:rPr>
        <w:t>When defining long working hours in research, prior studies have used various cut points such as &gt;40 per week</w:t>
      </w:r>
      <w:r w:rsidR="0097778B">
        <w:rPr>
          <w:rFonts w:ascii="Arial" w:hAnsi="Arial" w:cs="Arial"/>
          <w:sz w:val="24"/>
          <w:szCs w:val="24"/>
        </w:rPr>
        <w:t xml:space="preserve"> (Rivera et al., 2020)</w:t>
      </w:r>
      <w:r w:rsidRPr="00AE5947">
        <w:rPr>
          <w:rFonts w:ascii="Arial" w:hAnsi="Arial" w:cs="Arial"/>
          <w:sz w:val="24"/>
          <w:szCs w:val="24"/>
        </w:rPr>
        <w:t>, &gt;80 hours per week</w:t>
      </w:r>
      <w:r w:rsidR="00A71CAF">
        <w:rPr>
          <w:rFonts w:ascii="Arial" w:hAnsi="Arial" w:cs="Arial"/>
          <w:sz w:val="24"/>
          <w:szCs w:val="24"/>
        </w:rPr>
        <w:t xml:space="preserve"> (Lee et al., 201</w:t>
      </w:r>
      <w:r w:rsidR="003B3920">
        <w:rPr>
          <w:rFonts w:ascii="Arial" w:hAnsi="Arial" w:cs="Arial"/>
          <w:sz w:val="24"/>
          <w:szCs w:val="24"/>
        </w:rPr>
        <w:t>6</w:t>
      </w:r>
      <w:r w:rsidR="00A71CAF">
        <w:rPr>
          <w:rFonts w:ascii="Arial" w:hAnsi="Arial" w:cs="Arial"/>
          <w:sz w:val="24"/>
          <w:szCs w:val="24"/>
        </w:rPr>
        <w:t>)</w:t>
      </w:r>
      <w:r w:rsidRPr="00AE5947">
        <w:rPr>
          <w:rFonts w:ascii="Arial" w:hAnsi="Arial" w:cs="Arial"/>
          <w:sz w:val="24"/>
          <w:szCs w:val="24"/>
        </w:rPr>
        <w:t>, and &gt;11 hours per day (</w:t>
      </w:r>
      <w:r w:rsidR="002F3715">
        <w:rPr>
          <w:rFonts w:ascii="Arial" w:hAnsi="Arial" w:cs="Arial"/>
          <w:sz w:val="24"/>
          <w:szCs w:val="24"/>
        </w:rPr>
        <w:t>Lemke et al., 20</w:t>
      </w:r>
      <w:r w:rsidR="003B7A9C">
        <w:rPr>
          <w:rFonts w:ascii="Arial" w:hAnsi="Arial" w:cs="Arial"/>
          <w:sz w:val="24"/>
          <w:szCs w:val="24"/>
        </w:rPr>
        <w:t>17</w:t>
      </w:r>
      <w:r w:rsidRPr="00AE5947">
        <w:rPr>
          <w:rFonts w:ascii="Arial" w:hAnsi="Arial" w:cs="Arial"/>
          <w:sz w:val="24"/>
          <w:szCs w:val="24"/>
        </w:rPr>
        <w:t xml:space="preserve">). </w:t>
      </w:r>
      <w:r w:rsidR="00286BED" w:rsidRPr="00AE5947">
        <w:rPr>
          <w:rFonts w:ascii="Arial" w:hAnsi="Arial" w:cs="Arial"/>
          <w:sz w:val="24"/>
          <w:szCs w:val="24"/>
        </w:rPr>
        <w:t>According to the</w:t>
      </w:r>
      <w:r w:rsidR="00B120BA">
        <w:rPr>
          <w:rFonts w:ascii="Arial" w:hAnsi="Arial" w:cs="Arial"/>
          <w:sz w:val="24"/>
          <w:szCs w:val="24"/>
        </w:rPr>
        <w:t xml:space="preserve"> U.S.</w:t>
      </w:r>
      <w:r w:rsidR="00286BED" w:rsidRPr="00AE5947">
        <w:rPr>
          <w:rFonts w:ascii="Arial" w:hAnsi="Arial" w:cs="Arial"/>
          <w:sz w:val="24"/>
          <w:szCs w:val="24"/>
        </w:rPr>
        <w:t xml:space="preserve"> </w:t>
      </w:r>
      <w:r w:rsidR="007C0519" w:rsidRPr="00034562">
        <w:rPr>
          <w:rFonts w:ascii="Arial" w:hAnsi="Arial" w:cs="Arial"/>
          <w:i/>
          <w:iCs/>
          <w:sz w:val="24"/>
          <w:szCs w:val="24"/>
        </w:rPr>
        <w:t xml:space="preserve">Patient Protection and Affordable Care Act </w:t>
      </w:r>
      <w:r w:rsidR="007C0519">
        <w:rPr>
          <w:rFonts w:ascii="Arial" w:hAnsi="Arial" w:cs="Arial"/>
          <w:sz w:val="24"/>
          <w:szCs w:val="24"/>
        </w:rPr>
        <w:t>(2010)</w:t>
      </w:r>
      <w:r w:rsidR="00ED2443" w:rsidRPr="00AE5947">
        <w:rPr>
          <w:rFonts w:ascii="Arial" w:hAnsi="Arial" w:cs="Arial"/>
          <w:sz w:val="24"/>
          <w:szCs w:val="24"/>
        </w:rPr>
        <w:t xml:space="preserve">, </w:t>
      </w:r>
      <w:r w:rsidR="00167C17" w:rsidRPr="00AE5947">
        <w:rPr>
          <w:rFonts w:ascii="Arial" w:hAnsi="Arial" w:cs="Arial"/>
          <w:sz w:val="24"/>
          <w:szCs w:val="24"/>
        </w:rPr>
        <w:t>employees working at least 30 hours per week on average are considered full</w:t>
      </w:r>
      <w:r w:rsidR="00876E33" w:rsidRPr="00AE5947">
        <w:rPr>
          <w:rFonts w:ascii="Arial" w:hAnsi="Arial" w:cs="Arial"/>
          <w:sz w:val="24"/>
          <w:szCs w:val="24"/>
        </w:rPr>
        <w:t>-time.</w:t>
      </w:r>
      <w:r w:rsidR="00F30759" w:rsidRPr="00AE5947">
        <w:rPr>
          <w:rFonts w:ascii="Arial" w:hAnsi="Arial" w:cs="Arial"/>
          <w:sz w:val="24"/>
          <w:szCs w:val="24"/>
        </w:rPr>
        <w:t xml:space="preserve"> </w:t>
      </w:r>
      <w:r w:rsidR="002D4609" w:rsidRPr="00AE5947">
        <w:rPr>
          <w:rFonts w:ascii="Arial" w:hAnsi="Arial" w:cs="Arial"/>
          <w:sz w:val="24"/>
          <w:szCs w:val="24"/>
        </w:rPr>
        <w:t xml:space="preserve">Working long hours leaves less time for </w:t>
      </w:r>
      <w:r w:rsidR="00203023" w:rsidRPr="00AE5947">
        <w:rPr>
          <w:rFonts w:ascii="Arial" w:hAnsi="Arial" w:cs="Arial"/>
          <w:sz w:val="24"/>
          <w:szCs w:val="24"/>
        </w:rPr>
        <w:t xml:space="preserve">reaching the CDC’s guidelines of recommended exercise, </w:t>
      </w:r>
      <w:r w:rsidR="007F4589" w:rsidRPr="00AE5947">
        <w:rPr>
          <w:rFonts w:ascii="Arial" w:hAnsi="Arial" w:cs="Arial"/>
          <w:sz w:val="24"/>
          <w:szCs w:val="24"/>
        </w:rPr>
        <w:t>diet, and sleep</w:t>
      </w:r>
      <w:r w:rsidR="004E4ABD" w:rsidRPr="00AE5947">
        <w:rPr>
          <w:rFonts w:ascii="Arial" w:hAnsi="Arial" w:cs="Arial"/>
          <w:sz w:val="24"/>
          <w:szCs w:val="24"/>
        </w:rPr>
        <w:t xml:space="preserve"> (</w:t>
      </w:r>
      <w:proofErr w:type="spellStart"/>
      <w:r w:rsidR="004509ED">
        <w:rPr>
          <w:rFonts w:ascii="Arial" w:hAnsi="Arial" w:cs="Arial"/>
          <w:sz w:val="24"/>
          <w:szCs w:val="24"/>
        </w:rPr>
        <w:t>Artazcoz</w:t>
      </w:r>
      <w:proofErr w:type="spellEnd"/>
      <w:r w:rsidR="004509ED">
        <w:rPr>
          <w:rFonts w:ascii="Arial" w:hAnsi="Arial" w:cs="Arial"/>
          <w:sz w:val="24"/>
          <w:szCs w:val="24"/>
        </w:rPr>
        <w:t xml:space="preserve"> et al., 2009</w:t>
      </w:r>
      <w:r w:rsidR="004E4ABD" w:rsidRPr="00AE5947">
        <w:rPr>
          <w:rFonts w:ascii="Arial" w:hAnsi="Arial" w:cs="Arial"/>
          <w:sz w:val="24"/>
          <w:szCs w:val="24"/>
        </w:rPr>
        <w:t xml:space="preserve">). </w:t>
      </w:r>
      <w:r w:rsidR="002250F2" w:rsidRPr="00AE5947">
        <w:rPr>
          <w:rFonts w:ascii="Arial" w:hAnsi="Arial" w:cs="Arial"/>
          <w:sz w:val="24"/>
          <w:szCs w:val="24"/>
        </w:rPr>
        <w:t>It also can expose individuals to greater amounts of work strain and psychological stress. These</w:t>
      </w:r>
      <w:r w:rsidR="00D21041" w:rsidRPr="00AE5947">
        <w:rPr>
          <w:rFonts w:ascii="Arial" w:hAnsi="Arial" w:cs="Arial"/>
          <w:sz w:val="24"/>
          <w:szCs w:val="24"/>
        </w:rPr>
        <w:t xml:space="preserve"> experiences have been shown to increase </w:t>
      </w:r>
      <w:r w:rsidR="00927B8A" w:rsidRPr="00AE5947">
        <w:rPr>
          <w:rFonts w:ascii="Arial" w:hAnsi="Arial" w:cs="Arial"/>
          <w:sz w:val="24"/>
          <w:szCs w:val="24"/>
        </w:rPr>
        <w:t xml:space="preserve">other biomarkers such as </w:t>
      </w:r>
      <w:r w:rsidR="0006544B" w:rsidRPr="00AE5947">
        <w:rPr>
          <w:rFonts w:ascii="Arial" w:hAnsi="Arial" w:cs="Arial"/>
          <w:sz w:val="24"/>
          <w:szCs w:val="24"/>
        </w:rPr>
        <w:t>blood pressure and heart rate</w:t>
      </w:r>
      <w:r w:rsidR="008A579E" w:rsidRPr="00AE5947">
        <w:rPr>
          <w:rFonts w:ascii="Arial" w:hAnsi="Arial" w:cs="Arial"/>
          <w:sz w:val="24"/>
          <w:szCs w:val="24"/>
        </w:rPr>
        <w:t xml:space="preserve"> instability (</w:t>
      </w:r>
      <w:proofErr w:type="spellStart"/>
      <w:r w:rsidR="005B621F" w:rsidRPr="002B000E">
        <w:rPr>
          <w:rFonts w:ascii="Arial" w:hAnsi="Arial" w:cs="Arial"/>
          <w:sz w:val="24"/>
          <w:szCs w:val="24"/>
        </w:rPr>
        <w:t>Kivimaki</w:t>
      </w:r>
      <w:proofErr w:type="spellEnd"/>
      <w:r w:rsidR="005B621F">
        <w:rPr>
          <w:rFonts w:ascii="Arial" w:hAnsi="Arial" w:cs="Arial"/>
          <w:sz w:val="24"/>
          <w:szCs w:val="24"/>
        </w:rPr>
        <w:t xml:space="preserve"> &amp; Steptoe, </w:t>
      </w:r>
      <w:commentRangeStart w:id="41"/>
      <w:r w:rsidR="005B621F">
        <w:rPr>
          <w:rFonts w:ascii="Arial" w:hAnsi="Arial" w:cs="Arial"/>
          <w:sz w:val="24"/>
          <w:szCs w:val="24"/>
        </w:rPr>
        <w:t>2018</w:t>
      </w:r>
      <w:commentRangeEnd w:id="41"/>
      <w:r w:rsidR="00AD6FE8">
        <w:rPr>
          <w:rStyle w:val="CommentReference"/>
        </w:rPr>
        <w:commentReference w:id="41"/>
      </w:r>
      <w:r w:rsidR="008A579E" w:rsidRPr="00AE5947">
        <w:rPr>
          <w:rFonts w:ascii="Arial" w:hAnsi="Arial" w:cs="Arial"/>
          <w:sz w:val="24"/>
          <w:szCs w:val="24"/>
        </w:rPr>
        <w:t>).</w:t>
      </w:r>
    </w:p>
    <w:p w14:paraId="434490D0" w14:textId="241FCADA" w:rsidR="009629A2" w:rsidRPr="00A4595D" w:rsidRDefault="009629A2">
      <w:pPr>
        <w:pStyle w:val="Heading2"/>
        <w:spacing w:line="480" w:lineRule="auto"/>
        <w:rPr>
          <w:rFonts w:ascii="Arial" w:hAnsi="Arial" w:cs="Arial"/>
          <w:b/>
          <w:bCs/>
          <w:sz w:val="24"/>
          <w:szCs w:val="24"/>
          <w:rPrChange w:id="42" w:author="Christian Hicks" w:date="2022-01-23T11:04:00Z">
            <w:rPr/>
          </w:rPrChange>
        </w:rPr>
        <w:pPrChange w:id="43" w:author="Christian Hicks" w:date="2022-01-23T11:04:00Z">
          <w:pPr>
            <w:spacing w:line="480" w:lineRule="auto"/>
          </w:pPr>
        </w:pPrChange>
      </w:pPr>
      <w:r w:rsidRPr="00A4595D">
        <w:rPr>
          <w:rFonts w:ascii="Arial" w:hAnsi="Arial" w:cs="Arial"/>
          <w:b/>
          <w:bCs/>
          <w:color w:val="auto"/>
          <w:sz w:val="24"/>
          <w:szCs w:val="24"/>
          <w:rPrChange w:id="44" w:author="Christian Hicks" w:date="2022-01-23T11:04:00Z">
            <w:rPr/>
          </w:rPrChange>
        </w:rPr>
        <w:lastRenderedPageBreak/>
        <w:t xml:space="preserve">Literature </w:t>
      </w:r>
      <w:r w:rsidR="004612BD" w:rsidRPr="00A4595D">
        <w:rPr>
          <w:rFonts w:ascii="Arial" w:hAnsi="Arial" w:cs="Arial"/>
          <w:b/>
          <w:bCs/>
          <w:color w:val="auto"/>
          <w:sz w:val="24"/>
          <w:szCs w:val="24"/>
          <w:rPrChange w:id="45" w:author="Christian Hicks" w:date="2022-01-23T11:04:00Z">
            <w:rPr/>
          </w:rPrChange>
        </w:rPr>
        <w:t>review</w:t>
      </w:r>
    </w:p>
    <w:p w14:paraId="50EC076A" w14:textId="77777777" w:rsidR="004257DA" w:rsidRPr="004257DA" w:rsidRDefault="006B27C0" w:rsidP="004257DA">
      <w:pPr>
        <w:spacing w:line="480" w:lineRule="auto"/>
        <w:rPr>
          <w:ins w:id="46" w:author="Christian Hicks" w:date="2022-02-12T20:05:00Z"/>
          <w:rFonts w:ascii="Arial" w:hAnsi="Arial" w:cs="Arial"/>
          <w:sz w:val="24"/>
          <w:szCs w:val="24"/>
        </w:rPr>
      </w:pPr>
      <w:ins w:id="47" w:author="Christian Hicks" w:date="2022-02-12T20:05:00Z">
        <w:r>
          <w:rPr>
            <w:rFonts w:ascii="Arial" w:hAnsi="Arial" w:cs="Arial"/>
            <w:sz w:val="24"/>
            <w:szCs w:val="24"/>
          </w:rPr>
          <w:tab/>
        </w:r>
        <w:r w:rsidR="004257DA" w:rsidRPr="004257DA">
          <w:rPr>
            <w:rFonts w:ascii="Arial" w:hAnsi="Arial" w:cs="Arial"/>
            <w:sz w:val="24"/>
            <w:szCs w:val="24"/>
          </w:rPr>
          <w:t>Past studies measuring the effect of working hours on cholesterol health have typically found negative associations, though results are not quite consistent and study populations vary greatly.</w:t>
        </w:r>
      </w:ins>
    </w:p>
    <w:p w14:paraId="09E53CB6" w14:textId="0D762373" w:rsidR="004257DA" w:rsidRPr="004257DA" w:rsidRDefault="00514A8F">
      <w:pPr>
        <w:spacing w:line="480" w:lineRule="auto"/>
        <w:ind w:firstLine="720"/>
        <w:rPr>
          <w:ins w:id="48" w:author="Christian Hicks" w:date="2022-02-12T20:05:00Z"/>
          <w:rFonts w:ascii="Arial" w:hAnsi="Arial" w:cs="Arial"/>
          <w:sz w:val="24"/>
          <w:szCs w:val="24"/>
        </w:rPr>
        <w:pPrChange w:id="49" w:author="Christian Hicks" w:date="2022-02-12T20:05:00Z">
          <w:pPr>
            <w:spacing w:line="480" w:lineRule="auto"/>
          </w:pPr>
        </w:pPrChange>
      </w:pPr>
      <w:ins w:id="50" w:author="Christian Hicks" w:date="2022-02-12T20:08:00Z">
        <w:r w:rsidRPr="004257DA">
          <w:rPr>
            <w:rFonts w:ascii="Arial" w:hAnsi="Arial" w:cs="Arial"/>
            <w:sz w:val="24"/>
            <w:szCs w:val="24"/>
          </w:rPr>
          <w:t>Twenty-two-year-old</w:t>
        </w:r>
      </w:ins>
      <w:ins w:id="51" w:author="Christian Hicks" w:date="2022-02-12T20:05:00Z">
        <w:r w:rsidR="004257DA" w:rsidRPr="004257DA">
          <w:rPr>
            <w:rFonts w:ascii="Arial" w:hAnsi="Arial" w:cs="Arial"/>
            <w:sz w:val="24"/>
            <w:szCs w:val="24"/>
          </w:rPr>
          <w:t xml:space="preserve"> participants from the Western Australian Pregnancy Cohort Study had no differences in TC or low-density lipoprotein (LDL-C) measurements when comparing those who were working more than 38 hours each week with those working 38 hours or less (Reynolds et al., 2018). Reynolds et al. did observe that high-density lipoprotein cholesterol (HDL-C) in the group working greater hours was lower by 4.0 mg/dL. These results were adjusted for education level, shift work status, workload, and smoking.</w:t>
        </w:r>
      </w:ins>
    </w:p>
    <w:p w14:paraId="3A56C55E" w14:textId="77777777" w:rsidR="004257DA" w:rsidRPr="004257DA" w:rsidRDefault="004257DA">
      <w:pPr>
        <w:spacing w:line="480" w:lineRule="auto"/>
        <w:ind w:firstLine="720"/>
        <w:rPr>
          <w:ins w:id="52" w:author="Christian Hicks" w:date="2022-02-12T20:05:00Z"/>
          <w:rFonts w:ascii="Arial" w:hAnsi="Arial" w:cs="Arial"/>
          <w:sz w:val="24"/>
          <w:szCs w:val="24"/>
        </w:rPr>
        <w:pPrChange w:id="53" w:author="Christian Hicks" w:date="2022-02-12T20:05:00Z">
          <w:pPr>
            <w:spacing w:line="480" w:lineRule="auto"/>
          </w:pPr>
        </w:pPrChange>
      </w:pPr>
      <w:ins w:id="54" w:author="Christian Hicks" w:date="2022-02-12T20:05:00Z">
        <w:r w:rsidRPr="004257DA">
          <w:rPr>
            <w:rFonts w:ascii="Arial" w:hAnsi="Arial" w:cs="Arial"/>
            <w:sz w:val="24"/>
            <w:szCs w:val="24"/>
          </w:rPr>
          <w:t>Data on French participants of the CONSTANCES cohort study showed results in a similar direction after adjusted for age, socioeconomic status, alcohol use, physical activity, depression symptoms, and chronic disease (Virtanen et al., 2019) Men who were currently working days longer than 10 hours had a higher mean TC, higher LDL-C, and lower HDL-C, compared to men who had never worked longer than 10 hours in a day. Results for women and all cholesterol measurements were insignificant.</w:t>
        </w:r>
      </w:ins>
    </w:p>
    <w:p w14:paraId="2DDE8A48" w14:textId="77777777" w:rsidR="004257DA" w:rsidRPr="004257DA" w:rsidRDefault="004257DA">
      <w:pPr>
        <w:spacing w:line="480" w:lineRule="auto"/>
        <w:ind w:firstLine="720"/>
        <w:rPr>
          <w:ins w:id="55" w:author="Christian Hicks" w:date="2022-02-12T20:05:00Z"/>
          <w:rFonts w:ascii="Arial" w:hAnsi="Arial" w:cs="Arial"/>
          <w:sz w:val="24"/>
          <w:szCs w:val="24"/>
        </w:rPr>
        <w:pPrChange w:id="56" w:author="Christian Hicks" w:date="2022-02-12T20:05:00Z">
          <w:pPr>
            <w:spacing w:line="480" w:lineRule="auto"/>
          </w:pPr>
        </w:pPrChange>
      </w:pPr>
      <w:ins w:id="57" w:author="Christian Hicks" w:date="2022-02-12T20:05:00Z">
        <w:r w:rsidRPr="004257DA">
          <w:rPr>
            <w:rFonts w:ascii="Arial" w:hAnsi="Arial" w:cs="Arial"/>
            <w:sz w:val="24"/>
            <w:szCs w:val="24"/>
          </w:rPr>
          <w:t>In the United States, a cross-sectional study on truck drivers used linear regression to estimate the effects of various factors such as age, daily working hours, and sleep quality on TC, LDL-C, and HDL-C measurements (Lemke et al., 2017). Working greater than 11 hours daily was associated with an increase in LDL-C by 14.2 mg/dL. No significant effect was observed on TC or HDL-C.</w:t>
        </w:r>
      </w:ins>
    </w:p>
    <w:p w14:paraId="4D6BAB8C" w14:textId="77777777" w:rsidR="004257DA" w:rsidRPr="004257DA" w:rsidRDefault="004257DA">
      <w:pPr>
        <w:spacing w:line="480" w:lineRule="auto"/>
        <w:ind w:firstLine="720"/>
        <w:rPr>
          <w:ins w:id="58" w:author="Christian Hicks" w:date="2022-02-12T20:05:00Z"/>
          <w:rFonts w:ascii="Arial" w:hAnsi="Arial" w:cs="Arial"/>
          <w:sz w:val="24"/>
          <w:szCs w:val="24"/>
        </w:rPr>
        <w:pPrChange w:id="59" w:author="Christian Hicks" w:date="2022-02-12T20:05:00Z">
          <w:pPr>
            <w:spacing w:line="480" w:lineRule="auto"/>
          </w:pPr>
        </w:pPrChange>
      </w:pPr>
      <w:ins w:id="60" w:author="Christian Hicks" w:date="2022-02-12T20:05:00Z">
        <w:r w:rsidRPr="004257DA">
          <w:rPr>
            <w:rFonts w:ascii="Arial" w:hAnsi="Arial" w:cs="Arial"/>
            <w:sz w:val="24"/>
            <w:szCs w:val="24"/>
          </w:rPr>
          <w:lastRenderedPageBreak/>
          <w:t>Japanese engineers in the machinery manufacturing industry had a difference in TC between working hours groups when stratifying by age (Sasaki et al., 2019). Participants that were aged 30-39 and worked 57-63 hours in a week had a higher mean TC than participants of the same age group that worked less than 57 hours. This higher mean TC was also observed when compared to participants of the same age that worked more than 63 hours. All other age groups had no differences within their various levels of working hours.</w:t>
        </w:r>
      </w:ins>
    </w:p>
    <w:p w14:paraId="36A0E6F6" w14:textId="77777777" w:rsidR="004257DA" w:rsidRPr="004257DA" w:rsidRDefault="004257DA">
      <w:pPr>
        <w:spacing w:line="480" w:lineRule="auto"/>
        <w:ind w:firstLine="720"/>
        <w:rPr>
          <w:ins w:id="61" w:author="Christian Hicks" w:date="2022-02-12T20:05:00Z"/>
          <w:rFonts w:ascii="Arial" w:hAnsi="Arial" w:cs="Arial"/>
          <w:sz w:val="24"/>
          <w:szCs w:val="24"/>
        </w:rPr>
        <w:pPrChange w:id="62" w:author="Christian Hicks" w:date="2022-02-12T20:05:00Z">
          <w:pPr>
            <w:spacing w:line="480" w:lineRule="auto"/>
          </w:pPr>
        </w:pPrChange>
      </w:pPr>
      <w:ins w:id="63" w:author="Christian Hicks" w:date="2022-02-12T20:05:00Z">
        <w:r w:rsidRPr="004257DA">
          <w:rPr>
            <w:rFonts w:ascii="Arial" w:hAnsi="Arial" w:cs="Arial"/>
            <w:sz w:val="24"/>
            <w:szCs w:val="24"/>
          </w:rPr>
          <w:t>Researchers examining data from the Korean NHANES data showed 1.76 times higher odds of coronary heart disease for men and 1.63 times higher odds for women working more than 80 hours per week compared to those working 40 hours per week (Lee et al., 2016). The risk of stroke in these two working groups for men was insignificant, but women working more than 80 hours had 2.32 times higher odds of stroke than women working 40 hours.</w:t>
        </w:r>
      </w:ins>
    </w:p>
    <w:p w14:paraId="4CC202DA" w14:textId="55C941AF" w:rsidR="000D5C13" w:rsidDel="006B27C0" w:rsidRDefault="004257DA">
      <w:pPr>
        <w:spacing w:line="480" w:lineRule="auto"/>
        <w:ind w:firstLine="720"/>
        <w:rPr>
          <w:del w:id="64" w:author="Christian Hicks" w:date="2021-11-09T07:42:00Z"/>
          <w:rFonts w:ascii="Arial" w:hAnsi="Arial" w:cs="Arial"/>
          <w:sz w:val="24"/>
          <w:szCs w:val="24"/>
        </w:rPr>
        <w:pPrChange w:id="65" w:author="Christian Hicks" w:date="2022-02-12T20:05:00Z">
          <w:pPr>
            <w:spacing w:line="480" w:lineRule="auto"/>
          </w:pPr>
        </w:pPrChange>
      </w:pPr>
      <w:ins w:id="66" w:author="Christian Hicks" w:date="2022-02-12T20:05:00Z">
        <w:r w:rsidRPr="004257DA">
          <w:rPr>
            <w:rFonts w:ascii="Arial" w:hAnsi="Arial" w:cs="Arial"/>
            <w:sz w:val="24"/>
            <w:szCs w:val="24"/>
          </w:rPr>
          <w:t>A 27% increased risk of stroke in working 49-54 hours per week compared to 35-40 hours was observed in a meta-analysis of long working hours, coronary heart disease, and stroke (</w:t>
        </w:r>
        <w:proofErr w:type="spellStart"/>
        <w:r w:rsidRPr="004257DA">
          <w:rPr>
            <w:rFonts w:ascii="Arial" w:hAnsi="Arial" w:cs="Arial"/>
            <w:sz w:val="24"/>
            <w:szCs w:val="24"/>
          </w:rPr>
          <w:t>Kivimaki</w:t>
        </w:r>
        <w:proofErr w:type="spellEnd"/>
        <w:r w:rsidRPr="004257DA">
          <w:rPr>
            <w:rFonts w:ascii="Arial" w:hAnsi="Arial" w:cs="Arial"/>
            <w:sz w:val="24"/>
            <w:szCs w:val="24"/>
          </w:rPr>
          <w:t xml:space="preserve"> et al., 2015). The risk of those working more than 55 hours was 33% greater than the 35-40 hours </w:t>
        </w:r>
        <w:commentRangeStart w:id="67"/>
        <w:r w:rsidRPr="004257DA">
          <w:rPr>
            <w:rFonts w:ascii="Arial" w:hAnsi="Arial" w:cs="Arial"/>
            <w:sz w:val="24"/>
            <w:szCs w:val="24"/>
          </w:rPr>
          <w:t>group</w:t>
        </w:r>
      </w:ins>
      <w:commentRangeEnd w:id="67"/>
      <w:ins w:id="68" w:author="Christian Hicks" w:date="2022-02-12T20:07:00Z">
        <w:r w:rsidR="00804BE2">
          <w:rPr>
            <w:rStyle w:val="CommentReference"/>
          </w:rPr>
          <w:commentReference w:id="67"/>
        </w:r>
      </w:ins>
      <w:ins w:id="69" w:author="Christian Hicks" w:date="2022-02-12T20:05:00Z">
        <w:r w:rsidRPr="004257DA">
          <w:rPr>
            <w:rFonts w:ascii="Arial" w:hAnsi="Arial" w:cs="Arial"/>
            <w:sz w:val="24"/>
            <w:szCs w:val="24"/>
          </w:rPr>
          <w:t>.</w:t>
        </w:r>
      </w:ins>
      <w:ins w:id="70" w:author="Judy Harbertson" w:date="2021-10-08T13:55:00Z">
        <w:del w:id="71" w:author="Christian Hicks" w:date="2021-11-09T07:42:00Z">
          <w:r w:rsidR="000D5C13" w:rsidDel="00F704E7">
            <w:rPr>
              <w:rFonts w:ascii="Arial" w:hAnsi="Arial" w:cs="Arial"/>
              <w:sz w:val="24"/>
              <w:szCs w:val="24"/>
            </w:rPr>
            <w:delText>Global studies</w:delText>
          </w:r>
        </w:del>
      </w:ins>
    </w:p>
    <w:p w14:paraId="179C5BF7" w14:textId="77777777" w:rsidR="006B27C0" w:rsidRDefault="006B27C0" w:rsidP="004257DA">
      <w:pPr>
        <w:spacing w:line="480" w:lineRule="auto"/>
        <w:ind w:firstLine="720"/>
        <w:rPr>
          <w:ins w:id="72" w:author="Christian Hicks" w:date="2022-02-12T20:05:00Z"/>
          <w:rFonts w:ascii="Arial" w:hAnsi="Arial" w:cs="Arial"/>
          <w:sz w:val="24"/>
          <w:szCs w:val="24"/>
        </w:rPr>
      </w:pPr>
    </w:p>
    <w:p w14:paraId="4731A3DD" w14:textId="20AA0665" w:rsidR="009629A2" w:rsidRPr="00AE5947" w:rsidDel="006B27C0" w:rsidRDefault="0098428C">
      <w:pPr>
        <w:spacing w:line="480" w:lineRule="auto"/>
        <w:rPr>
          <w:del w:id="73" w:author="Christian Hicks" w:date="2022-02-12T20:04:00Z"/>
          <w:rFonts w:ascii="Arial" w:hAnsi="Arial" w:cs="Arial"/>
          <w:sz w:val="24"/>
          <w:szCs w:val="24"/>
        </w:rPr>
        <w:pPrChange w:id="74" w:author="Christian Hicks" w:date="2022-02-12T20:04:00Z">
          <w:pPr>
            <w:spacing w:line="480" w:lineRule="auto"/>
            <w:ind w:firstLine="720"/>
          </w:pPr>
        </w:pPrChange>
      </w:pPr>
      <w:del w:id="75" w:author="Christian Hicks" w:date="2022-02-12T20:04:00Z">
        <w:r w:rsidRPr="00AE5947" w:rsidDel="006B27C0">
          <w:rPr>
            <w:rFonts w:ascii="Arial" w:hAnsi="Arial" w:cs="Arial"/>
            <w:sz w:val="24"/>
            <w:szCs w:val="24"/>
          </w:rPr>
          <w:delText xml:space="preserve">In 1999 a </w:delText>
        </w:r>
        <w:commentRangeStart w:id="76"/>
        <w:r w:rsidRPr="00AE5947" w:rsidDel="006B27C0">
          <w:rPr>
            <w:rFonts w:ascii="Arial" w:hAnsi="Arial" w:cs="Arial"/>
            <w:sz w:val="24"/>
            <w:szCs w:val="24"/>
          </w:rPr>
          <w:delText>stud</w:delText>
        </w:r>
        <w:r w:rsidR="009B2734" w:rsidRPr="00AE5947" w:rsidDel="006B27C0">
          <w:rPr>
            <w:rFonts w:ascii="Arial" w:hAnsi="Arial" w:cs="Arial"/>
            <w:sz w:val="24"/>
            <w:szCs w:val="24"/>
          </w:rPr>
          <w:delText xml:space="preserve">y examined </w:delText>
        </w:r>
        <w:commentRangeEnd w:id="76"/>
        <w:r w:rsidR="001751D5" w:rsidDel="006B27C0">
          <w:rPr>
            <w:rStyle w:val="CommentReference"/>
          </w:rPr>
          <w:commentReference w:id="76"/>
        </w:r>
        <w:r w:rsidR="00D464C6" w:rsidRPr="00AE5947" w:rsidDel="006B27C0">
          <w:rPr>
            <w:rFonts w:ascii="Arial" w:hAnsi="Arial" w:cs="Arial"/>
            <w:sz w:val="24"/>
            <w:szCs w:val="24"/>
          </w:rPr>
          <w:delText>blood cholesterol of engineers in Japan working in machinery manufacturing</w:delText>
        </w:r>
        <w:r w:rsidR="00BC5270" w:rsidRPr="00AE5947" w:rsidDel="006B27C0">
          <w:rPr>
            <w:rFonts w:ascii="Arial" w:hAnsi="Arial" w:cs="Arial"/>
            <w:sz w:val="24"/>
            <w:szCs w:val="24"/>
          </w:rPr>
          <w:delText xml:space="preserve"> (Sasaki</w:delText>
        </w:r>
        <w:r w:rsidR="00121F2E" w:rsidDel="006B27C0">
          <w:rPr>
            <w:rFonts w:ascii="Arial" w:hAnsi="Arial" w:cs="Arial"/>
            <w:sz w:val="24"/>
            <w:szCs w:val="24"/>
          </w:rPr>
          <w:delText xml:space="preserve"> et al.</w:delText>
        </w:r>
        <w:r w:rsidR="00B4617E" w:rsidDel="006B27C0">
          <w:rPr>
            <w:rFonts w:ascii="Arial" w:hAnsi="Arial" w:cs="Arial"/>
            <w:sz w:val="24"/>
            <w:szCs w:val="24"/>
          </w:rPr>
          <w:delText>,</w:delText>
        </w:r>
        <w:r w:rsidR="00BC5270" w:rsidRPr="00AE5947" w:rsidDel="006B27C0">
          <w:rPr>
            <w:rFonts w:ascii="Arial" w:hAnsi="Arial" w:cs="Arial"/>
            <w:sz w:val="24"/>
            <w:szCs w:val="24"/>
          </w:rPr>
          <w:delText xml:space="preserve"> 1999)</w:delText>
        </w:r>
        <w:r w:rsidR="00D464C6" w:rsidRPr="00AE5947" w:rsidDel="006B27C0">
          <w:rPr>
            <w:rFonts w:ascii="Arial" w:hAnsi="Arial" w:cs="Arial"/>
            <w:sz w:val="24"/>
            <w:szCs w:val="24"/>
          </w:rPr>
          <w:delText xml:space="preserve">. </w:delText>
        </w:r>
        <w:r w:rsidR="004D072C" w:rsidRPr="00AE5947" w:rsidDel="006B27C0">
          <w:rPr>
            <w:rFonts w:ascii="Arial" w:hAnsi="Arial" w:cs="Arial"/>
            <w:sz w:val="24"/>
            <w:szCs w:val="24"/>
          </w:rPr>
          <w:delText xml:space="preserve">No significant differences were </w:delText>
        </w:r>
        <w:r w:rsidR="00D168A9" w:rsidRPr="00AE5947" w:rsidDel="006B27C0">
          <w:rPr>
            <w:rFonts w:ascii="Arial" w:hAnsi="Arial" w:cs="Arial"/>
            <w:sz w:val="24"/>
            <w:szCs w:val="24"/>
          </w:rPr>
          <w:delText>directly shown</w:delText>
        </w:r>
        <w:r w:rsidR="004E2E07" w:rsidRPr="00AE5947" w:rsidDel="006B27C0">
          <w:rPr>
            <w:rFonts w:ascii="Arial" w:hAnsi="Arial" w:cs="Arial"/>
            <w:sz w:val="24"/>
            <w:szCs w:val="24"/>
          </w:rPr>
          <w:delText xml:space="preserve"> between the </w:delText>
        </w:r>
        <w:r w:rsidR="00BC5270" w:rsidRPr="00AE5947" w:rsidDel="006B27C0">
          <w:rPr>
            <w:rFonts w:ascii="Arial" w:hAnsi="Arial" w:cs="Arial"/>
            <w:sz w:val="24"/>
            <w:szCs w:val="24"/>
          </w:rPr>
          <w:delText xml:space="preserve">weekly </w:delText>
        </w:r>
        <w:r w:rsidR="004E2E07" w:rsidRPr="00AE5947" w:rsidDel="006B27C0">
          <w:rPr>
            <w:rFonts w:ascii="Arial" w:hAnsi="Arial" w:cs="Arial"/>
            <w:sz w:val="24"/>
            <w:szCs w:val="24"/>
          </w:rPr>
          <w:delText xml:space="preserve">working hours of &lt;57, 57-63, and &gt;63. They did note though that </w:delText>
        </w:r>
        <w:r w:rsidR="00CB4B0C" w:rsidRPr="00AE5947" w:rsidDel="006B27C0">
          <w:rPr>
            <w:rFonts w:ascii="Arial" w:hAnsi="Arial" w:cs="Arial"/>
            <w:sz w:val="24"/>
            <w:szCs w:val="24"/>
          </w:rPr>
          <w:delText xml:space="preserve">a stratification by age </w:delText>
        </w:r>
        <w:commentRangeStart w:id="77"/>
        <w:r w:rsidR="00F3152F" w:rsidRPr="00AE5947" w:rsidDel="006B27C0">
          <w:rPr>
            <w:rFonts w:ascii="Arial" w:hAnsi="Arial" w:cs="Arial"/>
            <w:sz w:val="24"/>
            <w:szCs w:val="24"/>
          </w:rPr>
          <w:delText>resulted with an interaction for the age group of 30-</w:delText>
        </w:r>
        <w:commentRangeStart w:id="78"/>
        <w:r w:rsidR="00F3152F" w:rsidRPr="00AE5947" w:rsidDel="006B27C0">
          <w:rPr>
            <w:rFonts w:ascii="Arial" w:hAnsi="Arial" w:cs="Arial"/>
            <w:sz w:val="24"/>
            <w:szCs w:val="24"/>
          </w:rPr>
          <w:delText>39</w:delText>
        </w:r>
        <w:commentRangeEnd w:id="78"/>
        <w:r w:rsidR="000D5C13" w:rsidDel="006B27C0">
          <w:rPr>
            <w:rStyle w:val="CommentReference"/>
          </w:rPr>
          <w:commentReference w:id="78"/>
        </w:r>
        <w:r w:rsidR="00F3152F" w:rsidRPr="00AE5947" w:rsidDel="006B27C0">
          <w:rPr>
            <w:rFonts w:ascii="Arial" w:hAnsi="Arial" w:cs="Arial"/>
            <w:sz w:val="24"/>
            <w:szCs w:val="24"/>
          </w:rPr>
          <w:delText>, but not the age group of 20-29.</w:delText>
        </w:r>
        <w:r w:rsidR="00047003" w:rsidRPr="00AE5947" w:rsidDel="006B27C0">
          <w:rPr>
            <w:rFonts w:ascii="Arial" w:hAnsi="Arial" w:cs="Arial"/>
            <w:sz w:val="24"/>
            <w:szCs w:val="24"/>
          </w:rPr>
          <w:delText xml:space="preserve"> The </w:delText>
        </w:r>
        <w:commentRangeEnd w:id="77"/>
        <w:r w:rsidR="001751D5" w:rsidDel="006B27C0">
          <w:rPr>
            <w:rStyle w:val="CommentReference"/>
          </w:rPr>
          <w:commentReference w:id="77"/>
        </w:r>
        <w:r w:rsidR="00047003" w:rsidRPr="00AE5947" w:rsidDel="006B27C0">
          <w:rPr>
            <w:rFonts w:ascii="Arial" w:hAnsi="Arial" w:cs="Arial"/>
            <w:sz w:val="24"/>
            <w:szCs w:val="24"/>
          </w:rPr>
          <w:delText>group with 57-63 w</w:delText>
        </w:r>
        <w:r w:rsidR="00BC5270" w:rsidRPr="00AE5947" w:rsidDel="006B27C0">
          <w:rPr>
            <w:rFonts w:ascii="Arial" w:hAnsi="Arial" w:cs="Arial"/>
            <w:sz w:val="24"/>
            <w:szCs w:val="24"/>
          </w:rPr>
          <w:delText xml:space="preserve">ork hours had </w:delText>
        </w:r>
        <w:r w:rsidR="008C672E" w:rsidRPr="00AE5947" w:rsidDel="006B27C0">
          <w:rPr>
            <w:rFonts w:ascii="Arial" w:hAnsi="Arial" w:cs="Arial"/>
            <w:sz w:val="24"/>
            <w:szCs w:val="24"/>
          </w:rPr>
          <w:delText xml:space="preserve">a higher mean TC than the other two </w:delText>
        </w:r>
        <w:commentRangeStart w:id="79"/>
        <w:r w:rsidR="008C672E" w:rsidRPr="00AE5947" w:rsidDel="006B27C0">
          <w:rPr>
            <w:rFonts w:ascii="Arial" w:hAnsi="Arial" w:cs="Arial"/>
            <w:sz w:val="24"/>
            <w:szCs w:val="24"/>
          </w:rPr>
          <w:delText>groups</w:delText>
        </w:r>
        <w:commentRangeEnd w:id="79"/>
        <w:r w:rsidR="004A2D85" w:rsidDel="006B27C0">
          <w:rPr>
            <w:rStyle w:val="CommentReference"/>
          </w:rPr>
          <w:commentReference w:id="79"/>
        </w:r>
        <w:r w:rsidR="008C672E" w:rsidRPr="00AE5947" w:rsidDel="006B27C0">
          <w:rPr>
            <w:rFonts w:ascii="Arial" w:hAnsi="Arial" w:cs="Arial"/>
            <w:sz w:val="24"/>
            <w:szCs w:val="24"/>
          </w:rPr>
          <w:delText>.</w:delText>
        </w:r>
      </w:del>
    </w:p>
    <w:p w14:paraId="23F725A2" w14:textId="6CCEDB0B" w:rsidR="008C672E" w:rsidRPr="00AE5947" w:rsidDel="006B27C0" w:rsidRDefault="002B5891">
      <w:pPr>
        <w:spacing w:line="480" w:lineRule="auto"/>
        <w:rPr>
          <w:del w:id="80" w:author="Christian Hicks" w:date="2022-02-12T20:04:00Z"/>
          <w:rFonts w:ascii="Arial" w:hAnsi="Arial" w:cs="Arial"/>
          <w:sz w:val="24"/>
          <w:szCs w:val="24"/>
        </w:rPr>
        <w:pPrChange w:id="81" w:author="Christian Hicks" w:date="2022-02-12T20:04:00Z">
          <w:pPr>
            <w:spacing w:line="480" w:lineRule="auto"/>
            <w:ind w:firstLine="720"/>
          </w:pPr>
        </w:pPrChange>
      </w:pPr>
      <w:del w:id="82" w:author="Christian Hicks" w:date="2022-02-12T20:04:00Z">
        <w:r w:rsidRPr="00AE5947" w:rsidDel="006B27C0">
          <w:rPr>
            <w:rFonts w:ascii="Arial" w:hAnsi="Arial" w:cs="Arial"/>
            <w:sz w:val="24"/>
            <w:szCs w:val="24"/>
          </w:rPr>
          <w:delText xml:space="preserve">A survey of </w:delText>
        </w:r>
        <w:commentRangeStart w:id="83"/>
        <w:r w:rsidR="00622765" w:rsidRPr="00AE5947" w:rsidDel="006B27C0">
          <w:rPr>
            <w:rFonts w:ascii="Arial" w:hAnsi="Arial" w:cs="Arial"/>
            <w:sz w:val="24"/>
            <w:szCs w:val="24"/>
          </w:rPr>
          <w:delText xml:space="preserve">random working adults </w:delText>
        </w:r>
        <w:commentRangeEnd w:id="83"/>
        <w:r w:rsidR="00852BA8" w:rsidDel="006B27C0">
          <w:rPr>
            <w:rStyle w:val="CommentReference"/>
          </w:rPr>
          <w:commentReference w:id="83"/>
        </w:r>
        <w:r w:rsidR="00622765" w:rsidRPr="00AE5947" w:rsidDel="006B27C0">
          <w:rPr>
            <w:rFonts w:ascii="Arial" w:hAnsi="Arial" w:cs="Arial"/>
            <w:sz w:val="24"/>
            <w:szCs w:val="24"/>
          </w:rPr>
          <w:delText xml:space="preserve">in France </w:delText>
        </w:r>
        <w:r w:rsidR="00460A0A" w:rsidRPr="00AE5947" w:rsidDel="006B27C0">
          <w:rPr>
            <w:rFonts w:ascii="Arial" w:hAnsi="Arial" w:cs="Arial"/>
            <w:sz w:val="24"/>
            <w:szCs w:val="24"/>
          </w:rPr>
          <w:delText>described</w:delText>
        </w:r>
        <w:r w:rsidR="00622765" w:rsidRPr="00AE5947" w:rsidDel="006B27C0">
          <w:rPr>
            <w:rFonts w:ascii="Arial" w:hAnsi="Arial" w:cs="Arial"/>
            <w:sz w:val="24"/>
            <w:szCs w:val="24"/>
          </w:rPr>
          <w:delText xml:space="preserve"> that exposure to long working hours, defined as </w:delText>
        </w:r>
        <w:r w:rsidR="00E202EE" w:rsidRPr="00AE5947" w:rsidDel="006B27C0">
          <w:rPr>
            <w:rFonts w:ascii="Arial" w:hAnsi="Arial" w:cs="Arial"/>
            <w:sz w:val="24"/>
            <w:szCs w:val="24"/>
          </w:rPr>
          <w:delText>+10-hour</w:delText>
        </w:r>
        <w:r w:rsidR="00622765" w:rsidRPr="00AE5947" w:rsidDel="006B27C0">
          <w:rPr>
            <w:rFonts w:ascii="Arial" w:hAnsi="Arial" w:cs="Arial"/>
            <w:sz w:val="24"/>
            <w:szCs w:val="24"/>
          </w:rPr>
          <w:delText xml:space="preserve"> days in at least 50 days out of the year, </w:delText>
        </w:r>
        <w:r w:rsidR="00460A0A" w:rsidRPr="00AE5947" w:rsidDel="006B27C0">
          <w:rPr>
            <w:rFonts w:ascii="Arial" w:hAnsi="Arial" w:cs="Arial"/>
            <w:sz w:val="24"/>
            <w:szCs w:val="24"/>
          </w:rPr>
          <w:delText xml:space="preserve">was associated with </w:delText>
        </w:r>
        <w:r w:rsidR="00E202EE" w:rsidRPr="00AE5947" w:rsidDel="006B27C0">
          <w:rPr>
            <w:rFonts w:ascii="Arial" w:hAnsi="Arial" w:cs="Arial"/>
            <w:sz w:val="24"/>
            <w:szCs w:val="24"/>
          </w:rPr>
          <w:delText>adverse lipid levels in men</w:delText>
        </w:r>
        <w:r w:rsidR="006E54F7" w:rsidRPr="00AE5947" w:rsidDel="006B27C0">
          <w:rPr>
            <w:rFonts w:ascii="Arial" w:hAnsi="Arial" w:cs="Arial"/>
            <w:sz w:val="24"/>
            <w:szCs w:val="24"/>
          </w:rPr>
          <w:delText xml:space="preserve"> (Virtanen</w:delText>
        </w:r>
        <w:r w:rsidR="00A35286" w:rsidDel="006B27C0">
          <w:rPr>
            <w:rFonts w:ascii="Arial" w:hAnsi="Arial" w:cs="Arial"/>
            <w:sz w:val="24"/>
            <w:szCs w:val="24"/>
          </w:rPr>
          <w:delText xml:space="preserve"> et al.</w:delText>
        </w:r>
        <w:r w:rsidR="00B4617E" w:rsidDel="006B27C0">
          <w:rPr>
            <w:rFonts w:ascii="Arial" w:hAnsi="Arial" w:cs="Arial"/>
            <w:sz w:val="24"/>
            <w:szCs w:val="24"/>
          </w:rPr>
          <w:delText>,</w:delText>
        </w:r>
        <w:r w:rsidR="006E54F7" w:rsidRPr="00AE5947" w:rsidDel="006B27C0">
          <w:rPr>
            <w:rFonts w:ascii="Arial" w:hAnsi="Arial" w:cs="Arial"/>
            <w:sz w:val="24"/>
            <w:szCs w:val="24"/>
          </w:rPr>
          <w:delText xml:space="preserve"> 2019)</w:delText>
        </w:r>
        <w:r w:rsidR="00E202EE" w:rsidRPr="00AE5947" w:rsidDel="006B27C0">
          <w:rPr>
            <w:rFonts w:ascii="Arial" w:hAnsi="Arial" w:cs="Arial"/>
            <w:sz w:val="24"/>
            <w:szCs w:val="24"/>
          </w:rPr>
          <w:delText xml:space="preserve">. Their results were not significant for </w:delText>
        </w:r>
        <w:commentRangeStart w:id="84"/>
        <w:commentRangeStart w:id="85"/>
        <w:r w:rsidR="00E202EE" w:rsidRPr="00AE5947" w:rsidDel="006B27C0">
          <w:rPr>
            <w:rFonts w:ascii="Arial" w:hAnsi="Arial" w:cs="Arial"/>
            <w:sz w:val="24"/>
            <w:szCs w:val="24"/>
          </w:rPr>
          <w:delText>women</w:delText>
        </w:r>
        <w:commentRangeEnd w:id="84"/>
        <w:r w:rsidR="000D5C13" w:rsidDel="006B27C0">
          <w:rPr>
            <w:rStyle w:val="CommentReference"/>
          </w:rPr>
          <w:commentReference w:id="84"/>
        </w:r>
        <w:commentRangeEnd w:id="85"/>
        <w:r w:rsidR="004A2D85" w:rsidDel="006B27C0">
          <w:rPr>
            <w:rStyle w:val="CommentReference"/>
          </w:rPr>
          <w:commentReference w:id="85"/>
        </w:r>
        <w:r w:rsidR="00E202EE" w:rsidRPr="00AE5947" w:rsidDel="006B27C0">
          <w:rPr>
            <w:rFonts w:ascii="Arial" w:hAnsi="Arial" w:cs="Arial"/>
            <w:sz w:val="24"/>
            <w:szCs w:val="24"/>
          </w:rPr>
          <w:delText>.</w:delText>
        </w:r>
      </w:del>
    </w:p>
    <w:p w14:paraId="6FF6DD2C" w14:textId="2C493EC6" w:rsidR="00E202EE" w:rsidRPr="00AE5947" w:rsidDel="006B27C0" w:rsidRDefault="00B10D93">
      <w:pPr>
        <w:spacing w:line="480" w:lineRule="auto"/>
        <w:rPr>
          <w:del w:id="86" w:author="Christian Hicks" w:date="2022-02-12T20:04:00Z"/>
          <w:rFonts w:ascii="Arial" w:hAnsi="Arial" w:cs="Arial"/>
          <w:sz w:val="24"/>
          <w:szCs w:val="24"/>
        </w:rPr>
        <w:pPrChange w:id="87" w:author="Christian Hicks" w:date="2022-02-12T20:04:00Z">
          <w:pPr>
            <w:spacing w:line="480" w:lineRule="auto"/>
            <w:ind w:firstLine="720"/>
          </w:pPr>
        </w:pPrChange>
      </w:pPr>
      <w:del w:id="88" w:author="Christian Hicks" w:date="2022-02-12T20:04:00Z">
        <w:r w:rsidRPr="00AE5947" w:rsidDel="006B27C0">
          <w:rPr>
            <w:rFonts w:ascii="Arial" w:hAnsi="Arial" w:cs="Arial"/>
            <w:sz w:val="24"/>
            <w:szCs w:val="24"/>
          </w:rPr>
          <w:delText>In a meta-analysis of long working hour</w:delText>
        </w:r>
        <w:r w:rsidR="00C267D2" w:rsidRPr="00AE5947" w:rsidDel="006B27C0">
          <w:rPr>
            <w:rFonts w:ascii="Arial" w:hAnsi="Arial" w:cs="Arial"/>
            <w:sz w:val="24"/>
            <w:szCs w:val="24"/>
          </w:rPr>
          <w:delText xml:space="preserve">s, </w:delText>
        </w:r>
        <w:r w:rsidR="00072D80" w:rsidRPr="00AE5947" w:rsidDel="006B27C0">
          <w:rPr>
            <w:rFonts w:ascii="Arial" w:hAnsi="Arial" w:cs="Arial"/>
            <w:sz w:val="24"/>
            <w:szCs w:val="24"/>
          </w:rPr>
          <w:delText>coronary heart disease</w:delText>
        </w:r>
        <w:r w:rsidR="00C267D2" w:rsidRPr="00AE5947" w:rsidDel="006B27C0">
          <w:rPr>
            <w:rFonts w:ascii="Arial" w:hAnsi="Arial" w:cs="Arial"/>
            <w:sz w:val="24"/>
            <w:szCs w:val="24"/>
          </w:rPr>
          <w:delText xml:space="preserve">, and stroke resulted with a </w:delText>
        </w:r>
        <w:r w:rsidR="00E8298D" w:rsidRPr="00AE5947" w:rsidDel="006B27C0">
          <w:rPr>
            <w:rFonts w:ascii="Arial" w:hAnsi="Arial" w:cs="Arial"/>
            <w:sz w:val="24"/>
            <w:szCs w:val="24"/>
          </w:rPr>
          <w:delText>27% increased risk of stroke in working 49-54 hours per week compared to 36-40 hours</w:delText>
        </w:r>
        <w:r w:rsidR="006E54F7" w:rsidRPr="00AE5947" w:rsidDel="006B27C0">
          <w:rPr>
            <w:rFonts w:ascii="Arial" w:hAnsi="Arial" w:cs="Arial"/>
            <w:sz w:val="24"/>
            <w:szCs w:val="24"/>
          </w:rPr>
          <w:delText xml:space="preserve"> (</w:delText>
        </w:r>
        <w:r w:rsidR="004A6751" w:rsidRPr="00AE5947" w:rsidDel="006B27C0">
          <w:rPr>
            <w:rFonts w:ascii="Arial" w:hAnsi="Arial" w:cs="Arial"/>
            <w:sz w:val="24"/>
            <w:szCs w:val="24"/>
          </w:rPr>
          <w:delText>Kivimaki</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2015)</w:delText>
        </w:r>
        <w:r w:rsidR="00E8298D" w:rsidRPr="00AE5947" w:rsidDel="006B27C0">
          <w:rPr>
            <w:rFonts w:ascii="Arial" w:hAnsi="Arial" w:cs="Arial"/>
            <w:sz w:val="24"/>
            <w:szCs w:val="24"/>
          </w:rPr>
          <w:delText xml:space="preserve">. The risk of those working </w:delText>
        </w:r>
        <w:r w:rsidR="00CA03D9" w:rsidRPr="00AE5947" w:rsidDel="006B27C0">
          <w:rPr>
            <w:rFonts w:ascii="Arial" w:hAnsi="Arial" w:cs="Arial"/>
            <w:sz w:val="24"/>
            <w:szCs w:val="24"/>
          </w:rPr>
          <w:delText>more</w:delText>
        </w:r>
        <w:r w:rsidR="00E8298D" w:rsidRPr="00AE5947" w:rsidDel="006B27C0">
          <w:rPr>
            <w:rFonts w:ascii="Arial" w:hAnsi="Arial" w:cs="Arial"/>
            <w:sz w:val="24"/>
            <w:szCs w:val="24"/>
          </w:rPr>
          <w:delText xml:space="preserve"> than 55 hours</w:delText>
        </w:r>
        <w:r w:rsidR="005C4A31" w:rsidRPr="00AE5947" w:rsidDel="006B27C0">
          <w:rPr>
            <w:rFonts w:ascii="Arial" w:hAnsi="Arial" w:cs="Arial"/>
            <w:sz w:val="24"/>
            <w:szCs w:val="24"/>
          </w:rPr>
          <w:delText xml:space="preserve"> was</w:delText>
        </w:r>
        <w:r w:rsidR="00CA03D9" w:rsidRPr="00AE5947" w:rsidDel="006B27C0">
          <w:rPr>
            <w:rFonts w:ascii="Arial" w:hAnsi="Arial" w:cs="Arial"/>
            <w:sz w:val="24"/>
            <w:szCs w:val="24"/>
          </w:rPr>
          <w:delText xml:space="preserve"> </w:delText>
        </w:r>
        <w:r w:rsidR="005C4A31" w:rsidRPr="00AE5947" w:rsidDel="006B27C0">
          <w:rPr>
            <w:rFonts w:ascii="Arial" w:hAnsi="Arial" w:cs="Arial"/>
            <w:sz w:val="24"/>
            <w:szCs w:val="24"/>
          </w:rPr>
          <w:delText>33%</w:delText>
        </w:r>
        <w:r w:rsidR="00CA03D9" w:rsidRPr="00AE5947" w:rsidDel="006B27C0">
          <w:rPr>
            <w:rFonts w:ascii="Arial" w:hAnsi="Arial" w:cs="Arial"/>
            <w:sz w:val="24"/>
            <w:szCs w:val="24"/>
          </w:rPr>
          <w:delText xml:space="preserve"> </w:delText>
        </w:r>
        <w:commentRangeStart w:id="89"/>
        <w:r w:rsidR="00CA03D9" w:rsidRPr="00AE5947" w:rsidDel="006B27C0">
          <w:rPr>
            <w:rFonts w:ascii="Arial" w:hAnsi="Arial" w:cs="Arial"/>
            <w:sz w:val="24"/>
            <w:szCs w:val="24"/>
          </w:rPr>
          <w:delText>greater</w:delText>
        </w:r>
        <w:commentRangeEnd w:id="89"/>
        <w:r w:rsidR="000D5C13" w:rsidDel="006B27C0">
          <w:rPr>
            <w:rStyle w:val="CommentReference"/>
          </w:rPr>
          <w:commentReference w:id="89"/>
        </w:r>
        <w:r w:rsidR="005C4A31" w:rsidRPr="00AE5947" w:rsidDel="006B27C0">
          <w:rPr>
            <w:rFonts w:ascii="Arial" w:hAnsi="Arial" w:cs="Arial"/>
            <w:sz w:val="24"/>
            <w:szCs w:val="24"/>
          </w:rPr>
          <w:delText>.</w:delText>
        </w:r>
      </w:del>
    </w:p>
    <w:p w14:paraId="0941E78B" w14:textId="52135D8F" w:rsidR="005C4A31" w:rsidRPr="00AE5947" w:rsidDel="00F704E7" w:rsidRDefault="00547AED">
      <w:pPr>
        <w:spacing w:line="480" w:lineRule="auto"/>
        <w:rPr>
          <w:del w:id="90" w:author="Christian Hicks" w:date="2021-11-09T07:42:00Z"/>
          <w:rFonts w:ascii="Arial" w:hAnsi="Arial" w:cs="Arial"/>
          <w:sz w:val="24"/>
          <w:szCs w:val="24"/>
        </w:rPr>
        <w:pPrChange w:id="91" w:author="Christian Hicks" w:date="2022-02-12T20:04:00Z">
          <w:pPr>
            <w:spacing w:line="480" w:lineRule="auto"/>
            <w:ind w:firstLine="720"/>
          </w:pPr>
        </w:pPrChange>
      </w:pPr>
      <w:del w:id="92" w:author="Christian Hicks" w:date="2022-02-12T20:04:00Z">
        <w:r w:rsidRPr="00AE5947" w:rsidDel="006B27C0">
          <w:rPr>
            <w:rFonts w:ascii="Arial" w:hAnsi="Arial" w:cs="Arial"/>
            <w:sz w:val="24"/>
            <w:szCs w:val="24"/>
          </w:rPr>
          <w:delText>Researche</w:delText>
        </w:r>
        <w:r w:rsidR="00B849D8" w:rsidRPr="00AE5947" w:rsidDel="006B27C0">
          <w:rPr>
            <w:rFonts w:ascii="Arial" w:hAnsi="Arial" w:cs="Arial"/>
            <w:sz w:val="24"/>
            <w:szCs w:val="24"/>
          </w:rPr>
          <w:delText>r</w:delText>
        </w:r>
        <w:r w:rsidRPr="00AE5947" w:rsidDel="006B27C0">
          <w:rPr>
            <w:rFonts w:ascii="Arial" w:hAnsi="Arial" w:cs="Arial"/>
            <w:sz w:val="24"/>
            <w:szCs w:val="24"/>
          </w:rPr>
          <w:delText xml:space="preserve">s examining data from the Korean NHANES data </w:delText>
        </w:r>
        <w:r w:rsidR="000F2FA8" w:rsidRPr="00AE5947" w:rsidDel="006B27C0">
          <w:rPr>
            <w:rFonts w:ascii="Arial" w:hAnsi="Arial" w:cs="Arial"/>
            <w:sz w:val="24"/>
            <w:szCs w:val="24"/>
          </w:rPr>
          <w:delText>showed</w:delText>
        </w:r>
        <w:r w:rsidR="00D06C68" w:rsidRPr="00AE5947" w:rsidDel="006B27C0">
          <w:rPr>
            <w:rFonts w:ascii="Arial" w:hAnsi="Arial" w:cs="Arial"/>
            <w:sz w:val="24"/>
            <w:szCs w:val="24"/>
          </w:rPr>
          <w:delText xml:space="preserve"> 1.76 times higher odds of </w:delText>
        </w:r>
        <w:r w:rsidR="003C748C" w:rsidRPr="00AE5947" w:rsidDel="006B27C0">
          <w:rPr>
            <w:rFonts w:ascii="Arial" w:hAnsi="Arial" w:cs="Arial"/>
            <w:sz w:val="24"/>
            <w:szCs w:val="24"/>
          </w:rPr>
          <w:delText>coronary heart disease</w:delText>
        </w:r>
        <w:r w:rsidR="00D06C68" w:rsidRPr="00AE5947" w:rsidDel="006B27C0">
          <w:rPr>
            <w:rFonts w:ascii="Arial" w:hAnsi="Arial" w:cs="Arial"/>
            <w:sz w:val="24"/>
            <w:szCs w:val="24"/>
          </w:rPr>
          <w:delText xml:space="preserve"> for men and 1.63 times higher </w:delText>
        </w:r>
        <w:r w:rsidR="00637517" w:rsidRPr="00AE5947" w:rsidDel="006B27C0">
          <w:rPr>
            <w:rFonts w:ascii="Arial" w:hAnsi="Arial" w:cs="Arial"/>
            <w:sz w:val="24"/>
            <w:szCs w:val="24"/>
          </w:rPr>
          <w:delText>odds</w:delText>
        </w:r>
        <w:r w:rsidR="00D06C68" w:rsidRPr="00AE5947" w:rsidDel="006B27C0">
          <w:rPr>
            <w:rFonts w:ascii="Arial" w:hAnsi="Arial" w:cs="Arial"/>
            <w:sz w:val="24"/>
            <w:szCs w:val="24"/>
          </w:rPr>
          <w:delText xml:space="preserve"> for women working &gt;80 hours per week </w:delText>
        </w:r>
        <w:r w:rsidR="00637517" w:rsidRPr="00AE5947" w:rsidDel="006B27C0">
          <w:rPr>
            <w:rFonts w:ascii="Arial" w:hAnsi="Arial" w:cs="Arial"/>
            <w:sz w:val="24"/>
            <w:szCs w:val="24"/>
          </w:rPr>
          <w:delText>compared to those working 40 hours per week</w:delText>
        </w:r>
        <w:r w:rsidR="004A6751" w:rsidRPr="00AE5947" w:rsidDel="006B27C0">
          <w:rPr>
            <w:rFonts w:ascii="Arial" w:hAnsi="Arial" w:cs="Arial"/>
            <w:sz w:val="24"/>
            <w:szCs w:val="24"/>
          </w:rPr>
          <w:delText xml:space="preserve"> (Lee</w:delText>
        </w:r>
        <w:r w:rsidR="003B3920" w:rsidDel="006B27C0">
          <w:rPr>
            <w:rFonts w:ascii="Arial" w:hAnsi="Arial" w:cs="Arial"/>
            <w:sz w:val="24"/>
            <w:szCs w:val="24"/>
          </w:rPr>
          <w:delText xml:space="preserve"> et al.</w:delText>
        </w:r>
        <w:r w:rsidR="00B4617E" w:rsidDel="006B27C0">
          <w:rPr>
            <w:rFonts w:ascii="Arial" w:hAnsi="Arial" w:cs="Arial"/>
            <w:sz w:val="24"/>
            <w:szCs w:val="24"/>
          </w:rPr>
          <w:delText>,</w:delText>
        </w:r>
        <w:r w:rsidR="004A6751" w:rsidRPr="00AE5947" w:rsidDel="006B27C0">
          <w:rPr>
            <w:rFonts w:ascii="Arial" w:hAnsi="Arial" w:cs="Arial"/>
            <w:sz w:val="24"/>
            <w:szCs w:val="24"/>
          </w:rPr>
          <w:delText xml:space="preserve"> 2016)</w:delText>
        </w:r>
        <w:r w:rsidR="00637517" w:rsidRPr="00AE5947" w:rsidDel="006B27C0">
          <w:rPr>
            <w:rFonts w:ascii="Arial" w:hAnsi="Arial" w:cs="Arial"/>
            <w:sz w:val="24"/>
            <w:szCs w:val="24"/>
          </w:rPr>
          <w:delText>.</w:delText>
        </w:r>
        <w:r w:rsidR="00B849D8" w:rsidRPr="00AE5947" w:rsidDel="006B27C0">
          <w:rPr>
            <w:rFonts w:ascii="Arial" w:hAnsi="Arial" w:cs="Arial"/>
            <w:sz w:val="24"/>
            <w:szCs w:val="24"/>
          </w:rPr>
          <w:delText xml:space="preserve"> The risk of stroke </w:delText>
        </w:r>
        <w:r w:rsidR="00916CD9" w:rsidRPr="00AE5947" w:rsidDel="006B27C0">
          <w:rPr>
            <w:rFonts w:ascii="Arial" w:hAnsi="Arial" w:cs="Arial"/>
            <w:sz w:val="24"/>
            <w:szCs w:val="24"/>
          </w:rPr>
          <w:delText>in these two working groups for men was insignificant, but women working &gt;80 hours had 2.32 times higher odds of stroke than women working 40 hours.</w:delText>
        </w:r>
      </w:del>
      <w:ins w:id="93" w:author="Judy Harbertson" w:date="2021-10-08T13:58:00Z">
        <w:del w:id="94" w:author="Christian Hicks" w:date="2021-11-09T07:42:00Z">
          <w:r w:rsidR="004A2D85" w:rsidDel="00F704E7">
            <w:rPr>
              <w:rFonts w:ascii="Arial" w:hAnsi="Arial" w:cs="Arial"/>
              <w:sz w:val="24"/>
              <w:szCs w:val="24"/>
            </w:rPr>
            <w:delText xml:space="preserve"> ]more specifically in the US. They have found similar results…..</w:delText>
          </w:r>
        </w:del>
      </w:ins>
    </w:p>
    <w:p w14:paraId="1BD477A8" w14:textId="4BF921A6" w:rsidR="000D5C13" w:rsidDel="006B27C0" w:rsidRDefault="000D5C13">
      <w:pPr>
        <w:spacing w:line="480" w:lineRule="auto"/>
        <w:rPr>
          <w:ins w:id="95" w:author="Judy Harbertson" w:date="2021-10-08T13:55:00Z"/>
          <w:del w:id="96" w:author="Christian Hicks" w:date="2022-02-12T20:04:00Z"/>
          <w:rFonts w:ascii="Arial" w:hAnsi="Arial" w:cs="Arial"/>
          <w:sz w:val="24"/>
          <w:szCs w:val="24"/>
        </w:rPr>
        <w:pPrChange w:id="97" w:author="Christian Hicks" w:date="2022-02-12T20:04:00Z">
          <w:pPr>
            <w:spacing w:line="480" w:lineRule="auto"/>
            <w:ind w:firstLine="720"/>
          </w:pPr>
        </w:pPrChange>
      </w:pPr>
      <w:ins w:id="98" w:author="Judy Harbertson" w:date="2021-10-08T13:55:00Z">
        <w:del w:id="99" w:author="Christian Hicks" w:date="2021-11-09T07:42:00Z">
          <w:r w:rsidDel="00F704E7">
            <w:rPr>
              <w:rFonts w:ascii="Arial" w:hAnsi="Arial" w:cs="Arial"/>
              <w:sz w:val="24"/>
              <w:szCs w:val="24"/>
            </w:rPr>
            <w:delText>U.S. studies</w:delText>
          </w:r>
        </w:del>
      </w:ins>
    </w:p>
    <w:p w14:paraId="0E058512" w14:textId="5630BE23" w:rsidR="00916CD9" w:rsidRPr="00AE5947" w:rsidDel="006B27C0" w:rsidRDefault="00A91EC8">
      <w:pPr>
        <w:spacing w:line="480" w:lineRule="auto"/>
        <w:rPr>
          <w:del w:id="100" w:author="Christian Hicks" w:date="2022-02-12T20:04:00Z"/>
          <w:rFonts w:ascii="Arial" w:hAnsi="Arial" w:cs="Arial"/>
          <w:sz w:val="24"/>
          <w:szCs w:val="24"/>
        </w:rPr>
        <w:pPrChange w:id="101" w:author="Christian Hicks" w:date="2022-02-12T20:04:00Z">
          <w:pPr>
            <w:spacing w:line="480" w:lineRule="auto"/>
            <w:ind w:firstLine="720"/>
          </w:pPr>
        </w:pPrChange>
      </w:pPr>
      <w:del w:id="102" w:author="Christian Hicks" w:date="2022-02-12T20:04:00Z">
        <w:r w:rsidRPr="00AE5947" w:rsidDel="006B27C0">
          <w:rPr>
            <w:rFonts w:ascii="Arial" w:hAnsi="Arial" w:cs="Arial"/>
            <w:sz w:val="24"/>
            <w:szCs w:val="24"/>
          </w:rPr>
          <w:delText xml:space="preserve">A cross-sectional study of U.S. truck drivers was </w:delText>
        </w:r>
        <w:commentRangeStart w:id="103"/>
        <w:r w:rsidRPr="00AE5947" w:rsidDel="006B27C0">
          <w:rPr>
            <w:rFonts w:ascii="Arial" w:hAnsi="Arial" w:cs="Arial"/>
            <w:sz w:val="24"/>
            <w:szCs w:val="24"/>
          </w:rPr>
          <w:delText>performed</w:delText>
        </w:r>
        <w:commentRangeEnd w:id="103"/>
        <w:r w:rsidR="00852BA8" w:rsidDel="006B27C0">
          <w:rPr>
            <w:rStyle w:val="CommentReference"/>
          </w:rPr>
          <w:commentReference w:id="103"/>
        </w:r>
        <w:r w:rsidRPr="00AE5947" w:rsidDel="006B27C0">
          <w:rPr>
            <w:rFonts w:ascii="Arial" w:hAnsi="Arial" w:cs="Arial"/>
            <w:sz w:val="24"/>
            <w:szCs w:val="24"/>
          </w:rPr>
          <w:delText xml:space="preserve"> to </w:delText>
        </w:r>
        <w:r w:rsidR="00F906C9" w:rsidRPr="00AE5947" w:rsidDel="006B27C0">
          <w:rPr>
            <w:rFonts w:ascii="Arial" w:hAnsi="Arial" w:cs="Arial"/>
            <w:sz w:val="24"/>
            <w:szCs w:val="24"/>
          </w:rPr>
          <w:delText>explore an effect of long working hours and blood cholesterol measurements</w:delText>
        </w:r>
        <w:r w:rsidR="004A6751" w:rsidRPr="00AE5947" w:rsidDel="006B27C0">
          <w:rPr>
            <w:rFonts w:ascii="Arial" w:hAnsi="Arial" w:cs="Arial"/>
            <w:sz w:val="24"/>
            <w:szCs w:val="24"/>
          </w:rPr>
          <w:delText xml:space="preserve"> (</w:delText>
        </w:r>
        <w:r w:rsidR="00BF73AA" w:rsidRPr="00AE5947" w:rsidDel="006B27C0">
          <w:rPr>
            <w:rFonts w:ascii="Arial" w:hAnsi="Arial" w:cs="Arial"/>
            <w:sz w:val="24"/>
            <w:szCs w:val="24"/>
          </w:rPr>
          <w:delText>Lemke</w:delText>
        </w:r>
        <w:r w:rsidR="00DA21CD" w:rsidDel="006B27C0">
          <w:rPr>
            <w:rFonts w:ascii="Arial" w:hAnsi="Arial" w:cs="Arial"/>
            <w:sz w:val="24"/>
            <w:szCs w:val="24"/>
          </w:rPr>
          <w:delText xml:space="preserve"> et al.</w:delText>
        </w:r>
        <w:r w:rsidR="00B4617E" w:rsidDel="006B27C0">
          <w:rPr>
            <w:rFonts w:ascii="Arial" w:hAnsi="Arial" w:cs="Arial"/>
            <w:sz w:val="24"/>
            <w:szCs w:val="24"/>
          </w:rPr>
          <w:delText>,</w:delText>
        </w:r>
        <w:r w:rsidR="00BF73AA" w:rsidRPr="00AE5947" w:rsidDel="006B27C0">
          <w:rPr>
            <w:rFonts w:ascii="Arial" w:hAnsi="Arial" w:cs="Arial"/>
            <w:sz w:val="24"/>
            <w:szCs w:val="24"/>
          </w:rPr>
          <w:delText xml:space="preserve"> 2017)</w:delText>
        </w:r>
        <w:r w:rsidR="00F906C9" w:rsidRPr="00AE5947" w:rsidDel="006B27C0">
          <w:rPr>
            <w:rFonts w:ascii="Arial" w:hAnsi="Arial" w:cs="Arial"/>
            <w:sz w:val="24"/>
            <w:szCs w:val="24"/>
          </w:rPr>
          <w:delText xml:space="preserve">. </w:delText>
        </w:r>
        <w:r w:rsidR="00C975A6" w:rsidRPr="00AE5947" w:rsidDel="006B27C0">
          <w:rPr>
            <w:rFonts w:ascii="Arial" w:hAnsi="Arial" w:cs="Arial"/>
            <w:sz w:val="24"/>
            <w:szCs w:val="24"/>
          </w:rPr>
          <w:delText xml:space="preserve">The study population had a mean </w:delText>
        </w:r>
        <w:r w:rsidR="000F2FA8" w:rsidRPr="00AE5947" w:rsidDel="006B27C0">
          <w:rPr>
            <w:rFonts w:ascii="Arial" w:hAnsi="Arial" w:cs="Arial"/>
            <w:sz w:val="24"/>
            <w:szCs w:val="24"/>
          </w:rPr>
          <w:delText>low-density lipoprotein cholesterol</w:delText>
        </w:r>
        <w:r w:rsidR="007D690B" w:rsidRPr="00AE5947" w:rsidDel="006B27C0">
          <w:rPr>
            <w:rFonts w:ascii="Arial" w:hAnsi="Arial" w:cs="Arial"/>
            <w:sz w:val="24"/>
            <w:szCs w:val="24"/>
          </w:rPr>
          <w:delText xml:space="preserve"> (LDL-C)</w:delText>
        </w:r>
        <w:r w:rsidR="00C975A6" w:rsidRPr="00AE5947" w:rsidDel="006B27C0">
          <w:rPr>
            <w:rFonts w:ascii="Arial" w:hAnsi="Arial" w:cs="Arial"/>
            <w:sz w:val="24"/>
            <w:szCs w:val="24"/>
          </w:rPr>
          <w:delText xml:space="preserve"> of 113.66 mg/dL</w:delText>
        </w:r>
        <w:r w:rsidR="00A03BEF" w:rsidRPr="00AE5947" w:rsidDel="006B27C0">
          <w:rPr>
            <w:rFonts w:ascii="Arial" w:hAnsi="Arial" w:cs="Arial"/>
            <w:sz w:val="24"/>
            <w:szCs w:val="24"/>
          </w:rPr>
          <w:delText>. W</w:delText>
        </w:r>
        <w:r w:rsidR="0026566B" w:rsidRPr="00AE5947" w:rsidDel="006B27C0">
          <w:rPr>
            <w:rFonts w:ascii="Arial" w:hAnsi="Arial" w:cs="Arial"/>
            <w:sz w:val="24"/>
            <w:szCs w:val="24"/>
          </w:rPr>
          <w:delText xml:space="preserve">hen designing a linear regression model, working greater than 11 hours per day </w:delText>
        </w:r>
        <w:r w:rsidR="004A77CF" w:rsidRPr="00AE5947" w:rsidDel="006B27C0">
          <w:rPr>
            <w:rFonts w:ascii="Arial" w:hAnsi="Arial" w:cs="Arial"/>
            <w:sz w:val="24"/>
            <w:szCs w:val="24"/>
          </w:rPr>
          <w:delText xml:space="preserve">significantly </w:delText>
        </w:r>
        <w:r w:rsidR="009F51E0" w:rsidRPr="00AE5947" w:rsidDel="006B27C0">
          <w:rPr>
            <w:rFonts w:ascii="Arial" w:hAnsi="Arial" w:cs="Arial"/>
            <w:sz w:val="24"/>
            <w:szCs w:val="24"/>
          </w:rPr>
          <w:delText>increased the estimated LDL-C 14.24 mg/dL.</w:delText>
        </w:r>
      </w:del>
    </w:p>
    <w:p w14:paraId="1CA1E935" w14:textId="096C302D" w:rsidR="004A77CF" w:rsidRPr="00AE5947" w:rsidDel="006B27C0" w:rsidRDefault="00BF73AA">
      <w:pPr>
        <w:spacing w:line="480" w:lineRule="auto"/>
        <w:rPr>
          <w:del w:id="104" w:author="Christian Hicks" w:date="2022-02-12T20:04:00Z"/>
          <w:rFonts w:ascii="Arial" w:hAnsi="Arial" w:cs="Arial"/>
          <w:sz w:val="24"/>
          <w:szCs w:val="24"/>
        </w:rPr>
        <w:pPrChange w:id="105" w:author="Christian Hicks" w:date="2022-02-12T20:04:00Z">
          <w:pPr>
            <w:spacing w:line="480" w:lineRule="auto"/>
            <w:ind w:firstLine="720"/>
          </w:pPr>
        </w:pPrChange>
      </w:pPr>
      <w:del w:id="106" w:author="Christian Hicks" w:date="2022-02-12T20:04:00Z">
        <w:r w:rsidRPr="00AE5947" w:rsidDel="006B27C0">
          <w:rPr>
            <w:rFonts w:ascii="Arial" w:hAnsi="Arial" w:cs="Arial"/>
            <w:sz w:val="24"/>
            <w:szCs w:val="24"/>
          </w:rPr>
          <w:delText xml:space="preserve">22-year-old Australians from the Western Australian Pregnancy Cohort Study </w:delText>
        </w:r>
        <w:r w:rsidR="00CA6D17" w:rsidRPr="00AE5947" w:rsidDel="006B27C0">
          <w:rPr>
            <w:rFonts w:ascii="Arial" w:hAnsi="Arial" w:cs="Arial"/>
            <w:sz w:val="24"/>
            <w:szCs w:val="24"/>
          </w:rPr>
          <w:delText>examined the effect of long working hours on blood cholesterol measurements</w:delText>
        </w:r>
        <w:r w:rsidR="00760329" w:rsidRPr="00AE5947" w:rsidDel="006B27C0">
          <w:rPr>
            <w:rFonts w:ascii="Arial" w:hAnsi="Arial" w:cs="Arial"/>
            <w:sz w:val="24"/>
            <w:szCs w:val="24"/>
          </w:rPr>
          <w:delText xml:space="preserve"> (Reynolds</w:delText>
        </w:r>
        <w:r w:rsidR="00405C63" w:rsidDel="006B27C0">
          <w:rPr>
            <w:rFonts w:ascii="Arial" w:hAnsi="Arial" w:cs="Arial"/>
            <w:sz w:val="24"/>
            <w:szCs w:val="24"/>
          </w:rPr>
          <w:delText xml:space="preserve"> et al.</w:delText>
        </w:r>
        <w:r w:rsidR="004A7C0C" w:rsidDel="006B27C0">
          <w:rPr>
            <w:rFonts w:ascii="Arial" w:hAnsi="Arial" w:cs="Arial"/>
            <w:sz w:val="24"/>
            <w:szCs w:val="24"/>
          </w:rPr>
          <w:delText>,</w:delText>
        </w:r>
        <w:r w:rsidR="00760329" w:rsidRPr="00AE5947" w:rsidDel="006B27C0">
          <w:rPr>
            <w:rFonts w:ascii="Arial" w:hAnsi="Arial" w:cs="Arial"/>
            <w:sz w:val="24"/>
            <w:szCs w:val="24"/>
          </w:rPr>
          <w:delText xml:space="preserve"> 2018). There were no significant results of TC or </w:delText>
        </w:r>
        <w:r w:rsidR="00102B7A" w:rsidRPr="00AE5947" w:rsidDel="006B27C0">
          <w:rPr>
            <w:rFonts w:ascii="Arial" w:hAnsi="Arial" w:cs="Arial"/>
            <w:sz w:val="24"/>
            <w:szCs w:val="24"/>
          </w:rPr>
          <w:delText xml:space="preserve">LDL-C, but </w:delText>
        </w:r>
        <w:r w:rsidR="00E57463" w:rsidRPr="00AE5947" w:rsidDel="006B27C0">
          <w:rPr>
            <w:rFonts w:ascii="Arial" w:hAnsi="Arial" w:cs="Arial"/>
            <w:sz w:val="24"/>
            <w:szCs w:val="24"/>
          </w:rPr>
          <w:delText>high-density lipoprotein cholesterol (HDL-C)</w:delText>
        </w:r>
        <w:r w:rsidR="00102B7A" w:rsidRPr="00AE5947" w:rsidDel="006B27C0">
          <w:rPr>
            <w:rFonts w:ascii="Arial" w:hAnsi="Arial" w:cs="Arial"/>
            <w:sz w:val="24"/>
            <w:szCs w:val="24"/>
          </w:rPr>
          <w:delText xml:space="preserve"> was lower in those working &gt;38 hours compared to those working </w:delText>
        </w:r>
        <w:r w:rsidR="003823F4" w:rsidRPr="00AE5947" w:rsidDel="006B27C0">
          <w:rPr>
            <w:rFonts w:ascii="Arial" w:hAnsi="Arial" w:cs="Arial"/>
            <w:sz w:val="24"/>
            <w:szCs w:val="24"/>
          </w:rPr>
          <w:delText>38 hours or less.</w:delText>
        </w:r>
      </w:del>
    </w:p>
    <w:p w14:paraId="53576C9B" w14:textId="77DBF070" w:rsidR="000635EE" w:rsidRPr="00AE5947" w:rsidDel="006B27C0" w:rsidRDefault="000635EE" w:rsidP="00236558">
      <w:pPr>
        <w:spacing w:line="480" w:lineRule="auto"/>
        <w:rPr>
          <w:del w:id="107" w:author="Christian Hicks" w:date="2022-02-12T20:04:00Z"/>
          <w:rFonts w:ascii="Arial" w:hAnsi="Arial" w:cs="Arial"/>
          <w:sz w:val="24"/>
          <w:szCs w:val="24"/>
        </w:rPr>
      </w:pPr>
      <w:del w:id="108" w:author="Christian Hicks" w:date="2022-02-12T20:04:00Z">
        <w:r w:rsidRPr="00AE5947" w:rsidDel="006B27C0">
          <w:rPr>
            <w:rFonts w:ascii="Arial" w:hAnsi="Arial" w:cs="Arial"/>
            <w:sz w:val="24"/>
            <w:szCs w:val="24"/>
          </w:rPr>
          <w:delText xml:space="preserve">Note: I am planning to make major edits to this section to reduce repetitiveness and consolidate </w:delText>
        </w:r>
        <w:r w:rsidR="00674219" w:rsidRPr="00AE5947" w:rsidDel="006B27C0">
          <w:rPr>
            <w:rFonts w:ascii="Arial" w:hAnsi="Arial" w:cs="Arial"/>
            <w:sz w:val="24"/>
            <w:szCs w:val="24"/>
          </w:rPr>
          <w:delText>multiple studies into summaries of a single idea.</w:delText>
        </w:r>
      </w:del>
    </w:p>
    <w:p w14:paraId="73B42983" w14:textId="085FBCF6" w:rsidR="009629A2" w:rsidRPr="007B6E2E" w:rsidRDefault="009629A2" w:rsidP="006B27C0">
      <w:pPr>
        <w:spacing w:line="480" w:lineRule="auto"/>
        <w:rPr>
          <w:rFonts w:ascii="Arial" w:eastAsiaTheme="majorEastAsia" w:hAnsi="Arial" w:cs="Arial"/>
          <w:b/>
          <w:bCs/>
          <w:color w:val="2F5496" w:themeColor="accent1" w:themeShade="BF"/>
          <w:sz w:val="24"/>
          <w:szCs w:val="24"/>
          <w:rPrChange w:id="109" w:author="Christian Hicks" w:date="2022-01-23T11:05:00Z">
            <w:rPr/>
          </w:rPrChange>
        </w:rPr>
      </w:pPr>
      <w:r w:rsidRPr="007B6E2E">
        <w:rPr>
          <w:rFonts w:ascii="Arial" w:eastAsiaTheme="majorEastAsia" w:hAnsi="Arial" w:cs="Arial"/>
          <w:b/>
          <w:bCs/>
          <w:sz w:val="24"/>
          <w:szCs w:val="24"/>
          <w:rPrChange w:id="110" w:author="Christian Hicks" w:date="2022-01-23T11:05:00Z">
            <w:rPr/>
          </w:rPrChange>
        </w:rPr>
        <w:t>Gaps in the Literature</w:t>
      </w:r>
    </w:p>
    <w:p w14:paraId="500A31BE" w14:textId="20264272" w:rsidR="009629A2" w:rsidRPr="00AE5947" w:rsidDel="000A2239" w:rsidRDefault="000A2239" w:rsidP="00AE5947">
      <w:pPr>
        <w:spacing w:line="480" w:lineRule="auto"/>
        <w:ind w:firstLine="720"/>
        <w:rPr>
          <w:del w:id="111" w:author="Christian Hicks" w:date="2022-02-12T20:06:00Z"/>
          <w:rFonts w:ascii="Arial" w:hAnsi="Arial" w:cs="Arial"/>
          <w:sz w:val="24"/>
          <w:szCs w:val="24"/>
        </w:rPr>
      </w:pPr>
      <w:ins w:id="112" w:author="Christian Hicks" w:date="2022-02-12T20:06:00Z">
        <w:r w:rsidRPr="000A2239">
          <w:rPr>
            <w:rFonts w:ascii="Arial" w:hAnsi="Arial" w:cs="Arial"/>
            <w:sz w:val="24"/>
            <w:szCs w:val="24"/>
          </w:rPr>
          <w:tab/>
          <w:t>Studies that examined working hours and cholesterol levels were often not base in the United States. Also, specific industries were frequently targeted rather than a general population. Another common theme was having very high cut points when defining the categories for working hours, such as separating two groups at the 10-</w:t>
        </w:r>
        <w:r w:rsidRPr="000A2239">
          <w:rPr>
            <w:rFonts w:ascii="Arial" w:hAnsi="Arial" w:cs="Arial"/>
            <w:sz w:val="24"/>
            <w:szCs w:val="24"/>
          </w:rPr>
          <w:lastRenderedPageBreak/>
          <w:t xml:space="preserve">hours per day or 60-hours per week marks. These limitations prevent much of the results </w:t>
        </w:r>
        <w:r w:rsidR="006F65A7">
          <w:rPr>
            <w:rFonts w:ascii="Arial" w:hAnsi="Arial" w:cs="Arial"/>
            <w:sz w:val="24"/>
            <w:szCs w:val="24"/>
          </w:rPr>
          <w:t>of</w:t>
        </w:r>
        <w:r w:rsidRPr="000A2239">
          <w:rPr>
            <w:rFonts w:ascii="Arial" w:hAnsi="Arial" w:cs="Arial"/>
            <w:sz w:val="24"/>
            <w:szCs w:val="24"/>
          </w:rPr>
          <w:t xml:space="preserve"> previous research from reflecting whole working populations in a nation.</w:t>
        </w:r>
      </w:ins>
      <w:del w:id="113" w:author="Christian Hicks" w:date="2022-02-12T20:06:00Z">
        <w:r w:rsidR="00A520F7" w:rsidRPr="00AE5947" w:rsidDel="000A2239">
          <w:rPr>
            <w:rFonts w:ascii="Arial" w:hAnsi="Arial" w:cs="Arial"/>
            <w:sz w:val="24"/>
            <w:szCs w:val="24"/>
          </w:rPr>
          <w:delText xml:space="preserve">Most prior studies of long working hours </w:delText>
        </w:r>
        <w:r w:rsidR="006D5310" w:rsidRPr="00AE5947" w:rsidDel="000A2239">
          <w:rPr>
            <w:rFonts w:ascii="Arial" w:hAnsi="Arial" w:cs="Arial"/>
            <w:sz w:val="24"/>
            <w:szCs w:val="24"/>
          </w:rPr>
          <w:delText xml:space="preserve">used CHD or stroke as the outcome rather than blood cholesterol measurements. Of the studies that did examine blood cholesterol they were either </w:delText>
        </w:r>
        <w:r w:rsidR="0012272A" w:rsidRPr="00AE5947" w:rsidDel="000A2239">
          <w:rPr>
            <w:rFonts w:ascii="Arial" w:hAnsi="Arial" w:cs="Arial"/>
            <w:sz w:val="24"/>
            <w:szCs w:val="24"/>
          </w:rPr>
          <w:delText xml:space="preserve">not done in the United States, </w:delText>
        </w:r>
        <w:r w:rsidR="00377324" w:rsidRPr="00AE5947" w:rsidDel="000A2239">
          <w:rPr>
            <w:rFonts w:ascii="Arial" w:hAnsi="Arial" w:cs="Arial"/>
            <w:sz w:val="24"/>
            <w:szCs w:val="24"/>
          </w:rPr>
          <w:delText xml:space="preserve">had very high cut points for defining long hours, </w:delText>
        </w:r>
        <w:r w:rsidR="00F375C6" w:rsidRPr="00AE5947" w:rsidDel="000A2239">
          <w:rPr>
            <w:rFonts w:ascii="Arial" w:hAnsi="Arial" w:cs="Arial"/>
            <w:sz w:val="24"/>
            <w:szCs w:val="24"/>
          </w:rPr>
          <w:delText>or did not describe</w:delText>
        </w:r>
        <w:r w:rsidR="00F462A7" w:rsidRPr="00AE5947" w:rsidDel="000A2239">
          <w:rPr>
            <w:rFonts w:ascii="Arial" w:hAnsi="Arial" w:cs="Arial"/>
            <w:sz w:val="24"/>
            <w:szCs w:val="24"/>
          </w:rPr>
          <w:delText xml:space="preserve"> comparisons in risk or odds.</w:delText>
        </w:r>
      </w:del>
    </w:p>
    <w:p w14:paraId="5BE0EFB9" w14:textId="5F597B8D" w:rsidR="009629A2" w:rsidRPr="00AE5947" w:rsidRDefault="009629A2" w:rsidP="00AE5947">
      <w:pPr>
        <w:spacing w:line="480" w:lineRule="auto"/>
        <w:rPr>
          <w:rFonts w:ascii="Arial" w:hAnsi="Arial" w:cs="Arial"/>
          <w:sz w:val="24"/>
          <w:szCs w:val="24"/>
        </w:rPr>
      </w:pPr>
    </w:p>
    <w:p w14:paraId="06E5A6EB" w14:textId="01742143" w:rsidR="009629A2" w:rsidRPr="007B6E2E" w:rsidRDefault="009629A2">
      <w:pPr>
        <w:pStyle w:val="Heading2"/>
        <w:spacing w:line="480" w:lineRule="auto"/>
        <w:rPr>
          <w:rFonts w:ascii="Arial" w:hAnsi="Arial" w:cs="Arial"/>
          <w:b/>
          <w:bCs/>
          <w:sz w:val="24"/>
          <w:szCs w:val="24"/>
          <w:rPrChange w:id="114" w:author="Christian Hicks" w:date="2022-01-23T11:05:00Z">
            <w:rPr/>
          </w:rPrChange>
        </w:rPr>
        <w:pPrChange w:id="115" w:author="Christian Hicks" w:date="2022-01-23T11:05:00Z">
          <w:pPr>
            <w:spacing w:line="480" w:lineRule="auto"/>
          </w:pPr>
        </w:pPrChange>
      </w:pPr>
      <w:r w:rsidRPr="007B6E2E">
        <w:rPr>
          <w:rFonts w:ascii="Arial" w:hAnsi="Arial" w:cs="Arial"/>
          <w:b/>
          <w:bCs/>
          <w:color w:val="auto"/>
          <w:sz w:val="24"/>
          <w:szCs w:val="24"/>
          <w:rPrChange w:id="116" w:author="Christian Hicks" w:date="2022-01-23T11:05:00Z">
            <w:rPr/>
          </w:rPrChange>
        </w:rPr>
        <w:t>Theoretical framework</w:t>
      </w:r>
    </w:p>
    <w:p w14:paraId="5F2CC814" w14:textId="279C87AB" w:rsidR="002C1363" w:rsidRPr="00AE5947" w:rsidRDefault="00B93D2A" w:rsidP="00AE5947">
      <w:pPr>
        <w:spacing w:line="480" w:lineRule="auto"/>
        <w:rPr>
          <w:rFonts w:ascii="Arial" w:hAnsi="Arial" w:cs="Arial"/>
          <w:b/>
          <w:bCs/>
          <w:sz w:val="24"/>
          <w:szCs w:val="24"/>
        </w:rPr>
      </w:pPr>
      <w:del w:id="117" w:author="Christian Hicks" w:date="2022-01-31T16:09:00Z">
        <w:r w:rsidRPr="00AE5947" w:rsidDel="00017B07">
          <w:rPr>
            <w:rFonts w:ascii="Arial" w:hAnsi="Arial" w:cs="Arial"/>
            <w:b/>
            <w:bCs/>
            <w:noProof/>
            <w:sz w:val="24"/>
            <w:szCs w:val="24"/>
          </w:rPr>
          <w:drawing>
            <wp:inline distT="0" distB="0" distL="0" distR="0" wp14:anchorId="24FAEC87" wp14:editId="54E8FFE8">
              <wp:extent cx="5382768" cy="4443984"/>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82768" cy="4443984"/>
                      </a:xfrm>
                      <a:prstGeom prst="rect">
                        <a:avLst/>
                      </a:prstGeom>
                    </pic:spPr>
                  </pic:pic>
                </a:graphicData>
              </a:graphic>
            </wp:inline>
          </w:drawing>
        </w:r>
      </w:del>
      <w:ins w:id="118" w:author="Christian Hicks" w:date="2022-01-31T16:11:00Z">
        <w:r w:rsidR="00F279EF">
          <w:rPr>
            <w:rFonts w:ascii="Arial" w:hAnsi="Arial" w:cs="Arial"/>
            <w:b/>
            <w:bCs/>
            <w:noProof/>
            <w:sz w:val="24"/>
            <w:szCs w:val="24"/>
          </w:rPr>
          <w:drawing>
            <wp:inline distT="0" distB="0" distL="0" distR="0" wp14:anchorId="3B0D802A" wp14:editId="1156FDEF">
              <wp:extent cx="4727448" cy="420624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27448" cy="4206240"/>
                      </a:xfrm>
                      <a:prstGeom prst="rect">
                        <a:avLst/>
                      </a:prstGeom>
                    </pic:spPr>
                  </pic:pic>
                </a:graphicData>
              </a:graphic>
            </wp:inline>
          </w:drawing>
        </w:r>
      </w:ins>
    </w:p>
    <w:p w14:paraId="4E1FEE0F" w14:textId="0296F937" w:rsidR="0022371F" w:rsidRPr="00AE5947" w:rsidDel="00540440" w:rsidRDefault="00780928" w:rsidP="00AE5947">
      <w:pPr>
        <w:spacing w:line="480" w:lineRule="auto"/>
        <w:rPr>
          <w:del w:id="119" w:author="Christian Hicks" w:date="2022-01-31T16:12:00Z"/>
          <w:rFonts w:ascii="Arial" w:hAnsi="Arial" w:cs="Arial"/>
          <w:sz w:val="24"/>
          <w:szCs w:val="24"/>
        </w:rPr>
      </w:pPr>
      <w:ins w:id="120" w:author="Christian Hicks" w:date="2022-01-31T16:22:00Z">
        <w:r>
          <w:rPr>
            <w:rFonts w:ascii="Arial" w:hAnsi="Arial" w:cs="Arial"/>
            <w:sz w:val="24"/>
            <w:szCs w:val="24"/>
          </w:rPr>
          <w:t xml:space="preserve">The biological pathway </w:t>
        </w:r>
      </w:ins>
      <w:ins w:id="121" w:author="Christian Hicks" w:date="2022-01-31T16:23:00Z">
        <w:r w:rsidR="004F1338">
          <w:rPr>
            <w:rFonts w:ascii="Arial" w:hAnsi="Arial" w:cs="Arial"/>
            <w:sz w:val="24"/>
            <w:szCs w:val="24"/>
          </w:rPr>
          <w:t xml:space="preserve">of working hours affecting blood cholesterol </w:t>
        </w:r>
        <w:r w:rsidR="007832ED">
          <w:rPr>
            <w:rFonts w:ascii="Arial" w:hAnsi="Arial" w:cs="Arial"/>
            <w:sz w:val="24"/>
            <w:szCs w:val="24"/>
          </w:rPr>
          <w:t>shown above is used as the framework in designing th</w:t>
        </w:r>
        <w:r w:rsidR="00EC370B">
          <w:rPr>
            <w:rFonts w:ascii="Arial" w:hAnsi="Arial" w:cs="Arial"/>
            <w:sz w:val="24"/>
            <w:szCs w:val="24"/>
          </w:rPr>
          <w:t xml:space="preserve">e hypothesis </w:t>
        </w:r>
      </w:ins>
      <w:ins w:id="122" w:author="Christian Hicks" w:date="2022-01-31T16:24:00Z">
        <w:r w:rsidR="00EC370B">
          <w:rPr>
            <w:rFonts w:ascii="Arial" w:hAnsi="Arial" w:cs="Arial"/>
            <w:sz w:val="24"/>
            <w:szCs w:val="24"/>
          </w:rPr>
          <w:t>for this study.</w:t>
        </w:r>
      </w:ins>
      <w:del w:id="123" w:author="Christian Hicks" w:date="2022-01-31T16:21:00Z">
        <w:r w:rsidR="007108B1" w:rsidRPr="00AE5947" w:rsidDel="00E363E5">
          <w:rPr>
            <w:rFonts w:ascii="Arial" w:hAnsi="Arial" w:cs="Arial"/>
            <w:sz w:val="24"/>
            <w:szCs w:val="24"/>
          </w:rPr>
          <w:delText xml:space="preserve">Note: </w:delText>
        </w:r>
      </w:del>
      <w:del w:id="124" w:author="Christian Hicks" w:date="2022-01-31T16:12:00Z">
        <w:r w:rsidR="007108B1" w:rsidRPr="00AE5947" w:rsidDel="0092716B">
          <w:rPr>
            <w:rFonts w:ascii="Arial" w:hAnsi="Arial" w:cs="Arial"/>
            <w:sz w:val="24"/>
            <w:szCs w:val="24"/>
          </w:rPr>
          <w:delText xml:space="preserve">I am considering simplifying </w:delText>
        </w:r>
        <w:r w:rsidR="0058220C" w:rsidRPr="00AE5947" w:rsidDel="0092716B">
          <w:rPr>
            <w:rFonts w:ascii="Arial" w:hAnsi="Arial" w:cs="Arial"/>
            <w:sz w:val="24"/>
            <w:szCs w:val="24"/>
          </w:rPr>
          <w:delText xml:space="preserve">this model to make room for the other factors of working long hours </w:delText>
        </w:r>
        <w:r w:rsidR="000D5459" w:rsidRPr="00AE5947" w:rsidDel="0092716B">
          <w:rPr>
            <w:rFonts w:ascii="Arial" w:hAnsi="Arial" w:cs="Arial"/>
            <w:sz w:val="24"/>
            <w:szCs w:val="24"/>
          </w:rPr>
          <w:delText xml:space="preserve">that were </w:delText>
        </w:r>
        <w:r w:rsidR="0058220C" w:rsidRPr="00AE5947" w:rsidDel="0092716B">
          <w:rPr>
            <w:rFonts w:ascii="Arial" w:hAnsi="Arial" w:cs="Arial"/>
            <w:sz w:val="24"/>
            <w:szCs w:val="24"/>
          </w:rPr>
          <w:delText>discussed in the last paragraph of the exposure epidemiology section (</w:delText>
        </w:r>
        <w:r w:rsidR="003A21F4" w:rsidRPr="00AE5947" w:rsidDel="0092716B">
          <w:rPr>
            <w:rFonts w:ascii="Arial" w:hAnsi="Arial" w:cs="Arial"/>
            <w:sz w:val="24"/>
            <w:szCs w:val="24"/>
          </w:rPr>
          <w:delText xml:space="preserve">lack of exercise and sleep, poor diet). </w:delText>
        </w:r>
        <w:r w:rsidR="00846533" w:rsidRPr="00AE5947" w:rsidDel="0092716B">
          <w:rPr>
            <w:rFonts w:ascii="Arial" w:hAnsi="Arial" w:cs="Arial"/>
            <w:sz w:val="24"/>
            <w:szCs w:val="24"/>
          </w:rPr>
          <w:delText xml:space="preserve">These factors would connect </w:delText>
        </w:r>
        <w:r w:rsidR="00846533" w:rsidRPr="00AE5947" w:rsidDel="0092716B">
          <w:rPr>
            <w:rFonts w:ascii="Arial" w:hAnsi="Arial" w:cs="Arial"/>
            <w:i/>
            <w:iCs/>
            <w:sz w:val="24"/>
            <w:szCs w:val="24"/>
          </w:rPr>
          <w:delText xml:space="preserve">working hours </w:delText>
        </w:r>
        <w:r w:rsidR="00846533" w:rsidRPr="00AE5947" w:rsidDel="0092716B">
          <w:rPr>
            <w:rFonts w:ascii="Arial" w:hAnsi="Arial" w:cs="Arial"/>
            <w:sz w:val="24"/>
            <w:szCs w:val="24"/>
          </w:rPr>
          <w:delText xml:space="preserve">with </w:delText>
        </w:r>
        <w:r w:rsidR="00846533" w:rsidRPr="00AE5947" w:rsidDel="0092716B">
          <w:rPr>
            <w:rFonts w:ascii="Arial" w:hAnsi="Arial" w:cs="Arial"/>
            <w:i/>
            <w:iCs/>
            <w:sz w:val="24"/>
            <w:szCs w:val="24"/>
          </w:rPr>
          <w:delText>pathophysiological effects</w:delText>
        </w:r>
        <w:r w:rsidR="00846533" w:rsidRPr="00AE5947" w:rsidDel="0092716B">
          <w:rPr>
            <w:rFonts w:ascii="Arial" w:hAnsi="Arial" w:cs="Arial"/>
            <w:sz w:val="24"/>
            <w:szCs w:val="24"/>
          </w:rPr>
          <w:delText xml:space="preserve">. </w:delText>
        </w:r>
        <w:r w:rsidR="003A21F4" w:rsidRPr="00AE5947" w:rsidDel="0092716B">
          <w:rPr>
            <w:rFonts w:ascii="Arial" w:hAnsi="Arial" w:cs="Arial"/>
            <w:sz w:val="24"/>
            <w:szCs w:val="24"/>
          </w:rPr>
          <w:delText xml:space="preserve">This would be done by removing </w:delText>
        </w:r>
        <w:r w:rsidR="003A21F4" w:rsidRPr="00AE5947" w:rsidDel="0092716B">
          <w:rPr>
            <w:rFonts w:ascii="Arial" w:hAnsi="Arial" w:cs="Arial"/>
            <w:i/>
            <w:iCs/>
            <w:sz w:val="24"/>
            <w:szCs w:val="24"/>
          </w:rPr>
          <w:delText>job demands</w:delText>
        </w:r>
        <w:r w:rsidR="003A21F4" w:rsidRPr="00AE5947" w:rsidDel="0092716B">
          <w:rPr>
            <w:rFonts w:ascii="Arial" w:hAnsi="Arial" w:cs="Arial"/>
            <w:sz w:val="24"/>
            <w:szCs w:val="24"/>
          </w:rPr>
          <w:delText xml:space="preserve"> and </w:delText>
        </w:r>
        <w:r w:rsidR="00A9377C" w:rsidRPr="00AE5947" w:rsidDel="0092716B">
          <w:rPr>
            <w:rFonts w:ascii="Arial" w:hAnsi="Arial" w:cs="Arial"/>
            <w:i/>
            <w:iCs/>
            <w:sz w:val="24"/>
            <w:szCs w:val="24"/>
          </w:rPr>
          <w:delText>job</w:delText>
        </w:r>
        <w:r w:rsidR="00A9377C" w:rsidRPr="00AE5947" w:rsidDel="0092716B">
          <w:rPr>
            <w:rFonts w:ascii="Arial" w:hAnsi="Arial" w:cs="Arial"/>
            <w:sz w:val="24"/>
            <w:szCs w:val="24"/>
          </w:rPr>
          <w:delText xml:space="preserve"> </w:delText>
        </w:r>
        <w:r w:rsidR="003A21F4" w:rsidRPr="00AE5947" w:rsidDel="0092716B">
          <w:rPr>
            <w:rFonts w:ascii="Arial" w:hAnsi="Arial" w:cs="Arial"/>
            <w:i/>
            <w:iCs/>
            <w:sz w:val="24"/>
            <w:szCs w:val="24"/>
          </w:rPr>
          <w:delText>decision latitude</w:delText>
        </w:r>
        <w:r w:rsidR="00BF1021" w:rsidRPr="00AE5947" w:rsidDel="0092716B">
          <w:rPr>
            <w:rFonts w:ascii="Arial" w:hAnsi="Arial" w:cs="Arial"/>
            <w:sz w:val="24"/>
            <w:szCs w:val="24"/>
          </w:rPr>
          <w:delText xml:space="preserve"> so that there is a direct arrow to </w:delText>
        </w:r>
        <w:r w:rsidR="00BF1021" w:rsidRPr="00AE5947" w:rsidDel="0092716B">
          <w:rPr>
            <w:rFonts w:ascii="Arial" w:hAnsi="Arial" w:cs="Arial"/>
            <w:i/>
            <w:iCs/>
            <w:sz w:val="24"/>
            <w:szCs w:val="24"/>
          </w:rPr>
          <w:delText>psychological distress</w:delText>
        </w:r>
        <w:r w:rsidR="00BF1021" w:rsidRPr="00AE5947" w:rsidDel="0092716B">
          <w:rPr>
            <w:rFonts w:ascii="Arial" w:hAnsi="Arial" w:cs="Arial"/>
            <w:sz w:val="24"/>
            <w:szCs w:val="24"/>
          </w:rPr>
          <w:delText xml:space="preserve">, </w:delText>
        </w:r>
        <w:r w:rsidR="00B641D6" w:rsidRPr="00AE5947" w:rsidDel="0092716B">
          <w:rPr>
            <w:rFonts w:ascii="Arial" w:hAnsi="Arial" w:cs="Arial"/>
            <w:sz w:val="24"/>
            <w:szCs w:val="24"/>
          </w:rPr>
          <w:delText xml:space="preserve">and </w:delText>
        </w:r>
        <w:r w:rsidR="00BF1021" w:rsidRPr="00AE5947" w:rsidDel="0092716B">
          <w:rPr>
            <w:rFonts w:ascii="Arial" w:hAnsi="Arial" w:cs="Arial"/>
            <w:sz w:val="24"/>
            <w:szCs w:val="24"/>
          </w:rPr>
          <w:delText>preserving the 1 and 2 citations.</w:delText>
        </w:r>
        <w:r w:rsidR="00A9377C" w:rsidRPr="00AE5947" w:rsidDel="0092716B">
          <w:rPr>
            <w:rFonts w:ascii="Arial" w:hAnsi="Arial" w:cs="Arial"/>
            <w:sz w:val="24"/>
            <w:szCs w:val="24"/>
          </w:rPr>
          <w:delText xml:space="preserve"> I would also remove </w:delText>
        </w:r>
        <w:r w:rsidR="00A9377C" w:rsidRPr="00AE5947" w:rsidDel="0092716B">
          <w:rPr>
            <w:rFonts w:ascii="Arial" w:hAnsi="Arial" w:cs="Arial"/>
            <w:i/>
            <w:iCs/>
            <w:sz w:val="24"/>
            <w:szCs w:val="24"/>
          </w:rPr>
          <w:delText>stress response</w:delText>
        </w:r>
        <w:r w:rsidR="00A9377C" w:rsidRPr="00AE5947" w:rsidDel="0092716B">
          <w:rPr>
            <w:rFonts w:ascii="Arial" w:hAnsi="Arial" w:cs="Arial"/>
            <w:sz w:val="24"/>
            <w:szCs w:val="24"/>
          </w:rPr>
          <w:delText xml:space="preserve"> and have a direct arrow from </w:delText>
        </w:r>
        <w:r w:rsidR="00A9377C" w:rsidRPr="00AE5947" w:rsidDel="0092716B">
          <w:rPr>
            <w:rFonts w:ascii="Arial" w:hAnsi="Arial" w:cs="Arial"/>
            <w:i/>
            <w:iCs/>
            <w:sz w:val="24"/>
            <w:szCs w:val="24"/>
          </w:rPr>
          <w:delText>psychological distress</w:delText>
        </w:r>
        <w:r w:rsidR="00A9377C" w:rsidRPr="00AE5947" w:rsidDel="0092716B">
          <w:rPr>
            <w:rFonts w:ascii="Arial" w:hAnsi="Arial" w:cs="Arial"/>
            <w:sz w:val="24"/>
            <w:szCs w:val="24"/>
          </w:rPr>
          <w:delText xml:space="preserve"> to </w:delText>
        </w:r>
        <w:r w:rsidR="00A9377C" w:rsidRPr="00AE5947" w:rsidDel="0092716B">
          <w:rPr>
            <w:rFonts w:ascii="Arial" w:hAnsi="Arial" w:cs="Arial"/>
            <w:i/>
            <w:iCs/>
            <w:sz w:val="24"/>
            <w:szCs w:val="24"/>
          </w:rPr>
          <w:delText>pathophysiological effects</w:delText>
        </w:r>
        <w:r w:rsidR="00A9377C" w:rsidRPr="00AE5947" w:rsidDel="0092716B">
          <w:rPr>
            <w:rFonts w:ascii="Arial" w:hAnsi="Arial" w:cs="Arial"/>
            <w:sz w:val="24"/>
            <w:szCs w:val="24"/>
          </w:rPr>
          <w:delText>.</w:delText>
        </w:r>
        <w:r w:rsidR="0089385C" w:rsidRPr="00AE5947" w:rsidDel="0092716B">
          <w:rPr>
            <w:rFonts w:ascii="Arial" w:hAnsi="Arial" w:cs="Arial"/>
            <w:sz w:val="24"/>
            <w:szCs w:val="24"/>
          </w:rPr>
          <w:delText xml:space="preserve"> </w:delText>
        </w:r>
      </w:del>
      <w:del w:id="125" w:author="Christian Hicks" w:date="2022-01-31T16:21:00Z">
        <w:r w:rsidR="0089385C" w:rsidRPr="00AE5947" w:rsidDel="00E363E5">
          <w:rPr>
            <w:rFonts w:ascii="Arial" w:hAnsi="Arial" w:cs="Arial"/>
            <w:sz w:val="24"/>
            <w:szCs w:val="24"/>
          </w:rPr>
          <w:delText>A description of the model will</w:delText>
        </w:r>
        <w:r w:rsidR="004E6B60" w:rsidRPr="00AE5947" w:rsidDel="00E363E5">
          <w:rPr>
            <w:rFonts w:ascii="Arial" w:hAnsi="Arial" w:cs="Arial"/>
            <w:sz w:val="24"/>
            <w:szCs w:val="24"/>
          </w:rPr>
          <w:delText xml:space="preserve"> be added after the changes to this model are finalized.</w:delText>
        </w:r>
      </w:del>
    </w:p>
    <w:p w14:paraId="20A3F322" w14:textId="2FC2EE90" w:rsidR="009629A2" w:rsidRPr="00AE5947" w:rsidRDefault="009629A2" w:rsidP="00AE5947">
      <w:pPr>
        <w:spacing w:line="480" w:lineRule="auto"/>
        <w:rPr>
          <w:rFonts w:ascii="Arial" w:hAnsi="Arial" w:cs="Arial"/>
          <w:sz w:val="24"/>
          <w:szCs w:val="24"/>
        </w:rPr>
      </w:pPr>
    </w:p>
    <w:p w14:paraId="0D7B99F7" w14:textId="6F7A2C52" w:rsidR="009629A2" w:rsidRPr="007B6E2E" w:rsidRDefault="009629A2">
      <w:pPr>
        <w:pStyle w:val="Heading2"/>
        <w:spacing w:line="480" w:lineRule="auto"/>
        <w:rPr>
          <w:rFonts w:ascii="Arial" w:hAnsi="Arial" w:cs="Arial"/>
          <w:b/>
          <w:bCs/>
          <w:sz w:val="24"/>
          <w:szCs w:val="24"/>
          <w:rPrChange w:id="126" w:author="Christian Hicks" w:date="2022-01-23T11:05:00Z">
            <w:rPr/>
          </w:rPrChange>
        </w:rPr>
        <w:pPrChange w:id="127" w:author="Christian Hicks" w:date="2022-01-23T11:05:00Z">
          <w:pPr>
            <w:spacing w:line="480" w:lineRule="auto"/>
          </w:pPr>
        </w:pPrChange>
      </w:pPr>
      <w:r w:rsidRPr="007B6E2E">
        <w:rPr>
          <w:rFonts w:ascii="Arial" w:hAnsi="Arial" w:cs="Arial"/>
          <w:b/>
          <w:bCs/>
          <w:color w:val="auto"/>
          <w:sz w:val="24"/>
          <w:szCs w:val="24"/>
          <w:rPrChange w:id="128" w:author="Christian Hicks" w:date="2022-01-23T11:05:00Z">
            <w:rPr/>
          </w:rPrChange>
        </w:rPr>
        <w:t>Summary</w:t>
      </w:r>
    </w:p>
    <w:p w14:paraId="391D813B" w14:textId="6C33FE0A" w:rsidR="006B43AE" w:rsidRPr="00AE5947" w:rsidRDefault="00362052" w:rsidP="00AE5947">
      <w:pPr>
        <w:spacing w:line="480" w:lineRule="auto"/>
        <w:ind w:firstLine="720"/>
        <w:rPr>
          <w:rFonts w:ascii="Arial" w:hAnsi="Arial" w:cs="Arial"/>
          <w:sz w:val="24"/>
          <w:szCs w:val="24"/>
        </w:rPr>
      </w:pPr>
      <w:r w:rsidRPr="00AE5947">
        <w:rPr>
          <w:rFonts w:ascii="Arial" w:hAnsi="Arial" w:cs="Arial"/>
          <w:sz w:val="24"/>
          <w:szCs w:val="24"/>
        </w:rPr>
        <w:t>U.S. adults</w:t>
      </w:r>
      <w:r w:rsidR="005808D6" w:rsidRPr="00AE5947">
        <w:rPr>
          <w:rFonts w:ascii="Arial" w:hAnsi="Arial" w:cs="Arial"/>
          <w:sz w:val="24"/>
          <w:szCs w:val="24"/>
        </w:rPr>
        <w:t xml:space="preserve"> spend </w:t>
      </w:r>
      <w:commentRangeStart w:id="129"/>
      <w:r w:rsidR="005808D6" w:rsidRPr="00AE5947">
        <w:rPr>
          <w:rFonts w:ascii="Arial" w:hAnsi="Arial" w:cs="Arial"/>
          <w:sz w:val="24"/>
          <w:szCs w:val="24"/>
        </w:rPr>
        <w:t>an</w:t>
      </w:r>
      <w:commentRangeEnd w:id="129"/>
      <w:r w:rsidR="00FE767D">
        <w:rPr>
          <w:rStyle w:val="CommentReference"/>
        </w:rPr>
        <w:commentReference w:id="129"/>
      </w:r>
      <w:r w:rsidR="005808D6" w:rsidRPr="00AE5947">
        <w:rPr>
          <w:rFonts w:ascii="Arial" w:hAnsi="Arial" w:cs="Arial"/>
          <w:sz w:val="24"/>
          <w:szCs w:val="24"/>
        </w:rPr>
        <w:t xml:space="preserve"> average of 8.78 hours per workday on work-related activities, exceeding the standardized 40-hour workweek and reducing available time for </w:t>
      </w:r>
      <w:r w:rsidR="00EE2434" w:rsidRPr="00AE5947">
        <w:rPr>
          <w:rFonts w:ascii="Arial" w:hAnsi="Arial" w:cs="Arial"/>
          <w:sz w:val="24"/>
          <w:szCs w:val="24"/>
        </w:rPr>
        <w:t>healthy behaviors such as sleep and exercise</w:t>
      </w:r>
      <w:r w:rsidR="00965493" w:rsidRPr="00AE5947">
        <w:rPr>
          <w:rFonts w:ascii="Arial" w:hAnsi="Arial" w:cs="Arial"/>
          <w:sz w:val="24"/>
          <w:szCs w:val="24"/>
        </w:rPr>
        <w:t xml:space="preserve">, and increasing exposure to job-related stress. </w:t>
      </w:r>
      <w:r w:rsidRPr="00AE5947">
        <w:rPr>
          <w:rFonts w:ascii="Arial" w:hAnsi="Arial" w:cs="Arial"/>
          <w:sz w:val="24"/>
          <w:szCs w:val="24"/>
        </w:rPr>
        <w:t>During 2013-2016 U.S. adults had a mean TC of 190.</w:t>
      </w:r>
      <w:r w:rsidR="008E04E5" w:rsidRPr="00AE5947">
        <w:rPr>
          <w:rFonts w:ascii="Arial" w:hAnsi="Arial" w:cs="Arial"/>
          <w:sz w:val="24"/>
          <w:szCs w:val="24"/>
        </w:rPr>
        <w:t>6</w:t>
      </w:r>
      <w:r w:rsidRPr="00AE5947">
        <w:rPr>
          <w:rFonts w:ascii="Arial" w:hAnsi="Arial" w:cs="Arial"/>
          <w:sz w:val="24"/>
          <w:szCs w:val="24"/>
        </w:rPr>
        <w:t xml:space="preserve"> mg/dL</w:t>
      </w:r>
      <w:r w:rsidR="00AA79D4" w:rsidRPr="00AE5947">
        <w:rPr>
          <w:rFonts w:ascii="Arial" w:hAnsi="Arial" w:cs="Arial"/>
          <w:sz w:val="24"/>
          <w:szCs w:val="24"/>
        </w:rPr>
        <w:t xml:space="preserve">, which is above </w:t>
      </w:r>
      <w:r w:rsidR="00AA79D4" w:rsidRPr="00AE5947">
        <w:rPr>
          <w:rFonts w:ascii="Arial" w:hAnsi="Arial" w:cs="Arial"/>
          <w:sz w:val="24"/>
          <w:szCs w:val="24"/>
        </w:rPr>
        <w:lastRenderedPageBreak/>
        <w:t>the Healthy People 2020 goal of 177.9 mg/dL.</w:t>
      </w:r>
      <w:r w:rsidR="00D7664A" w:rsidRPr="00AE5947">
        <w:rPr>
          <w:rFonts w:ascii="Arial" w:hAnsi="Arial" w:cs="Arial"/>
          <w:sz w:val="24"/>
          <w:szCs w:val="24"/>
        </w:rPr>
        <w:t xml:space="preserve"> 9</w:t>
      </w:r>
      <w:r w:rsidR="00106254" w:rsidRPr="00AE5947">
        <w:rPr>
          <w:rFonts w:ascii="Arial" w:hAnsi="Arial" w:cs="Arial"/>
          <w:sz w:val="24"/>
          <w:szCs w:val="24"/>
        </w:rPr>
        <w:t>3</w:t>
      </w:r>
      <w:r w:rsidR="00D7664A" w:rsidRPr="00AE5947">
        <w:rPr>
          <w:rFonts w:ascii="Arial" w:hAnsi="Arial" w:cs="Arial"/>
          <w:sz w:val="24"/>
          <w:szCs w:val="24"/>
        </w:rPr>
        <w:t>.</w:t>
      </w:r>
      <w:r w:rsidR="00106254" w:rsidRPr="00AE5947">
        <w:rPr>
          <w:rFonts w:ascii="Arial" w:hAnsi="Arial" w:cs="Arial"/>
          <w:sz w:val="24"/>
          <w:szCs w:val="24"/>
        </w:rPr>
        <w:t>9</w:t>
      </w:r>
      <w:r w:rsidR="00D7664A" w:rsidRPr="00AE5947">
        <w:rPr>
          <w:rFonts w:ascii="Arial" w:hAnsi="Arial" w:cs="Arial"/>
          <w:sz w:val="24"/>
          <w:szCs w:val="24"/>
        </w:rPr>
        <w:t xml:space="preserve"> million adults (38.</w:t>
      </w:r>
      <w:r w:rsidR="00106254" w:rsidRPr="00AE5947">
        <w:rPr>
          <w:rFonts w:ascii="Arial" w:hAnsi="Arial" w:cs="Arial"/>
          <w:sz w:val="24"/>
          <w:szCs w:val="24"/>
        </w:rPr>
        <w:t>1</w:t>
      </w:r>
      <w:r w:rsidR="00D7664A" w:rsidRPr="00AE5947">
        <w:rPr>
          <w:rFonts w:ascii="Arial" w:hAnsi="Arial" w:cs="Arial"/>
          <w:sz w:val="24"/>
          <w:szCs w:val="24"/>
        </w:rPr>
        <w:t xml:space="preserve">%) had </w:t>
      </w:r>
      <w:r w:rsidR="00181307" w:rsidRPr="00AE5947">
        <w:rPr>
          <w:rFonts w:ascii="Arial" w:hAnsi="Arial" w:cs="Arial"/>
          <w:sz w:val="24"/>
          <w:szCs w:val="24"/>
        </w:rPr>
        <w:t>a TC of 200 mg/dL or greater. 28 million adults (11.</w:t>
      </w:r>
      <w:r w:rsidR="00802AA2" w:rsidRPr="00AE5947">
        <w:rPr>
          <w:rFonts w:ascii="Arial" w:hAnsi="Arial" w:cs="Arial"/>
          <w:sz w:val="24"/>
          <w:szCs w:val="24"/>
        </w:rPr>
        <w:t>5</w:t>
      </w:r>
      <w:r w:rsidR="00181307" w:rsidRPr="00AE5947">
        <w:rPr>
          <w:rFonts w:ascii="Arial" w:hAnsi="Arial" w:cs="Arial"/>
          <w:sz w:val="24"/>
          <w:szCs w:val="24"/>
        </w:rPr>
        <w:t>%) had a TC of 240 mg/dL or greater.</w:t>
      </w:r>
      <w:r w:rsidR="00A6016D" w:rsidRPr="00AE5947">
        <w:rPr>
          <w:rFonts w:ascii="Arial" w:hAnsi="Arial" w:cs="Arial"/>
          <w:sz w:val="24"/>
          <w:szCs w:val="24"/>
        </w:rPr>
        <w:t xml:space="preserve"> </w:t>
      </w:r>
      <w:r w:rsidR="00802AA2" w:rsidRPr="00AE5947">
        <w:rPr>
          <w:rFonts w:ascii="Arial" w:hAnsi="Arial" w:cs="Arial"/>
          <w:sz w:val="24"/>
          <w:szCs w:val="24"/>
        </w:rPr>
        <w:t>High cholesterol</w:t>
      </w:r>
      <w:r w:rsidR="00AA79D4" w:rsidRPr="00AE5947">
        <w:rPr>
          <w:rFonts w:ascii="Arial" w:hAnsi="Arial" w:cs="Arial"/>
          <w:sz w:val="24"/>
          <w:szCs w:val="24"/>
        </w:rPr>
        <w:t xml:space="preserve"> is estimated to burden the U.S. wi</w:t>
      </w:r>
      <w:r w:rsidR="004D60F8" w:rsidRPr="00AE5947">
        <w:rPr>
          <w:rFonts w:ascii="Arial" w:hAnsi="Arial" w:cs="Arial"/>
          <w:sz w:val="24"/>
          <w:szCs w:val="24"/>
        </w:rPr>
        <w:t>th a cost between $18.5 million and $77 million</w:t>
      </w:r>
      <w:r w:rsidR="00802AA2" w:rsidRPr="00AE5947">
        <w:rPr>
          <w:rFonts w:ascii="Arial" w:hAnsi="Arial" w:cs="Arial"/>
          <w:sz w:val="24"/>
          <w:szCs w:val="24"/>
        </w:rPr>
        <w:t xml:space="preserve"> each year</w:t>
      </w:r>
      <w:r w:rsidR="004D60F8" w:rsidRPr="00AE5947">
        <w:rPr>
          <w:rFonts w:ascii="Arial" w:hAnsi="Arial" w:cs="Arial"/>
          <w:sz w:val="24"/>
          <w:szCs w:val="24"/>
        </w:rPr>
        <w:t xml:space="preserve">. CVD, </w:t>
      </w:r>
      <w:r w:rsidR="00CA1897" w:rsidRPr="00AE5947">
        <w:rPr>
          <w:rFonts w:ascii="Arial" w:hAnsi="Arial" w:cs="Arial"/>
          <w:sz w:val="24"/>
          <w:szCs w:val="24"/>
        </w:rPr>
        <w:t xml:space="preserve">a result of </w:t>
      </w:r>
      <w:r w:rsidR="00802AA2" w:rsidRPr="00AE5947">
        <w:rPr>
          <w:rFonts w:ascii="Arial" w:hAnsi="Arial" w:cs="Arial"/>
          <w:sz w:val="24"/>
          <w:szCs w:val="24"/>
        </w:rPr>
        <w:t>having high cholesterol</w:t>
      </w:r>
      <w:r w:rsidR="00CA1897" w:rsidRPr="00AE5947">
        <w:rPr>
          <w:rFonts w:ascii="Arial" w:hAnsi="Arial" w:cs="Arial"/>
          <w:sz w:val="24"/>
          <w:szCs w:val="24"/>
        </w:rPr>
        <w:t xml:space="preserve">, is estimated to cost the U.S. </w:t>
      </w:r>
      <w:r w:rsidR="00D22277" w:rsidRPr="00AE5947">
        <w:rPr>
          <w:rFonts w:ascii="Arial" w:hAnsi="Arial" w:cs="Arial"/>
          <w:sz w:val="24"/>
          <w:szCs w:val="24"/>
        </w:rPr>
        <w:t>$219 billion dollars.</w:t>
      </w:r>
    </w:p>
    <w:p w14:paraId="671E7C17" w14:textId="209962A0" w:rsidR="00E971A9" w:rsidRPr="00AE5947" w:rsidRDefault="000A2028" w:rsidP="00AE5947">
      <w:pPr>
        <w:spacing w:line="480" w:lineRule="auto"/>
        <w:ind w:firstLine="720"/>
        <w:rPr>
          <w:rFonts w:ascii="Arial" w:hAnsi="Arial" w:cs="Arial"/>
          <w:sz w:val="24"/>
          <w:szCs w:val="24"/>
        </w:rPr>
      </w:pPr>
      <w:r w:rsidRPr="00AE5947">
        <w:rPr>
          <w:rFonts w:ascii="Arial" w:hAnsi="Arial" w:cs="Arial"/>
          <w:sz w:val="24"/>
          <w:szCs w:val="24"/>
        </w:rPr>
        <w:t xml:space="preserve">Prior research has examined long working hours and its association with blood cholesterol levels but </w:t>
      </w:r>
      <w:r w:rsidR="006F2D81" w:rsidRPr="00AE5947">
        <w:rPr>
          <w:rFonts w:ascii="Arial" w:hAnsi="Arial" w:cs="Arial"/>
          <w:sz w:val="24"/>
          <w:szCs w:val="24"/>
        </w:rPr>
        <w:t>they either studied populations outside of the U.S.</w:t>
      </w:r>
      <w:r w:rsidR="006D4632" w:rsidRPr="00AE5947">
        <w:rPr>
          <w:rFonts w:ascii="Arial" w:hAnsi="Arial" w:cs="Arial"/>
          <w:sz w:val="24"/>
          <w:szCs w:val="24"/>
        </w:rPr>
        <w:t xml:space="preserve"> or</w:t>
      </w:r>
      <w:r w:rsidR="006F2D81" w:rsidRPr="00AE5947">
        <w:rPr>
          <w:rFonts w:ascii="Arial" w:hAnsi="Arial" w:cs="Arial"/>
          <w:sz w:val="24"/>
          <w:szCs w:val="24"/>
        </w:rPr>
        <w:t xml:space="preserve"> had very high cut points for working hours</w:t>
      </w:r>
      <w:r w:rsidR="006D4632" w:rsidRPr="00AE5947">
        <w:rPr>
          <w:rFonts w:ascii="Arial" w:hAnsi="Arial" w:cs="Arial"/>
          <w:sz w:val="24"/>
          <w:szCs w:val="24"/>
        </w:rPr>
        <w:t>.</w:t>
      </w:r>
      <w:r w:rsidR="002E3164" w:rsidRPr="00AE5947">
        <w:rPr>
          <w:rFonts w:ascii="Arial" w:hAnsi="Arial" w:cs="Arial"/>
          <w:sz w:val="24"/>
          <w:szCs w:val="24"/>
        </w:rPr>
        <w:t xml:space="preserve"> </w:t>
      </w:r>
      <w:r w:rsidR="002F7BD3" w:rsidRPr="002E1A0A">
        <w:rPr>
          <w:rFonts w:ascii="Arial" w:hAnsi="Arial" w:cs="Arial"/>
          <w:sz w:val="24"/>
          <w:szCs w:val="24"/>
        </w:rPr>
        <w:t xml:space="preserve">This analysis is unique in that it </w:t>
      </w:r>
      <w:r w:rsidR="009D3C58" w:rsidRPr="002E1A0A">
        <w:rPr>
          <w:rFonts w:ascii="Arial" w:hAnsi="Arial" w:cs="Arial"/>
          <w:sz w:val="24"/>
          <w:szCs w:val="24"/>
        </w:rPr>
        <w:t xml:space="preserve">studies a random selection of U.S. adults and lowers the cut points </w:t>
      </w:r>
      <w:del w:id="130" w:author="Christian Hicks" w:date="2022-02-01T13:18:00Z">
        <w:r w:rsidR="00734314" w:rsidRPr="002E1A0A" w:rsidDel="002E1A0A">
          <w:rPr>
            <w:rFonts w:ascii="Arial" w:hAnsi="Arial" w:cs="Arial"/>
            <w:sz w:val="24"/>
            <w:szCs w:val="24"/>
          </w:rPr>
          <w:delText>in order to</w:delText>
        </w:r>
      </w:del>
      <w:ins w:id="131" w:author="Christian Hicks" w:date="2022-02-01T13:18:00Z">
        <w:r w:rsidR="002E1A0A" w:rsidRPr="002E1A0A">
          <w:rPr>
            <w:rFonts w:ascii="Arial" w:hAnsi="Arial" w:cs="Arial"/>
            <w:sz w:val="24"/>
            <w:szCs w:val="24"/>
            <w:rPrChange w:id="132" w:author="Christian Hicks" w:date="2022-02-01T13:18:00Z">
              <w:rPr>
                <w:rFonts w:ascii="Arial" w:hAnsi="Arial" w:cs="Arial"/>
                <w:sz w:val="24"/>
                <w:szCs w:val="24"/>
                <w:highlight w:val="yellow"/>
              </w:rPr>
            </w:rPrChange>
          </w:rPr>
          <w:t>to</w:t>
        </w:r>
      </w:ins>
      <w:r w:rsidR="00734314" w:rsidRPr="002E1A0A">
        <w:rPr>
          <w:rFonts w:ascii="Arial" w:hAnsi="Arial" w:cs="Arial"/>
          <w:sz w:val="24"/>
          <w:szCs w:val="24"/>
        </w:rPr>
        <w:t xml:space="preserve"> produce results more closely related to the general U.S. adult population.</w:t>
      </w:r>
      <w:r w:rsidR="00F45DEA" w:rsidRPr="00AE5947">
        <w:rPr>
          <w:rFonts w:ascii="Arial" w:hAnsi="Arial" w:cs="Arial"/>
          <w:sz w:val="24"/>
          <w:szCs w:val="24"/>
        </w:rPr>
        <w:t xml:space="preserve"> </w:t>
      </w:r>
    </w:p>
    <w:p w14:paraId="0EED4EC6" w14:textId="14D1CD44" w:rsidR="009629A2" w:rsidRPr="007B6E2E" w:rsidRDefault="009629A2">
      <w:pPr>
        <w:pStyle w:val="Heading2"/>
        <w:spacing w:line="480" w:lineRule="auto"/>
        <w:rPr>
          <w:rFonts w:ascii="Arial" w:hAnsi="Arial" w:cs="Arial"/>
          <w:b/>
          <w:bCs/>
          <w:sz w:val="24"/>
          <w:szCs w:val="24"/>
          <w:rPrChange w:id="133" w:author="Christian Hicks" w:date="2022-01-23T11:06:00Z">
            <w:rPr/>
          </w:rPrChange>
        </w:rPr>
        <w:pPrChange w:id="134" w:author="Christian Hicks" w:date="2022-01-23T11:05:00Z">
          <w:pPr>
            <w:spacing w:line="480" w:lineRule="auto"/>
          </w:pPr>
        </w:pPrChange>
      </w:pPr>
      <w:r w:rsidRPr="007B6E2E">
        <w:rPr>
          <w:rFonts w:ascii="Arial" w:hAnsi="Arial" w:cs="Arial"/>
          <w:b/>
          <w:bCs/>
          <w:color w:val="auto"/>
          <w:sz w:val="24"/>
          <w:szCs w:val="24"/>
          <w:rPrChange w:id="135" w:author="Christian Hicks" w:date="2022-01-23T11:06:00Z">
            <w:rPr/>
          </w:rPrChange>
        </w:rPr>
        <w:t xml:space="preserve">Research </w:t>
      </w:r>
      <w:r w:rsidR="00222B46" w:rsidRPr="007B6E2E">
        <w:rPr>
          <w:rFonts w:ascii="Arial" w:hAnsi="Arial" w:cs="Arial"/>
          <w:b/>
          <w:bCs/>
          <w:color w:val="auto"/>
          <w:sz w:val="24"/>
          <w:szCs w:val="24"/>
          <w:rPrChange w:id="136" w:author="Christian Hicks" w:date="2022-01-23T11:06:00Z">
            <w:rPr/>
          </w:rPrChange>
        </w:rPr>
        <w:t>q</w:t>
      </w:r>
      <w:r w:rsidRPr="007B6E2E">
        <w:rPr>
          <w:rFonts w:ascii="Arial" w:hAnsi="Arial" w:cs="Arial"/>
          <w:b/>
          <w:bCs/>
          <w:color w:val="auto"/>
          <w:sz w:val="24"/>
          <w:szCs w:val="24"/>
          <w:rPrChange w:id="137" w:author="Christian Hicks" w:date="2022-01-23T11:06:00Z">
            <w:rPr/>
          </w:rPrChange>
        </w:rPr>
        <w:t>uestion</w:t>
      </w:r>
    </w:p>
    <w:p w14:paraId="4A0CAA79" w14:textId="1A744776" w:rsidR="009629A2" w:rsidRPr="00AE5947" w:rsidRDefault="00123FEE" w:rsidP="00477CCE">
      <w:pPr>
        <w:spacing w:line="480" w:lineRule="auto"/>
        <w:ind w:firstLine="720"/>
        <w:rPr>
          <w:rFonts w:ascii="Arial" w:hAnsi="Arial" w:cs="Arial"/>
          <w:sz w:val="24"/>
          <w:szCs w:val="24"/>
        </w:rPr>
      </w:pPr>
      <w:ins w:id="138" w:author="Christian Hicks" w:date="2022-01-31T16:58:00Z">
        <w:r>
          <w:rPr>
            <w:rFonts w:ascii="Arial" w:hAnsi="Arial" w:cs="Arial"/>
            <w:sz w:val="24"/>
            <w:szCs w:val="24"/>
          </w:rPr>
          <w:t>Are</w:t>
        </w:r>
      </w:ins>
      <w:del w:id="139" w:author="Christian Hicks" w:date="2022-01-31T16:58:00Z">
        <w:r w:rsidR="00B45478" w:rsidRPr="00AE5947" w:rsidDel="00123FEE">
          <w:rPr>
            <w:rFonts w:ascii="Arial" w:hAnsi="Arial" w:cs="Arial"/>
            <w:sz w:val="24"/>
            <w:szCs w:val="24"/>
          </w:rPr>
          <w:delText>Is</w:delText>
        </w:r>
      </w:del>
      <w:r w:rsidR="00B45478" w:rsidRPr="00AE5947">
        <w:rPr>
          <w:rFonts w:ascii="Arial" w:hAnsi="Arial" w:cs="Arial"/>
          <w:sz w:val="24"/>
          <w:szCs w:val="24"/>
        </w:rPr>
        <w:t xml:space="preserve"> greater </w:t>
      </w:r>
      <w:ins w:id="140" w:author="Judy Harbertson" w:date="2021-10-08T13:45:00Z">
        <w:del w:id="141" w:author="Christian Hicks" w:date="2022-01-31T16:57:00Z">
          <w:r w:rsidR="003C1C9E" w:rsidDel="00123FEE">
            <w:rPr>
              <w:rFonts w:ascii="Arial" w:hAnsi="Arial" w:cs="Arial"/>
              <w:sz w:val="24"/>
              <w:szCs w:val="24"/>
            </w:rPr>
            <w:delText xml:space="preserve">self-reported </w:delText>
          </w:r>
        </w:del>
      </w:ins>
      <w:del w:id="142" w:author="Christian Hicks" w:date="2022-01-31T16:58:00Z">
        <w:r w:rsidR="00B45478" w:rsidRPr="00AE5947" w:rsidDel="00123FEE">
          <w:rPr>
            <w:rFonts w:ascii="Arial" w:hAnsi="Arial" w:cs="Arial"/>
            <w:sz w:val="24"/>
            <w:szCs w:val="24"/>
          </w:rPr>
          <w:delText>number of</w:delText>
        </w:r>
      </w:del>
      <w:ins w:id="143" w:author="Christian Hicks" w:date="2022-01-31T16:57:00Z">
        <w:r>
          <w:rPr>
            <w:rFonts w:ascii="Arial" w:hAnsi="Arial" w:cs="Arial"/>
            <w:sz w:val="24"/>
            <w:szCs w:val="24"/>
          </w:rPr>
          <w:t>self-reported</w:t>
        </w:r>
      </w:ins>
      <w:r w:rsidR="00B45478" w:rsidRPr="00AE5947">
        <w:rPr>
          <w:rFonts w:ascii="Arial" w:hAnsi="Arial" w:cs="Arial"/>
          <w:sz w:val="24"/>
          <w:szCs w:val="24"/>
        </w:rPr>
        <w:t xml:space="preserve"> hours worked in the prior week associated with </w:t>
      </w:r>
      <w:ins w:id="144" w:author="Christian Hicks" w:date="2022-01-31T16:59:00Z">
        <w:r>
          <w:rPr>
            <w:rFonts w:ascii="Arial" w:hAnsi="Arial" w:cs="Arial"/>
            <w:sz w:val="24"/>
            <w:szCs w:val="24"/>
          </w:rPr>
          <w:t xml:space="preserve">higher </w:t>
        </w:r>
      </w:ins>
      <w:ins w:id="145" w:author="Judy Harbertson" w:date="2021-10-08T13:45:00Z">
        <w:del w:id="146" w:author="Christian Hicks" w:date="2022-01-31T16:59:00Z">
          <w:r w:rsidR="003C1C9E" w:rsidDel="00123FEE">
            <w:rPr>
              <w:rFonts w:ascii="Arial" w:hAnsi="Arial" w:cs="Arial"/>
              <w:sz w:val="24"/>
              <w:szCs w:val="24"/>
            </w:rPr>
            <w:delText>laboratory measured</w:delText>
          </w:r>
        </w:del>
        <w:del w:id="147" w:author="Christian Hicks" w:date="2022-01-31T16:57:00Z">
          <w:r w:rsidR="003C1C9E" w:rsidDel="00123FEE">
            <w:rPr>
              <w:rFonts w:ascii="Arial" w:hAnsi="Arial" w:cs="Arial"/>
              <w:sz w:val="24"/>
              <w:szCs w:val="24"/>
            </w:rPr>
            <w:delText>…</w:delText>
          </w:r>
        </w:del>
      </w:ins>
      <w:del w:id="148" w:author="Christian Hicks" w:date="2022-01-31T16:57:00Z">
        <w:r w:rsidR="00190B28" w:rsidRPr="00AE5947" w:rsidDel="00123FEE">
          <w:rPr>
            <w:rFonts w:ascii="Arial" w:hAnsi="Arial" w:cs="Arial"/>
            <w:sz w:val="24"/>
            <w:szCs w:val="24"/>
          </w:rPr>
          <w:delText xml:space="preserve">high </w:delText>
        </w:r>
      </w:del>
      <w:del w:id="149" w:author="Christian Hicks" w:date="2022-01-31T14:14:00Z">
        <w:r w:rsidR="00190B28" w:rsidRPr="00AE5947" w:rsidDel="00471ECA">
          <w:rPr>
            <w:rFonts w:ascii="Arial" w:hAnsi="Arial" w:cs="Arial"/>
            <w:sz w:val="24"/>
            <w:szCs w:val="24"/>
          </w:rPr>
          <w:delText>total</w:delText>
        </w:r>
        <w:r w:rsidR="009A624F" w:rsidRPr="00AE5947" w:rsidDel="00471ECA">
          <w:rPr>
            <w:rFonts w:ascii="Arial" w:hAnsi="Arial" w:cs="Arial"/>
            <w:sz w:val="24"/>
            <w:szCs w:val="24"/>
          </w:rPr>
          <w:delText xml:space="preserve"> blood</w:delText>
        </w:r>
        <w:r w:rsidR="00B45478" w:rsidRPr="00AE5947" w:rsidDel="00471ECA">
          <w:rPr>
            <w:rFonts w:ascii="Arial" w:hAnsi="Arial" w:cs="Arial"/>
            <w:sz w:val="24"/>
            <w:szCs w:val="24"/>
          </w:rPr>
          <w:delText xml:space="preserve"> cholesterol</w:delText>
        </w:r>
      </w:del>
      <w:ins w:id="150" w:author="Christian Hicks" w:date="2022-01-31T16:59:00Z">
        <w:r>
          <w:rPr>
            <w:rFonts w:ascii="Arial" w:hAnsi="Arial" w:cs="Arial"/>
            <w:sz w:val="24"/>
            <w:szCs w:val="24"/>
          </w:rPr>
          <w:t>measurements of</w:t>
        </w:r>
      </w:ins>
      <w:ins w:id="151" w:author="Christian Hicks" w:date="2022-01-31T16:57:00Z">
        <w:r>
          <w:rPr>
            <w:rFonts w:ascii="Arial" w:hAnsi="Arial" w:cs="Arial"/>
            <w:sz w:val="24"/>
            <w:szCs w:val="24"/>
          </w:rPr>
          <w:t xml:space="preserve"> </w:t>
        </w:r>
      </w:ins>
      <w:ins w:id="152" w:author="Christian Hicks" w:date="2022-01-31T17:02:00Z">
        <w:r w:rsidR="004162D1">
          <w:rPr>
            <w:rFonts w:ascii="Arial" w:hAnsi="Arial" w:cs="Arial"/>
            <w:sz w:val="24"/>
            <w:szCs w:val="24"/>
          </w:rPr>
          <w:t>TC</w:t>
        </w:r>
      </w:ins>
      <w:ins w:id="153" w:author="Christian Hicks" w:date="2022-01-31T14:14:00Z">
        <w:r w:rsidR="00471ECA">
          <w:rPr>
            <w:rFonts w:ascii="Arial" w:hAnsi="Arial" w:cs="Arial"/>
            <w:sz w:val="24"/>
            <w:szCs w:val="24"/>
          </w:rPr>
          <w:t xml:space="preserve"> </w:t>
        </w:r>
      </w:ins>
      <w:del w:id="154" w:author="Christian Hicks" w:date="2022-01-31T16:57:00Z">
        <w:r w:rsidR="009A624F" w:rsidRPr="00AE5947" w:rsidDel="00123FEE">
          <w:rPr>
            <w:rFonts w:ascii="Arial" w:hAnsi="Arial" w:cs="Arial"/>
            <w:sz w:val="24"/>
            <w:szCs w:val="24"/>
          </w:rPr>
          <w:delText xml:space="preserve"> </w:delText>
        </w:r>
      </w:del>
      <w:r w:rsidR="00B45478" w:rsidRPr="00AE5947">
        <w:rPr>
          <w:rFonts w:ascii="Arial" w:hAnsi="Arial" w:cs="Arial"/>
          <w:sz w:val="24"/>
          <w:szCs w:val="24"/>
        </w:rPr>
        <w:t xml:space="preserve">among men and women </w:t>
      </w:r>
      <w:del w:id="155" w:author="Judy Harbertson" w:date="2021-10-08T11:37:00Z">
        <w:r w:rsidR="00B45478" w:rsidRPr="00AE5947" w:rsidDel="001751D5">
          <w:rPr>
            <w:rFonts w:ascii="Arial" w:hAnsi="Arial" w:cs="Arial"/>
            <w:sz w:val="24"/>
            <w:szCs w:val="24"/>
          </w:rPr>
          <w:delText xml:space="preserve">ages </w:delText>
        </w:r>
      </w:del>
      <w:ins w:id="156" w:author="Judy Harbertson" w:date="2021-10-08T11:37:00Z">
        <w:r w:rsidR="001751D5" w:rsidRPr="00AE5947">
          <w:rPr>
            <w:rFonts w:ascii="Arial" w:hAnsi="Arial" w:cs="Arial"/>
            <w:sz w:val="24"/>
            <w:szCs w:val="24"/>
          </w:rPr>
          <w:t>age</w:t>
        </w:r>
        <w:r w:rsidR="001751D5">
          <w:rPr>
            <w:rFonts w:ascii="Arial" w:hAnsi="Arial" w:cs="Arial"/>
            <w:sz w:val="24"/>
            <w:szCs w:val="24"/>
          </w:rPr>
          <w:t>d</w:t>
        </w:r>
        <w:r w:rsidR="001751D5" w:rsidRPr="00AE5947">
          <w:rPr>
            <w:rFonts w:ascii="Arial" w:hAnsi="Arial" w:cs="Arial"/>
            <w:sz w:val="24"/>
            <w:szCs w:val="24"/>
          </w:rPr>
          <w:t xml:space="preserve"> </w:t>
        </w:r>
      </w:ins>
      <w:r w:rsidR="00B45478" w:rsidRPr="00AE5947">
        <w:rPr>
          <w:rFonts w:ascii="Arial" w:hAnsi="Arial" w:cs="Arial"/>
          <w:sz w:val="24"/>
          <w:szCs w:val="24"/>
        </w:rPr>
        <w:t>1</w:t>
      </w:r>
      <w:ins w:id="157" w:author="Christian Hicks" w:date="2022-01-31T16:56:00Z">
        <w:r>
          <w:rPr>
            <w:rFonts w:ascii="Arial" w:hAnsi="Arial" w:cs="Arial"/>
            <w:sz w:val="24"/>
            <w:szCs w:val="24"/>
          </w:rPr>
          <w:t>8</w:t>
        </w:r>
      </w:ins>
      <w:del w:id="158" w:author="Christian Hicks" w:date="2022-01-31T16:56:00Z">
        <w:r w:rsidR="00B45478" w:rsidRPr="00AE5947" w:rsidDel="00123FEE">
          <w:rPr>
            <w:rFonts w:ascii="Arial" w:hAnsi="Arial" w:cs="Arial"/>
            <w:sz w:val="24"/>
            <w:szCs w:val="24"/>
          </w:rPr>
          <w:delText>6</w:delText>
        </w:r>
      </w:del>
      <w:r w:rsidR="00B45478" w:rsidRPr="00AE5947">
        <w:rPr>
          <w:rFonts w:ascii="Arial" w:hAnsi="Arial" w:cs="Arial"/>
          <w:sz w:val="24"/>
          <w:szCs w:val="24"/>
        </w:rPr>
        <w:t>-80</w:t>
      </w:r>
      <w:ins w:id="159" w:author="Judy Harbertson" w:date="2021-10-08T11:37:00Z">
        <w:r w:rsidR="001751D5">
          <w:rPr>
            <w:rFonts w:ascii="Arial" w:hAnsi="Arial" w:cs="Arial"/>
            <w:sz w:val="24"/>
            <w:szCs w:val="24"/>
          </w:rPr>
          <w:t xml:space="preserve"> years who participated in</w:t>
        </w:r>
      </w:ins>
      <w:ins w:id="160" w:author="Christian Hicks" w:date="2021-11-09T07:42:00Z">
        <w:r w:rsidR="007F50F4">
          <w:rPr>
            <w:rFonts w:ascii="Arial" w:hAnsi="Arial" w:cs="Arial"/>
            <w:sz w:val="24"/>
            <w:szCs w:val="24"/>
          </w:rPr>
          <w:t xml:space="preserve"> </w:t>
        </w:r>
      </w:ins>
      <w:del w:id="161" w:author="Judy Harbertson" w:date="2021-10-08T11:37:00Z">
        <w:r w:rsidR="00B45478" w:rsidRPr="00AE5947" w:rsidDel="001751D5">
          <w:rPr>
            <w:rFonts w:ascii="Arial" w:hAnsi="Arial" w:cs="Arial"/>
            <w:sz w:val="24"/>
            <w:szCs w:val="24"/>
          </w:rPr>
          <w:delText xml:space="preserve"> from </w:delText>
        </w:r>
      </w:del>
      <w:r w:rsidR="00B45478" w:rsidRPr="00AE5947">
        <w:rPr>
          <w:rFonts w:ascii="Arial" w:hAnsi="Arial" w:cs="Arial"/>
          <w:sz w:val="24"/>
          <w:szCs w:val="24"/>
        </w:rPr>
        <w:t>NHANES 2017-2018</w:t>
      </w:r>
      <w:del w:id="162" w:author="Judy Harbertson" w:date="2021-10-08T11:37:00Z">
        <w:r w:rsidR="00B45478" w:rsidRPr="00AE5947" w:rsidDel="001751D5">
          <w:rPr>
            <w:rFonts w:ascii="Arial" w:hAnsi="Arial" w:cs="Arial"/>
            <w:sz w:val="24"/>
            <w:szCs w:val="24"/>
          </w:rPr>
          <w:delText xml:space="preserve"> participants of the United States?</w:delText>
        </w:r>
      </w:del>
      <w:ins w:id="163" w:author="Judy Harbertson" w:date="2021-10-08T11:37:00Z">
        <w:r w:rsidR="001751D5">
          <w:rPr>
            <w:rFonts w:ascii="Arial" w:hAnsi="Arial" w:cs="Arial"/>
            <w:sz w:val="24"/>
            <w:szCs w:val="24"/>
          </w:rPr>
          <w:t>?</w:t>
        </w:r>
      </w:ins>
    </w:p>
    <w:p w14:paraId="6295079B" w14:textId="719F51F8" w:rsidR="009629A2" w:rsidRPr="007B6E2E" w:rsidRDefault="009629A2">
      <w:pPr>
        <w:pStyle w:val="Heading2"/>
        <w:spacing w:line="480" w:lineRule="auto"/>
        <w:rPr>
          <w:rFonts w:ascii="Arial" w:hAnsi="Arial" w:cs="Arial"/>
          <w:b/>
          <w:bCs/>
          <w:sz w:val="24"/>
          <w:szCs w:val="24"/>
          <w:rPrChange w:id="164" w:author="Christian Hicks" w:date="2022-01-23T11:06:00Z">
            <w:rPr/>
          </w:rPrChange>
        </w:rPr>
        <w:pPrChange w:id="165" w:author="Christian Hicks" w:date="2022-01-23T11:06:00Z">
          <w:pPr>
            <w:spacing w:line="480" w:lineRule="auto"/>
          </w:pPr>
        </w:pPrChange>
      </w:pPr>
      <w:r w:rsidRPr="007B6E2E">
        <w:rPr>
          <w:rFonts w:ascii="Arial" w:hAnsi="Arial" w:cs="Arial"/>
          <w:b/>
          <w:bCs/>
          <w:color w:val="auto"/>
          <w:sz w:val="24"/>
          <w:szCs w:val="24"/>
          <w:rPrChange w:id="166" w:author="Christian Hicks" w:date="2022-01-23T11:06:00Z">
            <w:rPr/>
          </w:rPrChange>
        </w:rPr>
        <w:t xml:space="preserve">Research </w:t>
      </w:r>
      <w:r w:rsidR="00222B46" w:rsidRPr="007B6E2E">
        <w:rPr>
          <w:rFonts w:ascii="Arial" w:hAnsi="Arial" w:cs="Arial"/>
          <w:b/>
          <w:bCs/>
          <w:color w:val="auto"/>
          <w:sz w:val="24"/>
          <w:szCs w:val="24"/>
          <w:rPrChange w:id="167" w:author="Christian Hicks" w:date="2022-01-23T11:06:00Z">
            <w:rPr/>
          </w:rPrChange>
        </w:rPr>
        <w:t>h</w:t>
      </w:r>
      <w:r w:rsidRPr="007B6E2E">
        <w:rPr>
          <w:rFonts w:ascii="Arial" w:hAnsi="Arial" w:cs="Arial"/>
          <w:b/>
          <w:bCs/>
          <w:color w:val="auto"/>
          <w:sz w:val="24"/>
          <w:szCs w:val="24"/>
          <w:rPrChange w:id="168" w:author="Christian Hicks" w:date="2022-01-23T11:06:00Z">
            <w:rPr/>
          </w:rPrChange>
        </w:rPr>
        <w:t>ypothes</w:t>
      </w:r>
      <w:r w:rsidR="00222B46" w:rsidRPr="007B6E2E">
        <w:rPr>
          <w:rFonts w:ascii="Arial" w:hAnsi="Arial" w:cs="Arial"/>
          <w:b/>
          <w:bCs/>
          <w:color w:val="auto"/>
          <w:sz w:val="24"/>
          <w:szCs w:val="24"/>
          <w:rPrChange w:id="169" w:author="Christian Hicks" w:date="2022-01-23T11:06:00Z">
            <w:rPr/>
          </w:rPrChange>
        </w:rPr>
        <w:t>i</w:t>
      </w:r>
      <w:r w:rsidRPr="007B6E2E">
        <w:rPr>
          <w:rFonts w:ascii="Arial" w:hAnsi="Arial" w:cs="Arial"/>
          <w:b/>
          <w:bCs/>
          <w:color w:val="auto"/>
          <w:sz w:val="24"/>
          <w:szCs w:val="24"/>
          <w:rPrChange w:id="170" w:author="Christian Hicks" w:date="2022-01-23T11:06:00Z">
            <w:rPr/>
          </w:rPrChange>
        </w:rPr>
        <w:t>s</w:t>
      </w:r>
    </w:p>
    <w:p w14:paraId="625E2B66" w14:textId="69240013" w:rsidR="009629A2" w:rsidRPr="00AE5947" w:rsidRDefault="009629A2" w:rsidP="00477CCE">
      <w:pPr>
        <w:spacing w:line="480" w:lineRule="auto"/>
        <w:ind w:firstLine="720"/>
        <w:rPr>
          <w:rFonts w:ascii="Arial" w:hAnsi="Arial" w:cs="Arial"/>
          <w:sz w:val="24"/>
          <w:szCs w:val="24"/>
        </w:rPr>
      </w:pPr>
      <w:r w:rsidRPr="00AE5947">
        <w:rPr>
          <w:rFonts w:ascii="Arial" w:hAnsi="Arial" w:cs="Arial"/>
          <w:b/>
          <w:bCs/>
          <w:sz w:val="24"/>
          <w:szCs w:val="24"/>
        </w:rPr>
        <w:t>H</w:t>
      </w:r>
      <w:ins w:id="171" w:author="Christian Hicks" w:date="2022-01-31T17:02:00Z">
        <w:r w:rsidR="004162D1">
          <w:rPr>
            <w:rFonts w:ascii="Arial" w:hAnsi="Arial" w:cs="Arial"/>
            <w:b/>
            <w:bCs/>
            <w:sz w:val="24"/>
            <w:szCs w:val="24"/>
          </w:rPr>
          <w:t>0</w:t>
        </w:r>
      </w:ins>
      <w:del w:id="172" w:author="Christian Hicks" w:date="2022-01-31T17:02:00Z">
        <w:r w:rsidRPr="00AE5947" w:rsidDel="004162D1">
          <w:rPr>
            <w:rFonts w:ascii="Arial" w:hAnsi="Arial" w:cs="Arial"/>
            <w:b/>
            <w:bCs/>
            <w:sz w:val="24"/>
            <w:szCs w:val="24"/>
          </w:rPr>
          <w:delText>O</w:delText>
        </w:r>
      </w:del>
      <w:r w:rsidRPr="00AE5947">
        <w:rPr>
          <w:rFonts w:ascii="Arial" w:hAnsi="Arial" w:cs="Arial"/>
          <w:sz w:val="24"/>
          <w:szCs w:val="24"/>
        </w:rPr>
        <w:t xml:space="preserve">: </w:t>
      </w:r>
      <w:r w:rsidR="00C32A03" w:rsidRPr="00AE5947">
        <w:rPr>
          <w:rFonts w:ascii="Arial" w:hAnsi="Arial" w:cs="Arial"/>
          <w:sz w:val="24"/>
          <w:szCs w:val="24"/>
        </w:rPr>
        <w:t xml:space="preserve">There is not an association between </w:t>
      </w:r>
      <w:del w:id="173" w:author="Christian Hicks" w:date="2022-01-31T17:01:00Z">
        <w:r w:rsidR="00C32A03" w:rsidRPr="00AE5947" w:rsidDel="004162D1">
          <w:rPr>
            <w:rFonts w:ascii="Arial" w:hAnsi="Arial" w:cs="Arial"/>
            <w:sz w:val="24"/>
            <w:szCs w:val="24"/>
          </w:rPr>
          <w:delText xml:space="preserve">greater </w:delText>
        </w:r>
      </w:del>
      <w:r w:rsidR="00C32A03" w:rsidRPr="00AE5947">
        <w:rPr>
          <w:rFonts w:ascii="Arial" w:hAnsi="Arial" w:cs="Arial"/>
          <w:sz w:val="24"/>
          <w:szCs w:val="24"/>
        </w:rPr>
        <w:t xml:space="preserve">working hours in the past week and </w:t>
      </w:r>
      <w:del w:id="174" w:author="Christian Hicks" w:date="2022-01-31T17:01:00Z">
        <w:r w:rsidR="009A624F" w:rsidRPr="00AE5947" w:rsidDel="004162D1">
          <w:rPr>
            <w:rFonts w:ascii="Arial" w:hAnsi="Arial" w:cs="Arial"/>
            <w:sz w:val="24"/>
            <w:szCs w:val="24"/>
          </w:rPr>
          <w:delText xml:space="preserve">high </w:delText>
        </w:r>
      </w:del>
      <w:del w:id="175" w:author="Christian Hicks" w:date="2022-01-31T14:14:00Z">
        <w:r w:rsidR="009A624F" w:rsidRPr="00AE5947" w:rsidDel="00615E91">
          <w:rPr>
            <w:rFonts w:ascii="Arial" w:hAnsi="Arial" w:cs="Arial"/>
            <w:sz w:val="24"/>
            <w:szCs w:val="24"/>
          </w:rPr>
          <w:delText>total blood</w:delText>
        </w:r>
        <w:r w:rsidR="00C32A03" w:rsidRPr="00AE5947" w:rsidDel="00615E91">
          <w:rPr>
            <w:rFonts w:ascii="Arial" w:hAnsi="Arial" w:cs="Arial"/>
            <w:sz w:val="24"/>
            <w:szCs w:val="24"/>
          </w:rPr>
          <w:delText xml:space="preserve"> </w:delText>
        </w:r>
        <w:commentRangeStart w:id="176"/>
        <w:r w:rsidR="00C32A03" w:rsidRPr="00AE5947" w:rsidDel="00615E91">
          <w:rPr>
            <w:rFonts w:ascii="Arial" w:hAnsi="Arial" w:cs="Arial"/>
            <w:sz w:val="24"/>
            <w:szCs w:val="24"/>
          </w:rPr>
          <w:delText>cholesterol</w:delText>
        </w:r>
        <w:commentRangeEnd w:id="176"/>
        <w:r w:rsidR="00C344B1" w:rsidDel="00615E91">
          <w:rPr>
            <w:rStyle w:val="CommentReference"/>
          </w:rPr>
          <w:commentReference w:id="176"/>
        </w:r>
      </w:del>
      <w:ins w:id="177" w:author="Christian Hicks" w:date="2022-01-31T14:14:00Z">
        <w:r w:rsidR="00615E91">
          <w:rPr>
            <w:rFonts w:ascii="Arial" w:hAnsi="Arial" w:cs="Arial"/>
            <w:sz w:val="24"/>
            <w:szCs w:val="24"/>
          </w:rPr>
          <w:t>TC</w:t>
        </w:r>
      </w:ins>
      <w:r w:rsidR="00C32A03" w:rsidRPr="00AE5947">
        <w:rPr>
          <w:rFonts w:ascii="Arial" w:hAnsi="Arial" w:cs="Arial"/>
          <w:sz w:val="24"/>
          <w:szCs w:val="24"/>
        </w:rPr>
        <w:t>.</w:t>
      </w:r>
    </w:p>
    <w:p w14:paraId="10DB4341" w14:textId="0C9EA414" w:rsidR="002A5F27" w:rsidRPr="00BC5A80" w:rsidRDefault="009629A2">
      <w:pPr>
        <w:spacing w:line="480" w:lineRule="auto"/>
        <w:ind w:firstLine="720"/>
        <w:rPr>
          <w:rFonts w:ascii="Arial" w:hAnsi="Arial" w:cs="Arial"/>
          <w:sz w:val="24"/>
          <w:szCs w:val="24"/>
        </w:rPr>
      </w:pPr>
      <w:r w:rsidRPr="00AE5947">
        <w:rPr>
          <w:rFonts w:ascii="Arial" w:hAnsi="Arial" w:cs="Arial"/>
          <w:b/>
          <w:bCs/>
          <w:sz w:val="24"/>
          <w:szCs w:val="24"/>
        </w:rPr>
        <w:t>H1</w:t>
      </w:r>
      <w:r w:rsidRPr="00AE5947">
        <w:rPr>
          <w:rFonts w:ascii="Arial" w:hAnsi="Arial" w:cs="Arial"/>
          <w:sz w:val="24"/>
          <w:szCs w:val="24"/>
        </w:rPr>
        <w:t xml:space="preserve">: </w:t>
      </w:r>
      <w:r w:rsidR="00C32A03" w:rsidRPr="00AE5947">
        <w:rPr>
          <w:rFonts w:ascii="Arial" w:hAnsi="Arial" w:cs="Arial"/>
          <w:sz w:val="24"/>
          <w:szCs w:val="24"/>
        </w:rPr>
        <w:t xml:space="preserve">There is a significant positive association between greater working hours in </w:t>
      </w:r>
      <w:r w:rsidR="00C32A03" w:rsidRPr="00BC5A80">
        <w:rPr>
          <w:rFonts w:ascii="Arial" w:hAnsi="Arial" w:cs="Arial"/>
          <w:sz w:val="24"/>
          <w:szCs w:val="24"/>
        </w:rPr>
        <w:t xml:space="preserve">the past week and </w:t>
      </w:r>
      <w:r w:rsidR="00EC77CE" w:rsidRPr="00BC5A80">
        <w:rPr>
          <w:rFonts w:ascii="Arial" w:hAnsi="Arial" w:cs="Arial"/>
          <w:sz w:val="24"/>
          <w:szCs w:val="24"/>
        </w:rPr>
        <w:t xml:space="preserve">high </w:t>
      </w:r>
      <w:del w:id="178" w:author="Christian Hicks" w:date="2022-01-31T14:15:00Z">
        <w:r w:rsidR="00EC77CE" w:rsidRPr="00BC5A80" w:rsidDel="00615E91">
          <w:rPr>
            <w:rFonts w:ascii="Arial" w:hAnsi="Arial" w:cs="Arial"/>
            <w:sz w:val="24"/>
            <w:szCs w:val="24"/>
          </w:rPr>
          <w:delText>total blood</w:delText>
        </w:r>
        <w:r w:rsidR="00C32A03" w:rsidRPr="00BC5A80" w:rsidDel="00615E91">
          <w:rPr>
            <w:rFonts w:ascii="Arial" w:hAnsi="Arial" w:cs="Arial"/>
            <w:sz w:val="24"/>
            <w:szCs w:val="24"/>
          </w:rPr>
          <w:delText xml:space="preserve"> cholesterol</w:delText>
        </w:r>
      </w:del>
      <w:ins w:id="179" w:author="Christian Hicks" w:date="2022-01-31T14:15:00Z">
        <w:r w:rsidR="00615E91">
          <w:rPr>
            <w:rFonts w:ascii="Arial" w:hAnsi="Arial" w:cs="Arial"/>
            <w:sz w:val="24"/>
            <w:szCs w:val="24"/>
          </w:rPr>
          <w:t>TC</w:t>
        </w:r>
      </w:ins>
      <w:r w:rsidR="00C32A03" w:rsidRPr="00BC5A80">
        <w:rPr>
          <w:rFonts w:ascii="Arial" w:hAnsi="Arial" w:cs="Arial"/>
          <w:sz w:val="24"/>
          <w:szCs w:val="24"/>
        </w:rPr>
        <w:t>.</w:t>
      </w:r>
    </w:p>
    <w:p w14:paraId="28522CDA" w14:textId="4DEBC445" w:rsidR="002A5F27" w:rsidRPr="007B6E2E" w:rsidRDefault="002A5F27">
      <w:pPr>
        <w:pStyle w:val="Heading1"/>
        <w:spacing w:line="480" w:lineRule="auto"/>
        <w:jc w:val="center"/>
        <w:rPr>
          <w:ins w:id="180" w:author="Christian Hicks" w:date="2021-11-29T07:05:00Z"/>
          <w:rFonts w:ascii="Arial" w:hAnsi="Arial" w:cs="Arial"/>
          <w:b/>
          <w:bCs/>
          <w:sz w:val="24"/>
          <w:szCs w:val="24"/>
          <w:rPrChange w:id="181" w:author="Christian Hicks" w:date="2022-01-23T11:07:00Z">
            <w:rPr>
              <w:ins w:id="182" w:author="Christian Hicks" w:date="2021-11-29T07:05:00Z"/>
            </w:rPr>
          </w:rPrChange>
        </w:rPr>
        <w:pPrChange w:id="183" w:author="Christian Hicks" w:date="2022-01-23T11:06:00Z">
          <w:pPr>
            <w:spacing w:line="480" w:lineRule="auto"/>
            <w:jc w:val="center"/>
          </w:pPr>
        </w:pPrChange>
      </w:pPr>
      <w:commentRangeStart w:id="184"/>
      <w:ins w:id="185" w:author="Christian Hicks" w:date="2021-11-29T07:05:00Z">
        <w:r w:rsidRPr="007B6E2E">
          <w:rPr>
            <w:rFonts w:ascii="Arial" w:hAnsi="Arial" w:cs="Arial"/>
            <w:b/>
            <w:bCs/>
            <w:color w:val="auto"/>
            <w:sz w:val="24"/>
            <w:szCs w:val="24"/>
            <w:rPrChange w:id="186" w:author="Christian Hicks" w:date="2022-01-23T11:07:00Z">
              <w:rPr/>
            </w:rPrChange>
          </w:rPr>
          <w:t>M</w:t>
        </w:r>
      </w:ins>
      <w:ins w:id="187" w:author="Christian Hicks" w:date="2021-11-29T07:10:00Z">
        <w:r w:rsidR="004E5E4E" w:rsidRPr="007B6E2E">
          <w:rPr>
            <w:rFonts w:ascii="Arial" w:hAnsi="Arial" w:cs="Arial"/>
            <w:b/>
            <w:bCs/>
            <w:color w:val="auto"/>
            <w:sz w:val="24"/>
            <w:szCs w:val="24"/>
            <w:rPrChange w:id="188" w:author="Christian Hicks" w:date="2022-01-23T11:07:00Z">
              <w:rPr/>
            </w:rPrChange>
          </w:rPr>
          <w:t>ETHODS</w:t>
        </w:r>
      </w:ins>
      <w:commentRangeEnd w:id="184"/>
      <w:ins w:id="189" w:author="Christian Hicks" w:date="2022-02-28T11:43:00Z">
        <w:r w:rsidR="00694D65">
          <w:rPr>
            <w:rStyle w:val="CommentReference"/>
            <w:rFonts w:asciiTheme="minorHAnsi" w:eastAsiaTheme="minorHAnsi" w:hAnsiTheme="minorHAnsi" w:cstheme="minorBidi"/>
            <w:color w:val="auto"/>
          </w:rPr>
          <w:commentReference w:id="184"/>
        </w:r>
      </w:ins>
    </w:p>
    <w:p w14:paraId="738F6C80" w14:textId="77777777" w:rsidR="002A5F27" w:rsidRPr="00853001" w:rsidRDefault="002A5F27">
      <w:pPr>
        <w:pStyle w:val="Heading2"/>
        <w:spacing w:line="480" w:lineRule="auto"/>
        <w:rPr>
          <w:ins w:id="190" w:author="Christian Hicks" w:date="2021-11-29T07:05:00Z"/>
          <w:rFonts w:ascii="Arial" w:hAnsi="Arial" w:cs="Arial"/>
          <w:b/>
          <w:bCs/>
          <w:sz w:val="24"/>
          <w:szCs w:val="24"/>
          <w:rPrChange w:id="191" w:author="Christian Hicks" w:date="2022-01-23T11:07:00Z">
            <w:rPr>
              <w:ins w:id="192" w:author="Christian Hicks" w:date="2021-11-29T07:05:00Z"/>
            </w:rPr>
          </w:rPrChange>
        </w:rPr>
        <w:pPrChange w:id="193" w:author="Christian Hicks" w:date="2022-01-23T11:07:00Z">
          <w:pPr>
            <w:spacing w:line="480" w:lineRule="auto"/>
          </w:pPr>
        </w:pPrChange>
      </w:pPr>
      <w:ins w:id="194" w:author="Christian Hicks" w:date="2021-11-29T07:05:00Z">
        <w:r w:rsidRPr="00853001">
          <w:rPr>
            <w:rFonts w:ascii="Arial" w:hAnsi="Arial" w:cs="Arial"/>
            <w:b/>
            <w:bCs/>
            <w:color w:val="auto"/>
            <w:sz w:val="24"/>
            <w:szCs w:val="24"/>
            <w:rPrChange w:id="195" w:author="Christian Hicks" w:date="2022-01-23T11:07:00Z">
              <w:rPr/>
            </w:rPrChange>
          </w:rPr>
          <w:t>Study design and setting</w:t>
        </w:r>
      </w:ins>
    </w:p>
    <w:p w14:paraId="60426B60" w14:textId="1C714A6A" w:rsidR="002A5F27" w:rsidRPr="009178EF" w:rsidRDefault="002A5F27" w:rsidP="002A5F27">
      <w:pPr>
        <w:spacing w:line="480" w:lineRule="auto"/>
        <w:ind w:firstLine="720"/>
        <w:rPr>
          <w:ins w:id="196" w:author="Christian Hicks" w:date="2021-11-29T07:05:00Z"/>
          <w:rFonts w:ascii="Arial" w:hAnsi="Arial" w:cs="Arial"/>
          <w:sz w:val="24"/>
          <w:szCs w:val="24"/>
        </w:rPr>
      </w:pPr>
      <w:ins w:id="197" w:author="Christian Hicks" w:date="2021-11-29T07:05:00Z">
        <w:r>
          <w:rPr>
            <w:rFonts w:ascii="Arial" w:hAnsi="Arial" w:cs="Arial"/>
            <w:sz w:val="24"/>
            <w:szCs w:val="24"/>
          </w:rPr>
          <w:t xml:space="preserve">The National Center for Health Statistics (NCHS) administered the National Health and Nutrition Examination Survey (NHANES) </w:t>
        </w:r>
      </w:ins>
      <w:ins w:id="198" w:author="Christian Hicks" w:date="2022-02-28T17:41:00Z">
        <w:r w:rsidR="00C014D6">
          <w:rPr>
            <w:rFonts w:ascii="Arial" w:hAnsi="Arial" w:cs="Arial"/>
            <w:sz w:val="24"/>
            <w:szCs w:val="24"/>
          </w:rPr>
          <w:t>in-pers</w:t>
        </w:r>
      </w:ins>
      <w:ins w:id="199" w:author="Christian Hicks" w:date="2022-02-28T17:42:00Z">
        <w:r w:rsidR="00C014D6">
          <w:rPr>
            <w:rFonts w:ascii="Arial" w:hAnsi="Arial" w:cs="Arial"/>
            <w:sz w:val="24"/>
            <w:szCs w:val="24"/>
          </w:rPr>
          <w:t xml:space="preserve">on to </w:t>
        </w:r>
        <w:r w:rsidR="00BC67C9">
          <w:rPr>
            <w:rFonts w:ascii="Arial" w:hAnsi="Arial" w:cs="Arial"/>
            <w:sz w:val="24"/>
            <w:szCs w:val="24"/>
          </w:rPr>
          <w:t xml:space="preserve">adults and </w:t>
        </w:r>
        <w:r w:rsidR="00BC67C9">
          <w:rPr>
            <w:rFonts w:ascii="Arial" w:hAnsi="Arial" w:cs="Arial"/>
            <w:sz w:val="24"/>
            <w:szCs w:val="24"/>
          </w:rPr>
          <w:lastRenderedPageBreak/>
          <w:t xml:space="preserve">adolescents in the United States </w:t>
        </w:r>
      </w:ins>
      <w:ins w:id="200" w:author="Christian Hicks" w:date="2021-11-29T07:05:00Z">
        <w:r>
          <w:rPr>
            <w:rFonts w:ascii="Arial" w:hAnsi="Arial" w:cs="Arial"/>
            <w:sz w:val="24"/>
            <w:szCs w:val="24"/>
          </w:rPr>
          <w:t xml:space="preserve">during 2017 and 2018. This survey recorded </w:t>
        </w:r>
      </w:ins>
      <w:ins w:id="201" w:author="Christian Hicks" w:date="2022-02-28T17:43:00Z">
        <w:r w:rsidR="009B50F0">
          <w:rPr>
            <w:rFonts w:ascii="Arial" w:hAnsi="Arial" w:cs="Arial"/>
            <w:sz w:val="24"/>
            <w:szCs w:val="24"/>
          </w:rPr>
          <w:t xml:space="preserve">cross-sectional </w:t>
        </w:r>
      </w:ins>
      <w:ins w:id="202" w:author="Christian Hicks" w:date="2021-11-29T07:05:00Z">
        <w:r>
          <w:rPr>
            <w:rFonts w:ascii="Arial" w:hAnsi="Arial" w:cs="Arial"/>
            <w:sz w:val="24"/>
            <w:szCs w:val="24"/>
          </w:rPr>
          <w:t xml:space="preserve">health information and measurements for the purpose of estimating nationwide disease prevalence and aiding in health policy development. The sample design was a complex multi-level process that oversampled and </w:t>
        </w:r>
        <w:proofErr w:type="spellStart"/>
        <w:r>
          <w:rPr>
            <w:rFonts w:ascii="Arial" w:hAnsi="Arial" w:cs="Arial"/>
            <w:sz w:val="24"/>
            <w:szCs w:val="24"/>
          </w:rPr>
          <w:t>undersampled</w:t>
        </w:r>
        <w:proofErr w:type="spellEnd"/>
        <w:r>
          <w:rPr>
            <w:rFonts w:ascii="Arial" w:hAnsi="Arial" w:cs="Arial"/>
            <w:sz w:val="24"/>
            <w:szCs w:val="24"/>
          </w:rPr>
          <w:t xml:space="preserve"> certain demographics that later became weighted to represent the whole noninstitutionalized civilian population of the United States. Participants were interviewed about their personal demographics, health status, and behaviors, while measurements were recorded by a mobile clinic during a standardized physical examination.</w:t>
        </w:r>
      </w:ins>
    </w:p>
    <w:p w14:paraId="6F1E2BE5" w14:textId="77777777" w:rsidR="002A5F27" w:rsidRPr="00853001" w:rsidRDefault="002A5F27">
      <w:pPr>
        <w:pStyle w:val="Heading2"/>
        <w:spacing w:line="480" w:lineRule="auto"/>
        <w:rPr>
          <w:ins w:id="203" w:author="Christian Hicks" w:date="2021-11-29T07:05:00Z"/>
          <w:rFonts w:ascii="Arial" w:hAnsi="Arial" w:cs="Arial"/>
          <w:b/>
          <w:bCs/>
          <w:sz w:val="24"/>
          <w:szCs w:val="24"/>
          <w:rPrChange w:id="204" w:author="Christian Hicks" w:date="2022-01-23T11:07:00Z">
            <w:rPr>
              <w:ins w:id="205" w:author="Christian Hicks" w:date="2021-11-29T07:05:00Z"/>
            </w:rPr>
          </w:rPrChange>
        </w:rPr>
        <w:pPrChange w:id="206" w:author="Christian Hicks" w:date="2022-01-23T11:07:00Z">
          <w:pPr>
            <w:spacing w:line="480" w:lineRule="auto"/>
          </w:pPr>
        </w:pPrChange>
      </w:pPr>
      <w:ins w:id="207" w:author="Christian Hicks" w:date="2021-11-29T07:05:00Z">
        <w:r w:rsidRPr="00853001">
          <w:rPr>
            <w:rFonts w:ascii="Arial" w:hAnsi="Arial" w:cs="Arial"/>
            <w:b/>
            <w:bCs/>
            <w:color w:val="auto"/>
            <w:sz w:val="24"/>
            <w:szCs w:val="24"/>
            <w:rPrChange w:id="208" w:author="Christian Hicks" w:date="2022-01-23T11:07:00Z">
              <w:rPr/>
            </w:rPrChange>
          </w:rPr>
          <w:t xml:space="preserve">Study </w:t>
        </w:r>
        <w:commentRangeStart w:id="209"/>
        <w:r w:rsidRPr="00853001">
          <w:rPr>
            <w:rFonts w:ascii="Arial" w:hAnsi="Arial" w:cs="Arial"/>
            <w:b/>
            <w:bCs/>
            <w:color w:val="auto"/>
            <w:sz w:val="24"/>
            <w:szCs w:val="24"/>
            <w:rPrChange w:id="210" w:author="Christian Hicks" w:date="2022-01-23T11:07:00Z">
              <w:rPr/>
            </w:rPrChange>
          </w:rPr>
          <w:t>population</w:t>
        </w:r>
        <w:commentRangeEnd w:id="209"/>
        <w:r w:rsidRPr="00853001">
          <w:rPr>
            <w:rStyle w:val="CommentReference"/>
            <w:rFonts w:ascii="Arial" w:hAnsi="Arial" w:cs="Arial"/>
            <w:b/>
            <w:bCs/>
            <w:color w:val="auto"/>
            <w:sz w:val="24"/>
            <w:szCs w:val="24"/>
            <w:rPrChange w:id="211" w:author="Christian Hicks" w:date="2022-01-23T11:07:00Z">
              <w:rPr>
                <w:rStyle w:val="CommentReference"/>
              </w:rPr>
            </w:rPrChange>
          </w:rPr>
          <w:commentReference w:id="209"/>
        </w:r>
      </w:ins>
    </w:p>
    <w:p w14:paraId="7386F137" w14:textId="6C78353C" w:rsidR="002A5F27" w:rsidRDefault="002A5F27" w:rsidP="002A5F27">
      <w:pPr>
        <w:spacing w:line="480" w:lineRule="auto"/>
        <w:ind w:firstLine="720"/>
        <w:rPr>
          <w:ins w:id="212" w:author="Christian Hicks" w:date="2022-01-19T14:55:00Z"/>
          <w:rFonts w:ascii="Arial" w:hAnsi="Arial" w:cs="Arial"/>
          <w:sz w:val="24"/>
          <w:szCs w:val="24"/>
        </w:rPr>
      </w:pPr>
      <w:ins w:id="213" w:author="Christian Hicks" w:date="2021-11-29T07:05:00Z">
        <w:r>
          <w:rPr>
            <w:rFonts w:ascii="Arial" w:hAnsi="Arial" w:cs="Arial"/>
            <w:sz w:val="24"/>
            <w:szCs w:val="24"/>
          </w:rPr>
          <w:t>During 2017-2018 the National Health and Nutrition Examination Survey (NHANES) recruited 9,254 participants. Of these participants, 1,</w:t>
        </w:r>
      </w:ins>
      <w:ins w:id="214" w:author="Christian Hicks" w:date="2022-01-05T13:25:00Z">
        <w:r w:rsidR="00E76B51">
          <w:rPr>
            <w:rFonts w:ascii="Arial" w:hAnsi="Arial" w:cs="Arial"/>
            <w:sz w:val="24"/>
            <w:szCs w:val="24"/>
          </w:rPr>
          <w:t>715</w:t>
        </w:r>
      </w:ins>
      <w:ins w:id="215" w:author="Christian Hicks" w:date="2021-11-29T07:05:00Z">
        <w:r>
          <w:rPr>
            <w:rFonts w:ascii="Arial" w:hAnsi="Arial" w:cs="Arial"/>
            <w:sz w:val="24"/>
            <w:szCs w:val="24"/>
          </w:rPr>
          <w:t xml:space="preserve"> were selected based on their </w:t>
        </w:r>
        <w:commentRangeStart w:id="216"/>
        <w:r>
          <w:rPr>
            <w:rFonts w:ascii="Arial" w:hAnsi="Arial" w:cs="Arial"/>
            <w:sz w:val="24"/>
            <w:szCs w:val="24"/>
          </w:rPr>
          <w:t>blood tests and questionnaire results</w:t>
        </w:r>
      </w:ins>
      <w:commentRangeEnd w:id="216"/>
      <w:ins w:id="217" w:author="Christian Hicks" w:date="2021-12-10T23:54:00Z">
        <w:r w:rsidR="00FD320C">
          <w:rPr>
            <w:rStyle w:val="CommentReference"/>
          </w:rPr>
          <w:commentReference w:id="216"/>
        </w:r>
      </w:ins>
      <w:ins w:id="218" w:author="Christian Hicks" w:date="2021-11-29T07:05:00Z">
        <w:r>
          <w:rPr>
            <w:rFonts w:ascii="Arial" w:hAnsi="Arial" w:cs="Arial"/>
            <w:sz w:val="24"/>
            <w:szCs w:val="24"/>
          </w:rPr>
          <w:t xml:space="preserve">. All selected observations had recorded </w:t>
        </w:r>
      </w:ins>
      <w:ins w:id="219" w:author="Christian Hicks" w:date="2022-01-31T14:15:00Z">
        <w:r w:rsidR="00615E91">
          <w:rPr>
            <w:rFonts w:ascii="Arial" w:hAnsi="Arial" w:cs="Arial"/>
            <w:sz w:val="24"/>
            <w:szCs w:val="24"/>
          </w:rPr>
          <w:t>TC</w:t>
        </w:r>
      </w:ins>
      <w:ins w:id="220" w:author="Christian Hicks" w:date="2021-11-29T07:05:00Z">
        <w:r>
          <w:rPr>
            <w:rFonts w:ascii="Arial" w:hAnsi="Arial" w:cs="Arial"/>
            <w:sz w:val="24"/>
            <w:szCs w:val="24"/>
          </w:rPr>
          <w:t xml:space="preserve"> measurements, at least 30 total hours worked at all jobs during the week prior to being surveyed, were not currently taking cholesterol medication, and were at least 18 years of age.</w:t>
        </w:r>
      </w:ins>
      <w:ins w:id="221" w:author="Christian Hicks" w:date="2022-03-09T11:00:00Z">
        <w:r w:rsidR="005A437A">
          <w:rPr>
            <w:rFonts w:ascii="Arial" w:hAnsi="Arial" w:cs="Arial"/>
            <w:sz w:val="24"/>
            <w:szCs w:val="24"/>
          </w:rPr>
          <w:t xml:space="preserve"> Participants without data for </w:t>
        </w:r>
      </w:ins>
      <w:ins w:id="222" w:author="Christian Hicks" w:date="2022-03-09T11:01:00Z">
        <w:r w:rsidR="005A437A">
          <w:rPr>
            <w:rFonts w:ascii="Arial" w:hAnsi="Arial" w:cs="Arial"/>
            <w:sz w:val="24"/>
            <w:szCs w:val="24"/>
          </w:rPr>
          <w:t>their BMI and income-to-poverty ratio were also removed</w:t>
        </w:r>
        <w:r w:rsidR="007177DF">
          <w:rPr>
            <w:rFonts w:ascii="Arial" w:hAnsi="Arial" w:cs="Arial"/>
            <w:sz w:val="24"/>
            <w:szCs w:val="24"/>
          </w:rPr>
          <w:t xml:space="preserve"> as this information was needed in the multivariable analysis.</w:t>
        </w:r>
      </w:ins>
    </w:p>
    <w:p w14:paraId="1F65FD29" w14:textId="3DE7325E" w:rsidR="00DF559C" w:rsidRPr="005A21C3" w:rsidRDefault="00396CC3">
      <w:pPr>
        <w:spacing w:line="480" w:lineRule="auto"/>
        <w:rPr>
          <w:ins w:id="223" w:author="Christian Hicks" w:date="2021-11-29T07:05:00Z"/>
          <w:rFonts w:ascii="Arial" w:hAnsi="Arial" w:cs="Arial"/>
          <w:sz w:val="24"/>
          <w:szCs w:val="24"/>
        </w:rPr>
        <w:pPrChange w:id="224" w:author="Christian Hicks" w:date="2022-01-19T14:55:00Z">
          <w:pPr>
            <w:spacing w:line="480" w:lineRule="auto"/>
            <w:ind w:firstLine="720"/>
          </w:pPr>
        </w:pPrChange>
      </w:pPr>
      <w:ins w:id="225" w:author="Christian Hicks" w:date="2022-02-28T10:02:00Z">
        <w:r>
          <w:rPr>
            <w:rFonts w:ascii="Arial" w:hAnsi="Arial" w:cs="Arial"/>
            <w:noProof/>
            <w:sz w:val="24"/>
            <w:szCs w:val="24"/>
          </w:rPr>
          <w:lastRenderedPageBreak/>
          <w:drawing>
            <wp:inline distT="0" distB="0" distL="0" distR="0" wp14:anchorId="69842646" wp14:editId="6CBEE848">
              <wp:extent cx="4867275" cy="5153025"/>
              <wp:effectExtent l="0" t="0" r="9525" b="952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67275" cy="5153025"/>
                      </a:xfrm>
                      <a:prstGeom prst="rect">
                        <a:avLst/>
                      </a:prstGeom>
                    </pic:spPr>
                  </pic:pic>
                </a:graphicData>
              </a:graphic>
            </wp:inline>
          </w:drawing>
        </w:r>
      </w:ins>
    </w:p>
    <w:p w14:paraId="1AE0C318" w14:textId="77777777" w:rsidR="002A5F27" w:rsidRPr="00853001" w:rsidRDefault="002A5F27">
      <w:pPr>
        <w:pStyle w:val="Heading2"/>
        <w:spacing w:line="480" w:lineRule="auto"/>
        <w:rPr>
          <w:ins w:id="226" w:author="Christian Hicks" w:date="2021-11-29T07:05:00Z"/>
          <w:rFonts w:ascii="Arial" w:hAnsi="Arial" w:cs="Arial"/>
          <w:b/>
          <w:bCs/>
          <w:sz w:val="24"/>
          <w:szCs w:val="24"/>
          <w:rPrChange w:id="227" w:author="Christian Hicks" w:date="2022-01-23T11:08:00Z">
            <w:rPr>
              <w:ins w:id="228" w:author="Christian Hicks" w:date="2021-11-29T07:05:00Z"/>
            </w:rPr>
          </w:rPrChange>
        </w:rPr>
        <w:pPrChange w:id="229" w:author="Christian Hicks" w:date="2022-01-23T11:08:00Z">
          <w:pPr>
            <w:spacing w:line="480" w:lineRule="auto"/>
          </w:pPr>
        </w:pPrChange>
      </w:pPr>
      <w:ins w:id="230" w:author="Christian Hicks" w:date="2021-11-29T07:05:00Z">
        <w:r w:rsidRPr="00853001">
          <w:rPr>
            <w:rFonts w:ascii="Arial" w:hAnsi="Arial" w:cs="Arial"/>
            <w:b/>
            <w:bCs/>
            <w:color w:val="auto"/>
            <w:sz w:val="24"/>
            <w:szCs w:val="24"/>
            <w:rPrChange w:id="231" w:author="Christian Hicks" w:date="2022-01-23T11:08:00Z">
              <w:rPr/>
            </w:rPrChange>
          </w:rPr>
          <w:t xml:space="preserve">Data sources and </w:t>
        </w:r>
        <w:commentRangeStart w:id="232"/>
        <w:r w:rsidRPr="00853001">
          <w:rPr>
            <w:rFonts w:ascii="Arial" w:hAnsi="Arial" w:cs="Arial"/>
            <w:b/>
            <w:bCs/>
            <w:color w:val="auto"/>
            <w:sz w:val="24"/>
            <w:szCs w:val="24"/>
            <w:rPrChange w:id="233" w:author="Christian Hicks" w:date="2022-01-23T11:08:00Z">
              <w:rPr/>
            </w:rPrChange>
          </w:rPr>
          <w:t>measurement</w:t>
        </w:r>
        <w:commentRangeEnd w:id="232"/>
        <w:r w:rsidRPr="00853001">
          <w:rPr>
            <w:rStyle w:val="CommentReference"/>
            <w:rFonts w:ascii="Arial" w:hAnsi="Arial" w:cs="Arial"/>
            <w:b/>
            <w:bCs/>
            <w:color w:val="auto"/>
            <w:sz w:val="24"/>
            <w:szCs w:val="24"/>
            <w:rPrChange w:id="234" w:author="Christian Hicks" w:date="2022-01-23T11:08:00Z">
              <w:rPr>
                <w:rStyle w:val="CommentReference"/>
              </w:rPr>
            </w:rPrChange>
          </w:rPr>
          <w:commentReference w:id="232"/>
        </w:r>
      </w:ins>
    </w:p>
    <w:p w14:paraId="63B4FB74" w14:textId="47122A43" w:rsidR="002A5F27" w:rsidRDefault="002A5F27" w:rsidP="002A5F27">
      <w:pPr>
        <w:spacing w:line="480" w:lineRule="auto"/>
        <w:ind w:firstLine="720"/>
        <w:rPr>
          <w:ins w:id="235" w:author="Christian Hicks" w:date="2022-02-26T18:21:00Z"/>
          <w:rFonts w:ascii="Arial" w:hAnsi="Arial" w:cs="Arial"/>
          <w:sz w:val="24"/>
          <w:szCs w:val="24"/>
        </w:rPr>
      </w:pPr>
      <w:ins w:id="236" w:author="Christian Hicks" w:date="2021-11-29T07:05:00Z">
        <w:r>
          <w:rPr>
            <w:rFonts w:ascii="Arial" w:hAnsi="Arial" w:cs="Arial"/>
            <w:i/>
            <w:iCs/>
            <w:sz w:val="24"/>
            <w:szCs w:val="24"/>
          </w:rPr>
          <w:t>Outcome:</w:t>
        </w:r>
        <w:r>
          <w:rPr>
            <w:rFonts w:ascii="Arial" w:hAnsi="Arial" w:cs="Arial"/>
            <w:sz w:val="24"/>
            <w:szCs w:val="24"/>
          </w:rPr>
          <w:t xml:space="preserve"> </w:t>
        </w:r>
      </w:ins>
      <w:ins w:id="237" w:author="Christian Hicks" w:date="2022-01-31T14:15:00Z">
        <w:r w:rsidR="00862A03">
          <w:rPr>
            <w:rFonts w:ascii="Arial" w:hAnsi="Arial" w:cs="Arial"/>
            <w:sz w:val="24"/>
            <w:szCs w:val="24"/>
          </w:rPr>
          <w:t>TC</w:t>
        </w:r>
      </w:ins>
      <w:ins w:id="238" w:author="Christian Hicks" w:date="2021-11-29T07:05:00Z">
        <w:r>
          <w:rPr>
            <w:rFonts w:ascii="Arial" w:hAnsi="Arial" w:cs="Arial"/>
            <w:sz w:val="24"/>
            <w:szCs w:val="24"/>
          </w:rPr>
          <w:t xml:space="preserve"> was recorded by a combined effort of collecting blood samples by the mobile examination clinic and enzymatic assay methods performed by contracted laboratories. </w:t>
        </w:r>
        <w:commentRangeStart w:id="239"/>
        <w:r>
          <w:rPr>
            <w:rFonts w:ascii="Arial" w:hAnsi="Arial" w:cs="Arial"/>
            <w:sz w:val="24"/>
            <w:szCs w:val="24"/>
          </w:rPr>
          <w:t>Collection of the samples occurred immediately prior to questionnaire data was obtained.</w:t>
        </w:r>
        <w:commentRangeEnd w:id="239"/>
        <w:r>
          <w:rPr>
            <w:rStyle w:val="CommentReference"/>
          </w:rPr>
          <w:commentReference w:id="239"/>
        </w:r>
        <w:r>
          <w:rPr>
            <w:rFonts w:ascii="Arial" w:hAnsi="Arial" w:cs="Arial"/>
            <w:sz w:val="24"/>
            <w:szCs w:val="24"/>
          </w:rPr>
          <w:t xml:space="preserve"> After the completion of the laboratory analyses, </w:t>
        </w:r>
      </w:ins>
      <w:ins w:id="240" w:author="Christian Hicks" w:date="2022-01-31T14:15:00Z">
        <w:r w:rsidR="00862A03">
          <w:rPr>
            <w:rFonts w:ascii="Arial" w:hAnsi="Arial" w:cs="Arial"/>
            <w:sz w:val="24"/>
            <w:szCs w:val="24"/>
          </w:rPr>
          <w:t>TC</w:t>
        </w:r>
      </w:ins>
      <w:ins w:id="241" w:author="Christian Hicks" w:date="2021-11-29T07:05:00Z">
        <w:r>
          <w:rPr>
            <w:rFonts w:ascii="Arial" w:hAnsi="Arial" w:cs="Arial"/>
            <w:sz w:val="24"/>
            <w:szCs w:val="24"/>
          </w:rPr>
          <w:t xml:space="preserve"> was recorded as discrete values with units of milligrams per deciliter (mg/dL) of blood. </w:t>
        </w:r>
        <w:commentRangeStart w:id="242"/>
        <w:r>
          <w:rPr>
            <w:rFonts w:ascii="Arial" w:hAnsi="Arial" w:cs="Arial"/>
            <w:sz w:val="24"/>
            <w:szCs w:val="24"/>
          </w:rPr>
          <w:t>No parameters were placed to make exclusions based on these results</w:t>
        </w:r>
      </w:ins>
      <w:commentRangeEnd w:id="242"/>
      <w:ins w:id="243" w:author="Christian Hicks" w:date="2021-12-10T23:57:00Z">
        <w:r w:rsidR="003D04F2">
          <w:rPr>
            <w:rStyle w:val="CommentReference"/>
          </w:rPr>
          <w:commentReference w:id="242"/>
        </w:r>
      </w:ins>
      <w:ins w:id="244" w:author="Christian Hicks" w:date="2021-11-29T07:05:00Z">
        <w:r>
          <w:rPr>
            <w:rFonts w:ascii="Arial" w:hAnsi="Arial" w:cs="Arial"/>
            <w:sz w:val="24"/>
            <w:szCs w:val="24"/>
          </w:rPr>
          <w:t>.</w:t>
        </w:r>
      </w:ins>
    </w:p>
    <w:p w14:paraId="71AC825A" w14:textId="2C1F0533" w:rsidR="00D52733" w:rsidRDefault="00DC2E4B" w:rsidP="00D52733">
      <w:pPr>
        <w:spacing w:line="480" w:lineRule="auto"/>
        <w:ind w:firstLine="720"/>
        <w:rPr>
          <w:ins w:id="245" w:author="Christian Hicks" w:date="2021-11-29T07:05:00Z"/>
          <w:rFonts w:ascii="Arial" w:hAnsi="Arial" w:cs="Arial"/>
          <w:sz w:val="24"/>
          <w:szCs w:val="24"/>
        </w:rPr>
      </w:pPr>
      <w:ins w:id="246" w:author="Christian Hicks" w:date="2022-02-26T18:21:00Z">
        <w:r>
          <w:rPr>
            <w:rFonts w:ascii="Arial" w:hAnsi="Arial" w:cs="Arial"/>
            <w:i/>
            <w:iCs/>
            <w:sz w:val="24"/>
            <w:szCs w:val="24"/>
          </w:rPr>
          <w:lastRenderedPageBreak/>
          <w:t>Exposure:</w:t>
        </w:r>
        <w:r>
          <w:rPr>
            <w:rFonts w:ascii="Arial" w:hAnsi="Arial" w:cs="Arial"/>
            <w:sz w:val="24"/>
            <w:szCs w:val="24"/>
          </w:rPr>
          <w:t xml:space="preserve"> Total working hours in the week prior to the survey administration was obtained from a series of questions. First participants were asked “In this part of the survey I will ask you questions about your work experience. Which of the following were you doing last week?” The options to answer this question were as followed: Working at a job or business; with a job or business but not at work; looking for work; not working at a job or business; refused; or don’t know. Only those who responded that they worked at a job or business were considered for this study. A follow-up question was asked to those who </w:t>
        </w:r>
        <w:commentRangeStart w:id="247"/>
        <w:r>
          <w:rPr>
            <w:rFonts w:ascii="Arial" w:hAnsi="Arial" w:cs="Arial"/>
            <w:sz w:val="24"/>
            <w:szCs w:val="24"/>
          </w:rPr>
          <w:t xml:space="preserve">responded as </w:t>
        </w:r>
        <w:commentRangeEnd w:id="247"/>
        <w:r>
          <w:rPr>
            <w:rStyle w:val="CommentReference"/>
          </w:rPr>
          <w:commentReference w:id="247"/>
        </w:r>
        <w:r>
          <w:rPr>
            <w:rFonts w:ascii="Arial" w:hAnsi="Arial" w:cs="Arial"/>
            <w:sz w:val="24"/>
            <w:szCs w:val="24"/>
          </w:rPr>
          <w:t>such: “How many hours did you work last week at all jobs or businesses?” Those who answered between 1 and 5 hours were recorded as “5”. Six to 78 hours were recorded as discrete values. No respondent</w:t>
        </w:r>
        <w:r w:rsidRPr="0095221E">
          <w:rPr>
            <w:rFonts w:ascii="Arial" w:hAnsi="Arial" w:cs="Arial"/>
            <w:strike/>
            <w:color w:val="FF0000"/>
            <w:sz w:val="24"/>
            <w:szCs w:val="24"/>
          </w:rPr>
          <w:t>s</w:t>
        </w:r>
        <w:r>
          <w:rPr>
            <w:rFonts w:ascii="Arial" w:hAnsi="Arial" w:cs="Arial"/>
            <w:sz w:val="24"/>
            <w:szCs w:val="24"/>
          </w:rPr>
          <w:t xml:space="preserve"> reported 79 hours, and </w:t>
        </w:r>
        <w:commentRangeStart w:id="248"/>
        <w:r>
          <w:rPr>
            <w:rFonts w:ascii="Arial" w:hAnsi="Arial" w:cs="Arial"/>
            <w:sz w:val="24"/>
            <w:szCs w:val="24"/>
          </w:rPr>
          <w:t xml:space="preserve">those </w:t>
        </w:r>
        <w:commentRangeEnd w:id="248"/>
        <w:r>
          <w:rPr>
            <w:rStyle w:val="CommentReference"/>
          </w:rPr>
          <w:commentReference w:id="248"/>
        </w:r>
        <w:r>
          <w:rPr>
            <w:rFonts w:ascii="Arial" w:hAnsi="Arial" w:cs="Arial"/>
            <w:sz w:val="24"/>
            <w:szCs w:val="24"/>
          </w:rPr>
          <w:t xml:space="preserve">who reported 80 or more were recorded as “80”. </w:t>
        </w:r>
        <w:commentRangeStart w:id="249"/>
        <w:r>
          <w:rPr>
            <w:rFonts w:ascii="Arial" w:hAnsi="Arial" w:cs="Arial"/>
            <w:sz w:val="24"/>
            <w:szCs w:val="24"/>
          </w:rPr>
          <w:t xml:space="preserve">Refusals </w:t>
        </w:r>
        <w:commentRangeEnd w:id="249"/>
        <w:r>
          <w:rPr>
            <w:rStyle w:val="CommentReference"/>
          </w:rPr>
          <w:commentReference w:id="249"/>
        </w:r>
        <w:r>
          <w:rPr>
            <w:rFonts w:ascii="Arial" w:hAnsi="Arial" w:cs="Arial"/>
            <w:sz w:val="24"/>
            <w:szCs w:val="24"/>
          </w:rPr>
          <w:t>to report and “Don’t know” were also recorded. The goal of this study was to examine full-time workers, so observations were dropped from the analysis if they worked less than 30 hours, refused to report, or did not know how many hours they worked last week.</w:t>
        </w:r>
      </w:ins>
    </w:p>
    <w:p w14:paraId="311F7F83" w14:textId="683F649A" w:rsidR="002A5F27" w:rsidRPr="009043A5" w:rsidRDefault="002A5F27" w:rsidP="002A5F27">
      <w:pPr>
        <w:spacing w:line="480" w:lineRule="auto"/>
        <w:ind w:firstLine="720"/>
        <w:rPr>
          <w:ins w:id="250" w:author="Christian Hicks" w:date="2021-11-29T07:05:00Z"/>
          <w:rFonts w:ascii="Arial" w:hAnsi="Arial" w:cs="Arial"/>
          <w:sz w:val="24"/>
          <w:szCs w:val="24"/>
        </w:rPr>
      </w:pPr>
      <w:ins w:id="251" w:author="Christian Hicks" w:date="2021-11-29T07:05:00Z">
        <w:r>
          <w:rPr>
            <w:rFonts w:ascii="Arial" w:hAnsi="Arial" w:cs="Arial"/>
            <w:i/>
            <w:iCs/>
            <w:sz w:val="24"/>
            <w:szCs w:val="24"/>
          </w:rPr>
          <w:t>Covariates:</w:t>
        </w:r>
        <w:r>
          <w:rPr>
            <w:rFonts w:ascii="Arial" w:hAnsi="Arial" w:cs="Arial"/>
            <w:sz w:val="24"/>
            <w:szCs w:val="24"/>
          </w:rPr>
          <w:t xml:space="preserve"> </w:t>
        </w:r>
      </w:ins>
      <w:ins w:id="252" w:author="Christian Hicks" w:date="2021-12-10T23:08:00Z">
        <w:r w:rsidR="003D1E66">
          <w:rPr>
            <w:rFonts w:ascii="Arial" w:hAnsi="Arial" w:cs="Arial"/>
            <w:sz w:val="24"/>
            <w:szCs w:val="24"/>
          </w:rPr>
          <w:t>Variables included in the study were chosen based on modern knowledge of</w:t>
        </w:r>
        <w:r w:rsidR="007F7E70">
          <w:rPr>
            <w:rFonts w:ascii="Arial" w:hAnsi="Arial" w:cs="Arial"/>
            <w:sz w:val="24"/>
            <w:szCs w:val="24"/>
          </w:rPr>
          <w:t xml:space="preserve"> risk factors related to high </w:t>
        </w:r>
      </w:ins>
      <w:ins w:id="253" w:author="Christian Hicks" w:date="2022-01-31T14:15:00Z">
        <w:r w:rsidR="00862A03">
          <w:rPr>
            <w:rFonts w:ascii="Arial" w:hAnsi="Arial" w:cs="Arial"/>
            <w:sz w:val="24"/>
            <w:szCs w:val="24"/>
          </w:rPr>
          <w:t>TC</w:t>
        </w:r>
      </w:ins>
      <w:ins w:id="254" w:author="Christian Hicks" w:date="2021-12-10T23:08:00Z">
        <w:r w:rsidR="007F7E70">
          <w:rPr>
            <w:rFonts w:ascii="Arial" w:hAnsi="Arial" w:cs="Arial"/>
            <w:sz w:val="24"/>
            <w:szCs w:val="24"/>
          </w:rPr>
          <w:t xml:space="preserve">, </w:t>
        </w:r>
      </w:ins>
      <w:ins w:id="255" w:author="Christian Hicks" w:date="2021-12-10T23:09:00Z">
        <w:r w:rsidR="00BB1875">
          <w:rPr>
            <w:rFonts w:ascii="Arial" w:hAnsi="Arial" w:cs="Arial"/>
            <w:sz w:val="24"/>
            <w:szCs w:val="24"/>
          </w:rPr>
          <w:t xml:space="preserve">along with common covariates of </w:t>
        </w:r>
        <w:commentRangeStart w:id="256"/>
        <w:r w:rsidR="00984A89">
          <w:rPr>
            <w:rFonts w:ascii="Arial" w:hAnsi="Arial" w:cs="Arial"/>
            <w:sz w:val="24"/>
            <w:szCs w:val="24"/>
          </w:rPr>
          <w:t xml:space="preserve">past research </w:t>
        </w:r>
        <w:commentRangeStart w:id="257"/>
        <w:r w:rsidR="00984A89">
          <w:rPr>
            <w:rFonts w:ascii="Arial" w:hAnsi="Arial" w:cs="Arial"/>
            <w:sz w:val="24"/>
            <w:szCs w:val="24"/>
          </w:rPr>
          <w:t xml:space="preserve">with similar </w:t>
        </w:r>
      </w:ins>
      <w:ins w:id="258" w:author="Christian Hicks" w:date="2021-12-10T23:10:00Z">
        <w:r w:rsidR="008267EC">
          <w:rPr>
            <w:rFonts w:ascii="Arial" w:hAnsi="Arial" w:cs="Arial"/>
            <w:sz w:val="24"/>
            <w:szCs w:val="24"/>
          </w:rPr>
          <w:t>topics</w:t>
        </w:r>
        <w:commentRangeEnd w:id="256"/>
        <w:r w:rsidR="008267EC">
          <w:rPr>
            <w:rStyle w:val="CommentReference"/>
          </w:rPr>
          <w:commentReference w:id="256"/>
        </w:r>
      </w:ins>
      <w:commentRangeEnd w:id="257"/>
      <w:r w:rsidR="00D15E5F">
        <w:rPr>
          <w:rStyle w:val="CommentReference"/>
        </w:rPr>
        <w:commentReference w:id="257"/>
      </w:r>
      <w:ins w:id="259" w:author="Christian Hicks" w:date="2021-12-10T23:10:00Z">
        <w:r w:rsidR="008267EC">
          <w:rPr>
            <w:rFonts w:ascii="Arial" w:hAnsi="Arial" w:cs="Arial"/>
            <w:sz w:val="24"/>
            <w:szCs w:val="24"/>
          </w:rPr>
          <w:t xml:space="preserve">. </w:t>
        </w:r>
      </w:ins>
      <w:ins w:id="260" w:author="Christian Hicks" w:date="2021-12-10T23:11:00Z">
        <w:r w:rsidR="00331588">
          <w:rPr>
            <w:rFonts w:ascii="Arial" w:hAnsi="Arial" w:cs="Arial"/>
            <w:sz w:val="24"/>
            <w:szCs w:val="24"/>
          </w:rPr>
          <w:t xml:space="preserve">Two variables were modified from the NHANES 2017-2018 dataset to consolidate similar categories. </w:t>
        </w:r>
      </w:ins>
      <w:ins w:id="261" w:author="Christian Hicks" w:date="2021-12-10T23:12:00Z">
        <w:r w:rsidR="00C935B0">
          <w:rPr>
            <w:rFonts w:ascii="Arial" w:hAnsi="Arial" w:cs="Arial"/>
            <w:sz w:val="24"/>
            <w:szCs w:val="24"/>
          </w:rPr>
          <w:t xml:space="preserve">Those who self-reported being Mexican American or Other Hispanic were collapsed into a single Hispanic category. </w:t>
        </w:r>
      </w:ins>
      <w:ins w:id="262" w:author="Christian Hicks" w:date="2021-12-10T23:13:00Z">
        <w:r w:rsidR="00960D11">
          <w:rPr>
            <w:rFonts w:ascii="Arial" w:hAnsi="Arial" w:cs="Arial"/>
            <w:sz w:val="24"/>
            <w:szCs w:val="24"/>
          </w:rPr>
          <w:t>Also, having</w:t>
        </w:r>
        <w:r w:rsidR="00990FAF">
          <w:rPr>
            <w:rFonts w:ascii="Arial" w:hAnsi="Arial" w:cs="Arial"/>
            <w:sz w:val="24"/>
            <w:szCs w:val="24"/>
          </w:rPr>
          <w:t xml:space="preserve"> not attended high school was co</w:t>
        </w:r>
        <w:r w:rsidR="001B57E9">
          <w:rPr>
            <w:rFonts w:ascii="Arial" w:hAnsi="Arial" w:cs="Arial"/>
            <w:sz w:val="24"/>
            <w:szCs w:val="24"/>
          </w:rPr>
          <w:t xml:space="preserve">mbined with not </w:t>
        </w:r>
      </w:ins>
      <w:ins w:id="263" w:author="Christian Hicks" w:date="2021-12-10T23:14:00Z">
        <w:r w:rsidR="000E3920">
          <w:rPr>
            <w:rFonts w:ascii="Arial" w:hAnsi="Arial" w:cs="Arial"/>
            <w:sz w:val="24"/>
            <w:szCs w:val="24"/>
          </w:rPr>
          <w:t>finishing high school or obtaining a GED. This group was c</w:t>
        </w:r>
      </w:ins>
      <w:ins w:id="264" w:author="Christian Hicks" w:date="2021-12-10T23:15:00Z">
        <w:r w:rsidR="000E3920">
          <w:rPr>
            <w:rFonts w:ascii="Arial" w:hAnsi="Arial" w:cs="Arial"/>
            <w:sz w:val="24"/>
            <w:szCs w:val="24"/>
          </w:rPr>
          <w:t xml:space="preserve">onsidered as </w:t>
        </w:r>
        <w:commentRangeStart w:id="265"/>
        <w:r w:rsidR="00FA3BA7">
          <w:rPr>
            <w:rFonts w:ascii="Arial" w:hAnsi="Arial" w:cs="Arial"/>
            <w:sz w:val="24"/>
            <w:szCs w:val="24"/>
          </w:rPr>
          <w:t>No High School Diploma</w:t>
        </w:r>
        <w:commentRangeEnd w:id="265"/>
        <w:r w:rsidR="004F7664">
          <w:rPr>
            <w:rStyle w:val="CommentReference"/>
          </w:rPr>
          <w:commentReference w:id="265"/>
        </w:r>
        <w:r w:rsidR="00FA3BA7">
          <w:rPr>
            <w:rFonts w:ascii="Arial" w:hAnsi="Arial" w:cs="Arial"/>
            <w:sz w:val="24"/>
            <w:szCs w:val="24"/>
          </w:rPr>
          <w:t>.</w:t>
        </w:r>
      </w:ins>
    </w:p>
    <w:p w14:paraId="206B8D6C" w14:textId="74451686" w:rsidR="002A5F27" w:rsidRPr="00853001" w:rsidRDefault="002A5F27">
      <w:pPr>
        <w:pStyle w:val="Heading2"/>
        <w:spacing w:line="480" w:lineRule="auto"/>
        <w:rPr>
          <w:ins w:id="266" w:author="Christian Hicks" w:date="2021-12-10T23:19:00Z"/>
          <w:rFonts w:ascii="Arial" w:hAnsi="Arial" w:cs="Arial"/>
          <w:b/>
          <w:bCs/>
          <w:sz w:val="24"/>
          <w:szCs w:val="24"/>
          <w:rPrChange w:id="267" w:author="Christian Hicks" w:date="2022-01-23T11:08:00Z">
            <w:rPr>
              <w:ins w:id="268" w:author="Christian Hicks" w:date="2021-12-10T23:19:00Z"/>
            </w:rPr>
          </w:rPrChange>
        </w:rPr>
        <w:pPrChange w:id="269" w:author="Christian Hicks" w:date="2022-01-23T11:08:00Z">
          <w:pPr>
            <w:spacing w:line="480" w:lineRule="auto"/>
          </w:pPr>
        </w:pPrChange>
      </w:pPr>
      <w:ins w:id="270" w:author="Christian Hicks" w:date="2021-11-29T07:05:00Z">
        <w:r w:rsidRPr="00853001">
          <w:rPr>
            <w:rFonts w:ascii="Arial" w:hAnsi="Arial" w:cs="Arial"/>
            <w:b/>
            <w:bCs/>
            <w:color w:val="auto"/>
            <w:sz w:val="24"/>
            <w:szCs w:val="24"/>
            <w:rPrChange w:id="271" w:author="Christian Hicks" w:date="2022-01-23T11:08:00Z">
              <w:rPr/>
            </w:rPrChange>
          </w:rPr>
          <w:lastRenderedPageBreak/>
          <w:t>Efforts to address bias</w:t>
        </w:r>
      </w:ins>
    </w:p>
    <w:p w14:paraId="197E167B" w14:textId="79C360E5" w:rsidR="00FD669D" w:rsidRPr="00FD669D" w:rsidRDefault="00FD669D" w:rsidP="002A5F27">
      <w:pPr>
        <w:spacing w:line="480" w:lineRule="auto"/>
        <w:rPr>
          <w:ins w:id="272" w:author="Christian Hicks" w:date="2021-11-29T07:05:00Z"/>
          <w:rFonts w:ascii="Arial" w:hAnsi="Arial" w:cs="Arial"/>
          <w:sz w:val="24"/>
          <w:szCs w:val="24"/>
          <w:rPrChange w:id="273" w:author="Christian Hicks" w:date="2021-12-10T23:19:00Z">
            <w:rPr>
              <w:ins w:id="274" w:author="Christian Hicks" w:date="2021-11-29T07:05:00Z"/>
              <w:rFonts w:ascii="Arial" w:hAnsi="Arial" w:cs="Arial"/>
              <w:b/>
              <w:bCs/>
              <w:sz w:val="24"/>
              <w:szCs w:val="24"/>
            </w:rPr>
          </w:rPrChange>
        </w:rPr>
      </w:pPr>
      <w:ins w:id="275" w:author="Christian Hicks" w:date="2021-12-10T23:19:00Z">
        <w:r>
          <w:rPr>
            <w:rFonts w:ascii="Arial" w:hAnsi="Arial" w:cs="Arial"/>
            <w:b/>
            <w:bCs/>
            <w:sz w:val="24"/>
            <w:szCs w:val="24"/>
          </w:rPr>
          <w:tab/>
        </w:r>
      </w:ins>
      <w:ins w:id="276" w:author="Christian Hicks" w:date="2021-12-10T23:20:00Z">
        <w:r w:rsidR="00FB3090">
          <w:rPr>
            <w:rFonts w:ascii="Arial" w:hAnsi="Arial" w:cs="Arial"/>
            <w:sz w:val="24"/>
            <w:szCs w:val="24"/>
          </w:rPr>
          <w:t xml:space="preserve">Those who worked less than full-time in the prior week, defined as less than 30 hours, were removed from the study </w:t>
        </w:r>
      </w:ins>
      <w:ins w:id="277" w:author="Christian Hicks" w:date="2021-12-10T23:25:00Z">
        <w:r w:rsidR="005146A1">
          <w:rPr>
            <w:rFonts w:ascii="Arial" w:hAnsi="Arial" w:cs="Arial"/>
            <w:sz w:val="24"/>
            <w:szCs w:val="24"/>
          </w:rPr>
          <w:t>to prevent a potential bias that could come from</w:t>
        </w:r>
        <w:r w:rsidR="0080601C">
          <w:rPr>
            <w:rFonts w:ascii="Arial" w:hAnsi="Arial" w:cs="Arial"/>
            <w:sz w:val="24"/>
            <w:szCs w:val="24"/>
          </w:rPr>
          <w:t xml:space="preserve"> observations who had not worked at all or worked very little. </w:t>
        </w:r>
      </w:ins>
      <w:ins w:id="278" w:author="Christian Hicks" w:date="2021-12-10T23:27:00Z">
        <w:r w:rsidR="00507B70">
          <w:rPr>
            <w:rFonts w:ascii="Arial" w:hAnsi="Arial" w:cs="Arial"/>
            <w:sz w:val="24"/>
            <w:szCs w:val="24"/>
          </w:rPr>
          <w:t xml:space="preserve">Children and adolescents were removed </w:t>
        </w:r>
        <w:r w:rsidR="00F61CE8">
          <w:rPr>
            <w:rFonts w:ascii="Arial" w:hAnsi="Arial" w:cs="Arial"/>
            <w:sz w:val="24"/>
            <w:szCs w:val="24"/>
          </w:rPr>
          <w:t xml:space="preserve">as they </w:t>
        </w:r>
      </w:ins>
      <w:ins w:id="279" w:author="Christian Hicks" w:date="2021-12-10T23:28:00Z">
        <w:r w:rsidR="0011038A">
          <w:rPr>
            <w:rFonts w:ascii="Arial" w:hAnsi="Arial" w:cs="Arial"/>
            <w:sz w:val="24"/>
            <w:szCs w:val="24"/>
          </w:rPr>
          <w:t>may not have lived long enough to</w:t>
        </w:r>
        <w:r w:rsidR="00176DCB">
          <w:rPr>
            <w:rFonts w:ascii="Arial" w:hAnsi="Arial" w:cs="Arial"/>
            <w:sz w:val="24"/>
            <w:szCs w:val="24"/>
          </w:rPr>
          <w:t xml:space="preserve"> </w:t>
        </w:r>
      </w:ins>
      <w:ins w:id="280" w:author="Christian Hicks" w:date="2021-12-10T23:29:00Z">
        <w:r w:rsidR="00176DCB">
          <w:rPr>
            <w:rFonts w:ascii="Arial" w:hAnsi="Arial" w:cs="Arial"/>
            <w:sz w:val="24"/>
            <w:szCs w:val="24"/>
          </w:rPr>
          <w:t>observe direc</w:t>
        </w:r>
        <w:r w:rsidR="008D22AB">
          <w:rPr>
            <w:rFonts w:ascii="Arial" w:hAnsi="Arial" w:cs="Arial"/>
            <w:sz w:val="24"/>
            <w:szCs w:val="24"/>
          </w:rPr>
          <w:t xml:space="preserve">t effects of working hours on </w:t>
        </w:r>
      </w:ins>
      <w:ins w:id="281" w:author="Christian Hicks" w:date="2022-01-31T14:16:00Z">
        <w:r w:rsidR="000C1811">
          <w:rPr>
            <w:rFonts w:ascii="Arial" w:hAnsi="Arial" w:cs="Arial"/>
            <w:sz w:val="24"/>
            <w:szCs w:val="24"/>
          </w:rPr>
          <w:t>TC</w:t>
        </w:r>
      </w:ins>
      <w:ins w:id="282" w:author="Christian Hicks" w:date="2021-12-10T23:29:00Z">
        <w:r w:rsidR="008D22AB">
          <w:rPr>
            <w:rFonts w:ascii="Arial" w:hAnsi="Arial" w:cs="Arial"/>
            <w:sz w:val="24"/>
            <w:szCs w:val="24"/>
          </w:rPr>
          <w:t>.</w:t>
        </w:r>
      </w:ins>
      <w:ins w:id="283" w:author="Christian Hicks" w:date="2021-12-10T23:31:00Z">
        <w:r w:rsidR="00C709D3">
          <w:rPr>
            <w:rFonts w:ascii="Arial" w:hAnsi="Arial" w:cs="Arial"/>
            <w:sz w:val="24"/>
            <w:szCs w:val="24"/>
          </w:rPr>
          <w:t xml:space="preserve"> </w:t>
        </w:r>
        <w:r w:rsidR="00A969D8">
          <w:rPr>
            <w:rFonts w:ascii="Arial" w:hAnsi="Arial" w:cs="Arial"/>
            <w:sz w:val="24"/>
            <w:szCs w:val="24"/>
          </w:rPr>
          <w:t xml:space="preserve">The </w:t>
        </w:r>
      </w:ins>
      <w:ins w:id="284" w:author="Christian Hicks" w:date="2021-12-10T23:32:00Z">
        <w:r w:rsidR="006F3C8F">
          <w:rPr>
            <w:rFonts w:ascii="Arial" w:hAnsi="Arial" w:cs="Arial"/>
            <w:sz w:val="24"/>
            <w:szCs w:val="24"/>
          </w:rPr>
          <w:t xml:space="preserve">final model </w:t>
        </w:r>
      </w:ins>
      <w:ins w:id="285" w:author="Christian Hicks" w:date="2021-12-10T23:34:00Z">
        <w:r w:rsidR="0009032B">
          <w:rPr>
            <w:rFonts w:ascii="Arial" w:hAnsi="Arial" w:cs="Arial"/>
            <w:sz w:val="24"/>
            <w:szCs w:val="24"/>
          </w:rPr>
          <w:t>controlled for the effects of the selected covariates to</w:t>
        </w:r>
        <w:r w:rsidR="00F7184B">
          <w:rPr>
            <w:rFonts w:ascii="Arial" w:hAnsi="Arial" w:cs="Arial"/>
            <w:sz w:val="24"/>
            <w:szCs w:val="24"/>
          </w:rPr>
          <w:t xml:space="preserve"> </w:t>
        </w:r>
      </w:ins>
      <w:ins w:id="286" w:author="Christian Hicks" w:date="2022-01-18T14:24:00Z">
        <w:r w:rsidR="00857ED2">
          <w:rPr>
            <w:rFonts w:ascii="Arial" w:hAnsi="Arial" w:cs="Arial"/>
            <w:sz w:val="24"/>
            <w:szCs w:val="24"/>
          </w:rPr>
          <w:t>measure the association more accurately</w:t>
        </w:r>
      </w:ins>
      <w:ins w:id="287" w:author="Christian Hicks" w:date="2021-12-10T23:35:00Z">
        <w:r w:rsidR="00F7184B">
          <w:rPr>
            <w:rFonts w:ascii="Arial" w:hAnsi="Arial" w:cs="Arial"/>
            <w:sz w:val="24"/>
            <w:szCs w:val="24"/>
          </w:rPr>
          <w:t xml:space="preserve"> between prior week working hours and </w:t>
        </w:r>
      </w:ins>
      <w:ins w:id="288" w:author="Christian Hicks" w:date="2022-01-31T14:16:00Z">
        <w:r w:rsidR="000C1811">
          <w:rPr>
            <w:rFonts w:ascii="Arial" w:hAnsi="Arial" w:cs="Arial"/>
            <w:sz w:val="24"/>
            <w:szCs w:val="24"/>
          </w:rPr>
          <w:t>TC</w:t>
        </w:r>
      </w:ins>
      <w:ins w:id="289" w:author="Christian Hicks" w:date="2021-12-10T23:35:00Z">
        <w:r w:rsidR="00E014EB">
          <w:rPr>
            <w:rFonts w:ascii="Arial" w:hAnsi="Arial" w:cs="Arial"/>
            <w:sz w:val="24"/>
            <w:szCs w:val="24"/>
          </w:rPr>
          <w:t>.</w:t>
        </w:r>
      </w:ins>
    </w:p>
    <w:p w14:paraId="509CBED7" w14:textId="573F328B" w:rsidR="002A5F27" w:rsidRPr="00853001" w:rsidRDefault="002A5F27">
      <w:pPr>
        <w:pStyle w:val="Heading2"/>
        <w:spacing w:line="480" w:lineRule="auto"/>
        <w:rPr>
          <w:ins w:id="290" w:author="Christian Hicks" w:date="2021-12-10T20:42:00Z"/>
          <w:rFonts w:ascii="Arial" w:hAnsi="Arial" w:cs="Arial"/>
          <w:b/>
          <w:bCs/>
          <w:sz w:val="24"/>
          <w:szCs w:val="24"/>
          <w:rPrChange w:id="291" w:author="Christian Hicks" w:date="2022-01-23T11:08:00Z">
            <w:rPr>
              <w:ins w:id="292" w:author="Christian Hicks" w:date="2021-12-10T20:42:00Z"/>
            </w:rPr>
          </w:rPrChange>
        </w:rPr>
        <w:pPrChange w:id="293" w:author="Christian Hicks" w:date="2022-01-23T11:08:00Z">
          <w:pPr>
            <w:spacing w:line="480" w:lineRule="auto"/>
          </w:pPr>
        </w:pPrChange>
      </w:pPr>
      <w:ins w:id="294" w:author="Christian Hicks" w:date="2021-11-29T07:05:00Z">
        <w:r w:rsidRPr="00853001">
          <w:rPr>
            <w:rFonts w:ascii="Arial" w:hAnsi="Arial" w:cs="Arial"/>
            <w:b/>
            <w:bCs/>
            <w:color w:val="auto"/>
            <w:sz w:val="24"/>
            <w:szCs w:val="24"/>
            <w:rPrChange w:id="295" w:author="Christian Hicks" w:date="2022-01-23T11:08:00Z">
              <w:rPr/>
            </w:rPrChange>
          </w:rPr>
          <w:t>Statistical methods</w:t>
        </w:r>
      </w:ins>
    </w:p>
    <w:p w14:paraId="13646285" w14:textId="44194278" w:rsidR="00673783" w:rsidRDefault="002865DB" w:rsidP="00FA4AA3">
      <w:pPr>
        <w:spacing w:line="480" w:lineRule="auto"/>
        <w:rPr>
          <w:ins w:id="296" w:author="Christian Hicks" w:date="2021-12-10T21:11:00Z"/>
          <w:rFonts w:ascii="Arial" w:hAnsi="Arial" w:cs="Arial"/>
          <w:sz w:val="24"/>
          <w:szCs w:val="24"/>
        </w:rPr>
      </w:pPr>
      <w:ins w:id="297" w:author="Christian Hicks" w:date="2021-12-10T20:42:00Z">
        <w:r>
          <w:rPr>
            <w:rFonts w:ascii="Arial" w:hAnsi="Arial" w:cs="Arial"/>
            <w:sz w:val="24"/>
            <w:szCs w:val="24"/>
          </w:rPr>
          <w:tab/>
        </w:r>
      </w:ins>
      <w:ins w:id="298" w:author="Christian Hicks" w:date="2021-12-10T20:46:00Z">
        <w:r w:rsidR="00CD660C">
          <w:rPr>
            <w:rFonts w:ascii="Arial" w:hAnsi="Arial" w:cs="Arial"/>
            <w:sz w:val="24"/>
            <w:szCs w:val="24"/>
          </w:rPr>
          <w:t>Descriptive</w:t>
        </w:r>
      </w:ins>
      <w:ins w:id="299" w:author="Christian Hicks" w:date="2021-12-10T20:44:00Z">
        <w:r w:rsidR="00BB504D">
          <w:rPr>
            <w:rFonts w:ascii="Arial" w:hAnsi="Arial" w:cs="Arial"/>
            <w:sz w:val="24"/>
            <w:szCs w:val="24"/>
          </w:rPr>
          <w:t xml:space="preserve"> and analytic statistics </w:t>
        </w:r>
      </w:ins>
      <w:ins w:id="300" w:author="Christian Hicks" w:date="2021-12-10T20:48:00Z">
        <w:r w:rsidR="00575B89">
          <w:rPr>
            <w:rFonts w:ascii="Arial" w:hAnsi="Arial" w:cs="Arial"/>
            <w:sz w:val="24"/>
            <w:szCs w:val="24"/>
          </w:rPr>
          <w:t xml:space="preserve">were </w:t>
        </w:r>
      </w:ins>
      <w:ins w:id="301" w:author="Christian Hicks" w:date="2021-12-10T20:46:00Z">
        <w:r w:rsidR="00CD660C">
          <w:rPr>
            <w:rFonts w:ascii="Arial" w:hAnsi="Arial" w:cs="Arial"/>
            <w:sz w:val="24"/>
            <w:szCs w:val="24"/>
          </w:rPr>
          <w:t>calculated with</w:t>
        </w:r>
      </w:ins>
      <w:ins w:id="302" w:author="Christian Hicks" w:date="2021-12-10T20:45:00Z">
        <w:r w:rsidR="0067247E">
          <w:rPr>
            <w:rFonts w:ascii="Arial" w:hAnsi="Arial" w:cs="Arial"/>
            <w:sz w:val="24"/>
            <w:szCs w:val="24"/>
          </w:rPr>
          <w:t xml:space="preserve"> </w:t>
        </w:r>
      </w:ins>
      <w:ins w:id="303" w:author="Christian Hicks" w:date="2021-12-13T21:45:00Z">
        <w:r w:rsidR="009E18B4">
          <w:rPr>
            <w:rFonts w:ascii="Arial" w:hAnsi="Arial" w:cs="Arial"/>
            <w:sz w:val="24"/>
            <w:szCs w:val="24"/>
          </w:rPr>
          <w:t xml:space="preserve">R 4.1.1 </w:t>
        </w:r>
      </w:ins>
      <w:ins w:id="304" w:author="Christian Hicks" w:date="2021-12-13T21:47:00Z">
        <w:r w:rsidR="00C67F19">
          <w:rPr>
            <w:rFonts w:ascii="Arial" w:hAnsi="Arial" w:cs="Arial"/>
            <w:sz w:val="24"/>
            <w:szCs w:val="24"/>
          </w:rPr>
          <w:t xml:space="preserve">“Kick Things” </w:t>
        </w:r>
      </w:ins>
      <w:ins w:id="305" w:author="Christian Hicks" w:date="2021-12-10T20:48:00Z">
        <w:r w:rsidR="00575B89">
          <w:rPr>
            <w:rFonts w:ascii="Arial" w:hAnsi="Arial" w:cs="Arial"/>
            <w:sz w:val="24"/>
            <w:szCs w:val="24"/>
          </w:rPr>
          <w:t xml:space="preserve">and utilized the weights included with the NHANES 2017-2018 dataset. </w:t>
        </w:r>
      </w:ins>
      <w:ins w:id="306" w:author="Christian Hicks" w:date="2021-12-10T20:50:00Z">
        <w:r w:rsidR="008D0D12">
          <w:rPr>
            <w:rFonts w:ascii="Arial" w:hAnsi="Arial" w:cs="Arial"/>
            <w:sz w:val="24"/>
            <w:szCs w:val="24"/>
          </w:rPr>
          <w:t>No unweighted statistics</w:t>
        </w:r>
        <w:r w:rsidR="00BC723E">
          <w:rPr>
            <w:rFonts w:ascii="Arial" w:hAnsi="Arial" w:cs="Arial"/>
            <w:sz w:val="24"/>
            <w:szCs w:val="24"/>
          </w:rPr>
          <w:t xml:space="preserve"> are listed in Tables 1-3. </w:t>
        </w:r>
      </w:ins>
      <w:ins w:id="307" w:author="Christian Hicks" w:date="2022-01-31T14:16:00Z">
        <w:r w:rsidR="000C1811">
          <w:rPr>
            <w:rFonts w:ascii="Arial" w:hAnsi="Arial" w:cs="Arial"/>
            <w:sz w:val="24"/>
            <w:szCs w:val="24"/>
          </w:rPr>
          <w:t>TC</w:t>
        </w:r>
      </w:ins>
      <w:ins w:id="308" w:author="Christian Hicks" w:date="2021-12-10T20:51:00Z">
        <w:r w:rsidR="006B2F12">
          <w:rPr>
            <w:rFonts w:ascii="Arial" w:hAnsi="Arial" w:cs="Arial"/>
            <w:sz w:val="24"/>
            <w:szCs w:val="24"/>
          </w:rPr>
          <w:t xml:space="preserve"> was normally distributed amongst the weighted </w:t>
        </w:r>
      </w:ins>
      <w:ins w:id="309" w:author="Christian Hicks" w:date="2021-12-10T21:56:00Z">
        <w:r w:rsidR="008D2459">
          <w:rPr>
            <w:rFonts w:ascii="Arial" w:hAnsi="Arial" w:cs="Arial"/>
            <w:sz w:val="24"/>
            <w:szCs w:val="24"/>
          </w:rPr>
          <w:t>population;</w:t>
        </w:r>
      </w:ins>
      <w:ins w:id="310" w:author="Christian Hicks" w:date="2021-12-10T20:51:00Z">
        <w:r w:rsidR="006B2F12">
          <w:rPr>
            <w:rFonts w:ascii="Arial" w:hAnsi="Arial" w:cs="Arial"/>
            <w:sz w:val="24"/>
            <w:szCs w:val="24"/>
          </w:rPr>
          <w:t xml:space="preserve"> </w:t>
        </w:r>
      </w:ins>
      <w:ins w:id="311" w:author="Christian Hicks" w:date="2021-12-10T21:57:00Z">
        <w:r w:rsidR="00DD0884">
          <w:rPr>
            <w:rFonts w:ascii="Arial" w:hAnsi="Arial" w:cs="Arial"/>
            <w:sz w:val="24"/>
            <w:szCs w:val="24"/>
          </w:rPr>
          <w:t>therefore,</w:t>
        </w:r>
      </w:ins>
      <w:ins w:id="312" w:author="Christian Hicks" w:date="2021-12-10T20:51:00Z">
        <w:r w:rsidR="006B2F12">
          <w:rPr>
            <w:rFonts w:ascii="Arial" w:hAnsi="Arial" w:cs="Arial"/>
            <w:sz w:val="24"/>
            <w:szCs w:val="24"/>
          </w:rPr>
          <w:t xml:space="preserve"> </w:t>
        </w:r>
        <w:r w:rsidR="00B84DD2">
          <w:rPr>
            <w:rFonts w:ascii="Arial" w:hAnsi="Arial" w:cs="Arial"/>
            <w:sz w:val="24"/>
            <w:szCs w:val="24"/>
          </w:rPr>
          <w:t>the mean and standard</w:t>
        </w:r>
      </w:ins>
      <w:ins w:id="313" w:author="Christian Hicks" w:date="2021-12-10T20:52:00Z">
        <w:r w:rsidR="00B84DD2">
          <w:rPr>
            <w:rFonts w:ascii="Arial" w:hAnsi="Arial" w:cs="Arial"/>
            <w:sz w:val="24"/>
            <w:szCs w:val="24"/>
          </w:rPr>
          <w:t xml:space="preserve"> deviation were included in Table 1. All other continuous variables were nonnormal and the medians </w:t>
        </w:r>
        <w:r w:rsidR="00D16B40">
          <w:rPr>
            <w:rFonts w:ascii="Arial" w:hAnsi="Arial" w:cs="Arial"/>
            <w:sz w:val="24"/>
            <w:szCs w:val="24"/>
          </w:rPr>
          <w:t>with minimum and maximum values were reported.</w:t>
        </w:r>
      </w:ins>
    </w:p>
    <w:p w14:paraId="12A509F6" w14:textId="6A8ED8CE" w:rsidR="00FA4AA3" w:rsidRDefault="00E70B7D">
      <w:pPr>
        <w:spacing w:line="480" w:lineRule="auto"/>
        <w:ind w:firstLine="720"/>
        <w:rPr>
          <w:ins w:id="314" w:author="Christian Hicks" w:date="2022-03-13T13:37:00Z"/>
          <w:rFonts w:ascii="Arial" w:hAnsi="Arial" w:cs="Arial"/>
          <w:sz w:val="24"/>
          <w:szCs w:val="24"/>
        </w:rPr>
      </w:pPr>
      <w:ins w:id="315" w:author="Christian Hicks" w:date="2021-12-10T20:53:00Z">
        <w:r>
          <w:rPr>
            <w:rFonts w:ascii="Arial" w:hAnsi="Arial" w:cs="Arial"/>
            <w:sz w:val="24"/>
            <w:szCs w:val="24"/>
          </w:rPr>
          <w:t xml:space="preserve">Simple linear regression was used to </w:t>
        </w:r>
      </w:ins>
      <w:ins w:id="316" w:author="Christian Hicks" w:date="2021-12-10T20:54:00Z">
        <w:r>
          <w:rPr>
            <w:rFonts w:ascii="Arial" w:hAnsi="Arial" w:cs="Arial"/>
            <w:sz w:val="24"/>
            <w:szCs w:val="24"/>
          </w:rPr>
          <w:t xml:space="preserve">determine </w:t>
        </w:r>
      </w:ins>
      <w:ins w:id="317" w:author="Christian Hicks" w:date="2021-12-10T20:58:00Z">
        <w:r w:rsidR="00CA472E">
          <w:rPr>
            <w:rFonts w:ascii="Arial" w:hAnsi="Arial" w:cs="Arial"/>
            <w:sz w:val="24"/>
            <w:szCs w:val="24"/>
          </w:rPr>
          <w:t xml:space="preserve">the effects of </w:t>
        </w:r>
        <w:r w:rsidR="000F2993">
          <w:rPr>
            <w:rFonts w:ascii="Arial" w:hAnsi="Arial" w:cs="Arial"/>
            <w:sz w:val="24"/>
            <w:szCs w:val="24"/>
          </w:rPr>
          <w:t xml:space="preserve">the continuous variables on </w:t>
        </w:r>
      </w:ins>
      <w:ins w:id="318" w:author="Christian Hicks" w:date="2022-01-31T14:16:00Z">
        <w:r w:rsidR="00BD1933">
          <w:rPr>
            <w:rFonts w:ascii="Arial" w:hAnsi="Arial" w:cs="Arial"/>
            <w:sz w:val="24"/>
            <w:szCs w:val="24"/>
          </w:rPr>
          <w:t>TC</w:t>
        </w:r>
      </w:ins>
      <w:ins w:id="319" w:author="Christian Hicks" w:date="2021-12-10T20:56:00Z">
        <w:r w:rsidR="000B7066">
          <w:rPr>
            <w:rFonts w:ascii="Arial" w:hAnsi="Arial" w:cs="Arial"/>
            <w:sz w:val="24"/>
            <w:szCs w:val="24"/>
          </w:rPr>
          <w:t xml:space="preserve"> for the bivariate analysis</w:t>
        </w:r>
      </w:ins>
      <w:ins w:id="320" w:author="Christian Hicks" w:date="2021-12-10T20:55:00Z">
        <w:r w:rsidR="0076656F">
          <w:rPr>
            <w:rFonts w:ascii="Arial" w:hAnsi="Arial" w:cs="Arial"/>
            <w:sz w:val="24"/>
            <w:szCs w:val="24"/>
          </w:rPr>
          <w:t xml:space="preserve">. </w:t>
        </w:r>
      </w:ins>
      <w:ins w:id="321" w:author="Christian Hicks" w:date="2021-12-10T20:58:00Z">
        <w:r w:rsidR="000F2993">
          <w:rPr>
            <w:rFonts w:ascii="Arial" w:hAnsi="Arial" w:cs="Arial"/>
            <w:sz w:val="24"/>
            <w:szCs w:val="24"/>
          </w:rPr>
          <w:t xml:space="preserve">Pearson’s correlation was used to describe the strength of these effects. </w:t>
        </w:r>
      </w:ins>
      <w:ins w:id="322" w:author="Christian Hicks" w:date="2021-12-10T21:11:00Z">
        <w:r w:rsidR="00CB15D1">
          <w:rPr>
            <w:rFonts w:ascii="Arial" w:hAnsi="Arial" w:cs="Arial"/>
            <w:sz w:val="24"/>
            <w:szCs w:val="24"/>
          </w:rPr>
          <w:t>Bartlett’s test</w:t>
        </w:r>
      </w:ins>
      <w:ins w:id="323" w:author="Christian Hicks" w:date="2021-12-10T21:12:00Z">
        <w:r w:rsidR="00CB15D1">
          <w:rPr>
            <w:rFonts w:ascii="Arial" w:hAnsi="Arial" w:cs="Arial"/>
            <w:sz w:val="24"/>
            <w:szCs w:val="24"/>
          </w:rPr>
          <w:t xml:space="preserve"> for homogeneity was used to determine the inclusion of a categorical variable in the bivariate analysis. </w:t>
        </w:r>
      </w:ins>
      <w:ins w:id="324" w:author="Christian Hicks" w:date="2021-12-10T20:55:00Z">
        <w:r w:rsidR="0076656F">
          <w:rPr>
            <w:rFonts w:ascii="Arial" w:hAnsi="Arial" w:cs="Arial"/>
            <w:sz w:val="24"/>
            <w:szCs w:val="24"/>
          </w:rPr>
          <w:t xml:space="preserve">Independent t-tests and ANOVA </w:t>
        </w:r>
      </w:ins>
      <w:ins w:id="325" w:author="Christian Hicks" w:date="2021-12-10T20:59:00Z">
        <w:r w:rsidR="00342E0C">
          <w:rPr>
            <w:rFonts w:ascii="Arial" w:hAnsi="Arial" w:cs="Arial"/>
            <w:sz w:val="24"/>
            <w:szCs w:val="24"/>
          </w:rPr>
          <w:t>were performed</w:t>
        </w:r>
      </w:ins>
      <w:ins w:id="326" w:author="Christian Hicks" w:date="2021-12-10T20:55:00Z">
        <w:r w:rsidR="0076656F">
          <w:rPr>
            <w:rFonts w:ascii="Arial" w:hAnsi="Arial" w:cs="Arial"/>
            <w:sz w:val="24"/>
            <w:szCs w:val="24"/>
          </w:rPr>
          <w:t xml:space="preserve"> to calculate differences in means fo</w:t>
        </w:r>
        <w:r w:rsidR="000B7066">
          <w:rPr>
            <w:rFonts w:ascii="Arial" w:hAnsi="Arial" w:cs="Arial"/>
            <w:sz w:val="24"/>
            <w:szCs w:val="24"/>
          </w:rPr>
          <w:t xml:space="preserve">r </w:t>
        </w:r>
      </w:ins>
      <w:ins w:id="327" w:author="Christian Hicks" w:date="2021-12-10T21:12:00Z">
        <w:r w:rsidR="001E4666">
          <w:rPr>
            <w:rFonts w:ascii="Arial" w:hAnsi="Arial" w:cs="Arial"/>
            <w:sz w:val="24"/>
            <w:szCs w:val="24"/>
          </w:rPr>
          <w:t xml:space="preserve">the included </w:t>
        </w:r>
      </w:ins>
      <w:ins w:id="328" w:author="Christian Hicks" w:date="2021-12-10T20:55:00Z">
        <w:r w:rsidR="000B7066">
          <w:rPr>
            <w:rFonts w:ascii="Arial" w:hAnsi="Arial" w:cs="Arial"/>
            <w:sz w:val="24"/>
            <w:szCs w:val="24"/>
          </w:rPr>
          <w:t>categorical variables</w:t>
        </w:r>
      </w:ins>
      <w:ins w:id="329" w:author="Christian Hicks" w:date="2021-12-10T20:56:00Z">
        <w:r w:rsidR="005F1653">
          <w:rPr>
            <w:rFonts w:ascii="Arial" w:hAnsi="Arial" w:cs="Arial"/>
            <w:sz w:val="24"/>
            <w:szCs w:val="24"/>
          </w:rPr>
          <w:t>.</w:t>
        </w:r>
      </w:ins>
      <w:ins w:id="330" w:author="Christian Hicks" w:date="2021-12-10T22:43:00Z">
        <w:r w:rsidR="001206B1">
          <w:rPr>
            <w:rFonts w:ascii="Arial" w:hAnsi="Arial" w:cs="Arial"/>
            <w:sz w:val="24"/>
            <w:szCs w:val="24"/>
          </w:rPr>
          <w:t xml:space="preserve"> </w:t>
        </w:r>
      </w:ins>
      <w:ins w:id="331" w:author="Christian Hicks" w:date="2021-12-10T20:56:00Z">
        <w:r w:rsidR="005F1653">
          <w:rPr>
            <w:rFonts w:ascii="Arial" w:hAnsi="Arial" w:cs="Arial"/>
            <w:sz w:val="24"/>
            <w:szCs w:val="24"/>
          </w:rPr>
          <w:t>Multiple linear regression was used to build the adjusted model</w:t>
        </w:r>
      </w:ins>
      <w:ins w:id="332" w:author="Christian Hicks" w:date="2021-12-10T20:57:00Z">
        <w:r w:rsidR="00354506">
          <w:rPr>
            <w:rFonts w:ascii="Arial" w:hAnsi="Arial" w:cs="Arial"/>
            <w:sz w:val="24"/>
            <w:szCs w:val="24"/>
          </w:rPr>
          <w:t xml:space="preserve"> of determining the effect of prior week working hours on </w:t>
        </w:r>
      </w:ins>
      <w:ins w:id="333" w:author="Christian Hicks" w:date="2022-01-31T14:16:00Z">
        <w:r w:rsidR="00BD1933">
          <w:rPr>
            <w:rFonts w:ascii="Arial" w:hAnsi="Arial" w:cs="Arial"/>
            <w:sz w:val="24"/>
            <w:szCs w:val="24"/>
          </w:rPr>
          <w:t>TC</w:t>
        </w:r>
      </w:ins>
      <w:ins w:id="334" w:author="Christian Hicks" w:date="2021-12-10T20:57:00Z">
        <w:r w:rsidR="00354506">
          <w:rPr>
            <w:rFonts w:ascii="Arial" w:hAnsi="Arial" w:cs="Arial"/>
            <w:sz w:val="24"/>
            <w:szCs w:val="24"/>
          </w:rPr>
          <w:t>.</w:t>
        </w:r>
      </w:ins>
    </w:p>
    <w:p w14:paraId="0520485B" w14:textId="5CB46583" w:rsidR="00FC0816" w:rsidRPr="00FA4AA3" w:rsidRDefault="005F25A0">
      <w:pPr>
        <w:spacing w:line="480" w:lineRule="auto"/>
        <w:ind w:firstLine="720"/>
        <w:rPr>
          <w:ins w:id="335" w:author="Christian Hicks" w:date="2021-12-10T20:45:00Z"/>
          <w:rFonts w:ascii="Arial" w:hAnsi="Arial" w:cs="Arial"/>
          <w:sz w:val="24"/>
          <w:szCs w:val="24"/>
        </w:rPr>
        <w:pPrChange w:id="336" w:author="Christian Hicks" w:date="2021-12-10T22:43:00Z">
          <w:pPr>
            <w:spacing w:line="480" w:lineRule="auto"/>
          </w:pPr>
        </w:pPrChange>
      </w:pPr>
      <w:ins w:id="337" w:author="Christian Hicks" w:date="2022-03-13T14:58:00Z">
        <w:r>
          <w:rPr>
            <w:rFonts w:ascii="Arial" w:hAnsi="Arial" w:cs="Arial"/>
            <w:sz w:val="24"/>
            <w:szCs w:val="24"/>
          </w:rPr>
          <w:lastRenderedPageBreak/>
          <w:t xml:space="preserve">A post-hoc analysis was performed to </w:t>
        </w:r>
      </w:ins>
      <w:ins w:id="338" w:author="Christian Hicks" w:date="2022-03-13T14:59:00Z">
        <w:r w:rsidR="00794A16">
          <w:rPr>
            <w:rFonts w:ascii="Arial" w:hAnsi="Arial" w:cs="Arial"/>
            <w:sz w:val="24"/>
            <w:szCs w:val="24"/>
          </w:rPr>
          <w:t xml:space="preserve">measure </w:t>
        </w:r>
        <w:r w:rsidR="0066014F">
          <w:rPr>
            <w:rFonts w:ascii="Arial" w:hAnsi="Arial" w:cs="Arial"/>
            <w:sz w:val="24"/>
            <w:szCs w:val="24"/>
          </w:rPr>
          <w:t>a potential bias coming from a healthy worker effect. Independent t-tests</w:t>
        </w:r>
      </w:ins>
      <w:ins w:id="339" w:author="Christian Hicks" w:date="2022-03-13T15:00:00Z">
        <w:r w:rsidR="0066014F">
          <w:rPr>
            <w:rFonts w:ascii="Arial" w:hAnsi="Arial" w:cs="Arial"/>
            <w:sz w:val="24"/>
            <w:szCs w:val="24"/>
          </w:rPr>
          <w:t xml:space="preserve"> were</w:t>
        </w:r>
      </w:ins>
      <w:ins w:id="340" w:author="Christian Hicks" w:date="2022-03-13T15:14:00Z">
        <w:r w:rsidR="003A2493">
          <w:rPr>
            <w:rFonts w:ascii="Arial" w:hAnsi="Arial" w:cs="Arial"/>
            <w:sz w:val="24"/>
            <w:szCs w:val="24"/>
          </w:rPr>
          <w:t xml:space="preserve"> </w:t>
        </w:r>
      </w:ins>
      <w:ins w:id="341" w:author="Christian Hicks" w:date="2022-03-13T15:00:00Z">
        <w:r w:rsidR="0066014F">
          <w:rPr>
            <w:rFonts w:ascii="Arial" w:hAnsi="Arial" w:cs="Arial"/>
            <w:sz w:val="24"/>
            <w:szCs w:val="24"/>
          </w:rPr>
          <w:t>used to compare</w:t>
        </w:r>
      </w:ins>
      <w:ins w:id="342" w:author="Christian Hicks" w:date="2022-03-13T15:14:00Z">
        <w:r w:rsidR="003A2493">
          <w:rPr>
            <w:rFonts w:ascii="Arial" w:hAnsi="Arial" w:cs="Arial"/>
            <w:sz w:val="24"/>
            <w:szCs w:val="24"/>
          </w:rPr>
          <w:t xml:space="preserve"> mean TC,</w:t>
        </w:r>
      </w:ins>
      <w:ins w:id="343" w:author="Christian Hicks" w:date="2022-03-13T15:00:00Z">
        <w:r w:rsidR="0066014F">
          <w:rPr>
            <w:rFonts w:ascii="Arial" w:hAnsi="Arial" w:cs="Arial"/>
            <w:sz w:val="24"/>
            <w:szCs w:val="24"/>
          </w:rPr>
          <w:t xml:space="preserve"> </w:t>
        </w:r>
        <w:r w:rsidR="00691902">
          <w:rPr>
            <w:rFonts w:ascii="Arial" w:hAnsi="Arial" w:cs="Arial"/>
            <w:sz w:val="24"/>
            <w:szCs w:val="24"/>
          </w:rPr>
          <w:t xml:space="preserve">high TC </w:t>
        </w:r>
      </w:ins>
      <w:ins w:id="344" w:author="Christian Hicks" w:date="2022-03-13T15:34:00Z">
        <w:r w:rsidR="003D154A">
          <w:rPr>
            <w:rFonts w:ascii="Arial" w:hAnsi="Arial" w:cs="Arial"/>
            <w:sz w:val="24"/>
            <w:szCs w:val="24"/>
          </w:rPr>
          <w:t>(&gt;</w:t>
        </w:r>
      </w:ins>
      <w:ins w:id="345" w:author="Christian Hicks" w:date="2022-03-13T15:00:00Z">
        <w:r w:rsidR="00691902">
          <w:rPr>
            <w:rFonts w:ascii="Arial" w:hAnsi="Arial" w:cs="Arial"/>
            <w:sz w:val="24"/>
            <w:szCs w:val="24"/>
          </w:rPr>
          <w:t xml:space="preserve">200 mg/dL) </w:t>
        </w:r>
      </w:ins>
      <w:ins w:id="346" w:author="Christian Hicks" w:date="2022-03-13T15:12:00Z">
        <w:r w:rsidR="00AB04D8">
          <w:rPr>
            <w:rFonts w:ascii="Arial" w:hAnsi="Arial" w:cs="Arial"/>
            <w:sz w:val="24"/>
            <w:szCs w:val="24"/>
          </w:rPr>
          <w:t>prevalence</w:t>
        </w:r>
      </w:ins>
      <w:ins w:id="347" w:author="Christian Hicks" w:date="2022-03-13T15:14:00Z">
        <w:r w:rsidR="003A2493">
          <w:rPr>
            <w:rFonts w:ascii="Arial" w:hAnsi="Arial" w:cs="Arial"/>
            <w:sz w:val="24"/>
            <w:szCs w:val="24"/>
          </w:rPr>
          <w:t>,</w:t>
        </w:r>
      </w:ins>
      <w:ins w:id="348" w:author="Christian Hicks" w:date="2022-03-13T15:12:00Z">
        <w:r w:rsidR="00AB04D8">
          <w:rPr>
            <w:rFonts w:ascii="Arial" w:hAnsi="Arial" w:cs="Arial"/>
            <w:sz w:val="24"/>
            <w:szCs w:val="24"/>
          </w:rPr>
          <w:t xml:space="preserve"> </w:t>
        </w:r>
      </w:ins>
      <w:ins w:id="349" w:author="Christian Hicks" w:date="2022-03-13T15:00:00Z">
        <w:r w:rsidR="00691902">
          <w:rPr>
            <w:rFonts w:ascii="Arial" w:hAnsi="Arial" w:cs="Arial"/>
            <w:sz w:val="24"/>
            <w:szCs w:val="24"/>
          </w:rPr>
          <w:t xml:space="preserve">and very high TC (&gt;240 mg/dL) </w:t>
        </w:r>
      </w:ins>
      <w:ins w:id="350" w:author="Christian Hicks" w:date="2022-03-13T15:12:00Z">
        <w:r w:rsidR="00AB04D8">
          <w:rPr>
            <w:rFonts w:ascii="Arial" w:hAnsi="Arial" w:cs="Arial"/>
            <w:sz w:val="24"/>
            <w:szCs w:val="24"/>
          </w:rPr>
          <w:t>prevalence</w:t>
        </w:r>
      </w:ins>
      <w:ins w:id="351" w:author="Christian Hicks" w:date="2022-03-13T15:00:00Z">
        <w:r w:rsidR="00691902">
          <w:rPr>
            <w:rFonts w:ascii="Arial" w:hAnsi="Arial" w:cs="Arial"/>
            <w:sz w:val="24"/>
            <w:szCs w:val="24"/>
          </w:rPr>
          <w:t xml:space="preserve"> </w:t>
        </w:r>
        <w:r w:rsidR="005F4568">
          <w:rPr>
            <w:rFonts w:ascii="Arial" w:hAnsi="Arial" w:cs="Arial"/>
            <w:sz w:val="24"/>
            <w:szCs w:val="24"/>
          </w:rPr>
          <w:t>between the</w:t>
        </w:r>
      </w:ins>
      <w:ins w:id="352" w:author="Christian Hicks" w:date="2022-03-13T15:14:00Z">
        <w:r w:rsidR="00693E29">
          <w:rPr>
            <w:rFonts w:ascii="Arial" w:hAnsi="Arial" w:cs="Arial"/>
            <w:sz w:val="24"/>
            <w:szCs w:val="24"/>
          </w:rPr>
          <w:t xml:space="preserve"> </w:t>
        </w:r>
      </w:ins>
      <w:ins w:id="353" w:author="Christian Hicks" w:date="2022-03-13T15:00:00Z">
        <w:r w:rsidR="005F4568">
          <w:rPr>
            <w:rFonts w:ascii="Arial" w:hAnsi="Arial" w:cs="Arial"/>
            <w:sz w:val="24"/>
            <w:szCs w:val="24"/>
          </w:rPr>
          <w:t>study population and those</w:t>
        </w:r>
      </w:ins>
      <w:ins w:id="354" w:author="Christian Hicks" w:date="2022-03-13T15:01:00Z">
        <w:r w:rsidR="005F4568">
          <w:rPr>
            <w:rFonts w:ascii="Arial" w:hAnsi="Arial" w:cs="Arial"/>
            <w:sz w:val="24"/>
            <w:szCs w:val="24"/>
          </w:rPr>
          <w:t xml:space="preserve"> excluded from the study population.</w:t>
        </w:r>
      </w:ins>
    </w:p>
    <w:p w14:paraId="7C3F9450" w14:textId="5B291A79" w:rsidR="002A5F27" w:rsidRPr="003C48BD" w:rsidRDefault="004E5E4E">
      <w:pPr>
        <w:pStyle w:val="Heading1"/>
        <w:spacing w:line="480" w:lineRule="auto"/>
        <w:jc w:val="center"/>
        <w:rPr>
          <w:ins w:id="355" w:author="Christian Hicks" w:date="2021-11-29T07:10:00Z"/>
          <w:rFonts w:ascii="Arial" w:hAnsi="Arial" w:cs="Arial"/>
          <w:b/>
          <w:bCs/>
          <w:sz w:val="24"/>
          <w:szCs w:val="24"/>
          <w:rPrChange w:id="356" w:author="Christian Hicks" w:date="2022-01-23T11:09:00Z">
            <w:rPr>
              <w:ins w:id="357" w:author="Christian Hicks" w:date="2021-11-29T07:10:00Z"/>
            </w:rPr>
          </w:rPrChange>
        </w:rPr>
        <w:pPrChange w:id="358" w:author="Christian Hicks" w:date="2022-01-23T11:09:00Z">
          <w:pPr>
            <w:spacing w:line="480" w:lineRule="auto"/>
          </w:pPr>
        </w:pPrChange>
      </w:pPr>
      <w:ins w:id="359" w:author="Christian Hicks" w:date="2021-11-29T07:10:00Z">
        <w:r w:rsidRPr="003C48BD">
          <w:rPr>
            <w:rFonts w:ascii="Arial" w:hAnsi="Arial" w:cs="Arial"/>
            <w:b/>
            <w:bCs/>
            <w:color w:val="auto"/>
            <w:sz w:val="24"/>
            <w:szCs w:val="24"/>
            <w:rPrChange w:id="360" w:author="Christian Hicks" w:date="2022-01-23T11:09:00Z">
              <w:rPr/>
            </w:rPrChange>
          </w:rPr>
          <w:t>RESULTS</w:t>
        </w:r>
      </w:ins>
    </w:p>
    <w:p w14:paraId="52E98C11" w14:textId="2212BA2C" w:rsidR="004E5E4E" w:rsidRPr="003C48BD" w:rsidRDefault="004E5E4E">
      <w:pPr>
        <w:pStyle w:val="Heading2"/>
        <w:spacing w:line="480" w:lineRule="auto"/>
        <w:rPr>
          <w:ins w:id="361" w:author="Christian Hicks" w:date="2021-12-10T20:34:00Z"/>
          <w:rFonts w:ascii="Arial" w:hAnsi="Arial" w:cs="Arial"/>
          <w:b/>
          <w:bCs/>
          <w:sz w:val="24"/>
          <w:szCs w:val="24"/>
          <w:rPrChange w:id="362" w:author="Christian Hicks" w:date="2022-01-23T11:10:00Z">
            <w:rPr>
              <w:ins w:id="363" w:author="Christian Hicks" w:date="2021-12-10T20:34:00Z"/>
            </w:rPr>
          </w:rPrChange>
        </w:rPr>
        <w:pPrChange w:id="364" w:author="Christian Hicks" w:date="2022-01-23T11:09:00Z">
          <w:pPr>
            <w:spacing w:line="480" w:lineRule="auto"/>
          </w:pPr>
        </w:pPrChange>
      </w:pPr>
      <w:ins w:id="365" w:author="Christian Hicks" w:date="2021-11-29T07:10:00Z">
        <w:r w:rsidRPr="003C48BD">
          <w:rPr>
            <w:rFonts w:ascii="Arial" w:hAnsi="Arial" w:cs="Arial"/>
            <w:b/>
            <w:bCs/>
            <w:color w:val="auto"/>
            <w:sz w:val="24"/>
            <w:szCs w:val="24"/>
            <w:rPrChange w:id="366" w:author="Christian Hicks" w:date="2022-01-23T11:10:00Z">
              <w:rPr/>
            </w:rPrChange>
          </w:rPr>
          <w:t>Key findings</w:t>
        </w:r>
      </w:ins>
    </w:p>
    <w:p w14:paraId="437CFD14" w14:textId="07B96921" w:rsidR="0023211A" w:rsidRPr="003862F4" w:rsidRDefault="00AA1CFE" w:rsidP="0023211A">
      <w:pPr>
        <w:pStyle w:val="ListParagraph"/>
        <w:numPr>
          <w:ilvl w:val="0"/>
          <w:numId w:val="8"/>
        </w:numPr>
        <w:spacing w:line="480" w:lineRule="auto"/>
        <w:rPr>
          <w:ins w:id="367" w:author="Christian Hicks" w:date="2021-12-10T20:36:00Z"/>
          <w:rFonts w:ascii="Arial" w:hAnsi="Arial" w:cs="Arial"/>
          <w:b/>
          <w:bCs/>
          <w:sz w:val="24"/>
          <w:szCs w:val="24"/>
          <w:rPrChange w:id="368" w:author="Christian Hicks" w:date="2021-12-10T20:36:00Z">
            <w:rPr>
              <w:ins w:id="369" w:author="Christian Hicks" w:date="2021-12-10T20:36:00Z"/>
              <w:rFonts w:ascii="Arial" w:hAnsi="Arial" w:cs="Arial"/>
              <w:sz w:val="24"/>
              <w:szCs w:val="24"/>
            </w:rPr>
          </w:rPrChange>
        </w:rPr>
      </w:pPr>
      <w:ins w:id="370" w:author="Christian Hicks" w:date="2021-12-10T20:35:00Z">
        <w:r>
          <w:rPr>
            <w:rFonts w:ascii="Arial" w:hAnsi="Arial" w:cs="Arial"/>
            <w:sz w:val="24"/>
            <w:szCs w:val="24"/>
          </w:rPr>
          <w:t>3</w:t>
        </w:r>
      </w:ins>
      <w:ins w:id="371" w:author="Christian Hicks" w:date="2022-01-05T13:27:00Z">
        <w:r w:rsidR="002C05E1">
          <w:rPr>
            <w:rFonts w:ascii="Arial" w:hAnsi="Arial" w:cs="Arial"/>
            <w:sz w:val="24"/>
            <w:szCs w:val="24"/>
          </w:rPr>
          <w:t>7</w:t>
        </w:r>
      </w:ins>
      <w:ins w:id="372" w:author="Christian Hicks" w:date="2022-01-19T09:47:00Z">
        <w:r w:rsidR="004F5EC3">
          <w:rPr>
            <w:rFonts w:ascii="Arial" w:hAnsi="Arial" w:cs="Arial"/>
            <w:sz w:val="24"/>
            <w:szCs w:val="24"/>
          </w:rPr>
          <w:t>.0</w:t>
        </w:r>
      </w:ins>
      <w:ins w:id="373" w:author="Christian Hicks" w:date="2021-12-10T20:35:00Z">
        <w:r>
          <w:rPr>
            <w:rFonts w:ascii="Arial" w:hAnsi="Arial" w:cs="Arial"/>
            <w:sz w:val="24"/>
            <w:szCs w:val="24"/>
          </w:rPr>
          <w:t xml:space="preserve">% </w:t>
        </w:r>
        <w:r w:rsidR="003862F4">
          <w:rPr>
            <w:rFonts w:ascii="Arial" w:hAnsi="Arial" w:cs="Arial"/>
            <w:sz w:val="24"/>
            <w:szCs w:val="24"/>
          </w:rPr>
          <w:t xml:space="preserve">of the weighted population had clinically high </w:t>
        </w:r>
      </w:ins>
      <w:ins w:id="374" w:author="Christian Hicks" w:date="2022-01-31T14:17:00Z">
        <w:r w:rsidR="00BD1933">
          <w:rPr>
            <w:rFonts w:ascii="Arial" w:hAnsi="Arial" w:cs="Arial"/>
            <w:sz w:val="24"/>
            <w:szCs w:val="24"/>
          </w:rPr>
          <w:t>TC</w:t>
        </w:r>
      </w:ins>
      <w:ins w:id="375" w:author="Christian Hicks" w:date="2021-12-10T20:36:00Z">
        <w:r w:rsidR="003862F4">
          <w:rPr>
            <w:rFonts w:ascii="Arial" w:hAnsi="Arial" w:cs="Arial"/>
            <w:sz w:val="24"/>
            <w:szCs w:val="24"/>
          </w:rPr>
          <w:t>.</w:t>
        </w:r>
      </w:ins>
    </w:p>
    <w:p w14:paraId="7D25D834" w14:textId="66ADF6C4" w:rsidR="003862F4" w:rsidRPr="00777440" w:rsidRDefault="009F0D24" w:rsidP="0023211A">
      <w:pPr>
        <w:pStyle w:val="ListParagraph"/>
        <w:numPr>
          <w:ilvl w:val="0"/>
          <w:numId w:val="8"/>
        </w:numPr>
        <w:spacing w:line="480" w:lineRule="auto"/>
        <w:rPr>
          <w:ins w:id="376" w:author="Christian Hicks" w:date="2021-12-10T20:38:00Z"/>
          <w:rFonts w:ascii="Arial" w:hAnsi="Arial" w:cs="Arial"/>
          <w:b/>
          <w:bCs/>
          <w:sz w:val="24"/>
          <w:szCs w:val="24"/>
          <w:rPrChange w:id="377" w:author="Christian Hicks" w:date="2021-12-10T20:38:00Z">
            <w:rPr>
              <w:ins w:id="378" w:author="Christian Hicks" w:date="2021-12-10T20:38:00Z"/>
              <w:rFonts w:ascii="Arial" w:hAnsi="Arial" w:cs="Arial"/>
              <w:sz w:val="24"/>
              <w:szCs w:val="24"/>
            </w:rPr>
          </w:rPrChange>
        </w:rPr>
      </w:pPr>
      <w:ins w:id="379" w:author="Christian Hicks" w:date="2021-12-10T20:37:00Z">
        <w:r>
          <w:rPr>
            <w:rFonts w:ascii="Arial" w:hAnsi="Arial" w:cs="Arial"/>
            <w:sz w:val="24"/>
            <w:szCs w:val="24"/>
          </w:rPr>
          <w:t>47</w:t>
        </w:r>
      </w:ins>
      <w:ins w:id="380" w:author="Christian Hicks" w:date="2022-01-19T09:53:00Z">
        <w:r w:rsidR="00295AE4">
          <w:rPr>
            <w:rFonts w:ascii="Arial" w:hAnsi="Arial" w:cs="Arial"/>
            <w:sz w:val="24"/>
            <w:szCs w:val="24"/>
          </w:rPr>
          <w:t>.0</w:t>
        </w:r>
      </w:ins>
      <w:ins w:id="381" w:author="Christian Hicks" w:date="2021-12-10T20:37:00Z">
        <w:r>
          <w:rPr>
            <w:rFonts w:ascii="Arial" w:hAnsi="Arial" w:cs="Arial"/>
            <w:sz w:val="24"/>
            <w:szCs w:val="24"/>
          </w:rPr>
          <w:t>% reported working more than 40 hours in the prior week.</w:t>
        </w:r>
      </w:ins>
    </w:p>
    <w:p w14:paraId="1C9623E2" w14:textId="4A2E7DBD" w:rsidR="00777440" w:rsidRPr="0010365A" w:rsidRDefault="00FF63FA" w:rsidP="0023211A">
      <w:pPr>
        <w:pStyle w:val="ListParagraph"/>
        <w:numPr>
          <w:ilvl w:val="0"/>
          <w:numId w:val="8"/>
        </w:numPr>
        <w:spacing w:line="480" w:lineRule="auto"/>
        <w:rPr>
          <w:ins w:id="382" w:author="Christian Hicks" w:date="2021-12-10T20:39:00Z"/>
          <w:rFonts w:ascii="Arial" w:hAnsi="Arial" w:cs="Arial"/>
          <w:b/>
          <w:bCs/>
          <w:sz w:val="24"/>
          <w:szCs w:val="24"/>
          <w:rPrChange w:id="383" w:author="Christian Hicks" w:date="2021-12-10T20:39:00Z">
            <w:rPr>
              <w:ins w:id="384" w:author="Christian Hicks" w:date="2021-12-10T20:39:00Z"/>
              <w:rFonts w:ascii="Arial" w:hAnsi="Arial" w:cs="Arial"/>
              <w:sz w:val="24"/>
              <w:szCs w:val="24"/>
            </w:rPr>
          </w:rPrChange>
        </w:rPr>
      </w:pPr>
      <w:ins w:id="385" w:author="Christian Hicks" w:date="2021-12-10T20:38:00Z">
        <w:r>
          <w:rPr>
            <w:rFonts w:ascii="Arial" w:hAnsi="Arial" w:cs="Arial"/>
            <w:sz w:val="24"/>
            <w:szCs w:val="24"/>
          </w:rPr>
          <w:t xml:space="preserve">Each hour worked was associated with a decrease of </w:t>
        </w:r>
      </w:ins>
      <w:ins w:id="386" w:author="Christian Hicks" w:date="2022-01-31T14:17:00Z">
        <w:r w:rsidR="00BD1933">
          <w:rPr>
            <w:rFonts w:ascii="Arial" w:hAnsi="Arial" w:cs="Arial"/>
            <w:sz w:val="24"/>
            <w:szCs w:val="24"/>
          </w:rPr>
          <w:t>TC</w:t>
        </w:r>
      </w:ins>
      <w:ins w:id="387" w:author="Christian Hicks" w:date="2021-12-10T20:38:00Z">
        <w:r>
          <w:rPr>
            <w:rFonts w:ascii="Arial" w:hAnsi="Arial" w:cs="Arial"/>
            <w:sz w:val="24"/>
            <w:szCs w:val="24"/>
          </w:rPr>
          <w:t xml:space="preserve"> by </w:t>
        </w:r>
      </w:ins>
      <w:ins w:id="388" w:author="Christian Hicks" w:date="2021-12-10T20:39:00Z">
        <w:r w:rsidR="0094494D">
          <w:rPr>
            <w:rFonts w:ascii="Arial" w:hAnsi="Arial" w:cs="Arial"/>
            <w:sz w:val="24"/>
            <w:szCs w:val="24"/>
          </w:rPr>
          <w:t>0.28 mg/d</w:t>
        </w:r>
      </w:ins>
      <w:ins w:id="389" w:author="Christian Hicks" w:date="2022-01-19T14:00:00Z">
        <w:r w:rsidR="00D94786">
          <w:rPr>
            <w:rFonts w:ascii="Arial" w:hAnsi="Arial" w:cs="Arial"/>
            <w:sz w:val="24"/>
            <w:szCs w:val="24"/>
          </w:rPr>
          <w:t>L</w:t>
        </w:r>
      </w:ins>
      <w:ins w:id="390" w:author="Christian Hicks" w:date="2021-12-10T20:39:00Z">
        <w:r w:rsidR="0094494D">
          <w:rPr>
            <w:rFonts w:ascii="Arial" w:hAnsi="Arial" w:cs="Arial"/>
            <w:sz w:val="24"/>
            <w:szCs w:val="24"/>
          </w:rPr>
          <w:t xml:space="preserve"> after adjusting for covariates.</w:t>
        </w:r>
      </w:ins>
    </w:p>
    <w:p w14:paraId="2282AAC2" w14:textId="0E8C0EF1" w:rsidR="0010365A" w:rsidRPr="0023211A" w:rsidRDefault="0010365A">
      <w:pPr>
        <w:pStyle w:val="ListParagraph"/>
        <w:numPr>
          <w:ilvl w:val="0"/>
          <w:numId w:val="8"/>
        </w:numPr>
        <w:spacing w:line="480" w:lineRule="auto"/>
        <w:rPr>
          <w:ins w:id="391" w:author="Christian Hicks" w:date="2021-11-29T07:10:00Z"/>
          <w:rFonts w:ascii="Arial" w:hAnsi="Arial" w:cs="Arial"/>
          <w:b/>
          <w:bCs/>
          <w:sz w:val="24"/>
          <w:szCs w:val="24"/>
          <w:rPrChange w:id="392" w:author="Christian Hicks" w:date="2021-12-10T20:34:00Z">
            <w:rPr>
              <w:ins w:id="393" w:author="Christian Hicks" w:date="2021-11-29T07:10:00Z"/>
            </w:rPr>
          </w:rPrChange>
        </w:rPr>
        <w:pPrChange w:id="394" w:author="Christian Hicks" w:date="2021-12-10T20:34:00Z">
          <w:pPr>
            <w:spacing w:line="480" w:lineRule="auto"/>
          </w:pPr>
        </w:pPrChange>
      </w:pPr>
      <w:ins w:id="395" w:author="Christian Hicks" w:date="2021-12-10T20:39:00Z">
        <w:r>
          <w:rPr>
            <w:rFonts w:ascii="Arial" w:hAnsi="Arial" w:cs="Arial"/>
            <w:sz w:val="24"/>
            <w:szCs w:val="24"/>
          </w:rPr>
          <w:t xml:space="preserve">Race and vigorous recreational activity had the largest effect on </w:t>
        </w:r>
      </w:ins>
      <w:ins w:id="396" w:author="Christian Hicks" w:date="2022-01-31T14:17:00Z">
        <w:r w:rsidR="00BD1933">
          <w:rPr>
            <w:rFonts w:ascii="Arial" w:hAnsi="Arial" w:cs="Arial"/>
            <w:sz w:val="24"/>
            <w:szCs w:val="24"/>
          </w:rPr>
          <w:t>TC</w:t>
        </w:r>
      </w:ins>
      <w:ins w:id="397" w:author="Christian Hicks" w:date="2021-12-10T20:40:00Z">
        <w:r>
          <w:rPr>
            <w:rFonts w:ascii="Arial" w:hAnsi="Arial" w:cs="Arial"/>
            <w:sz w:val="24"/>
            <w:szCs w:val="24"/>
          </w:rPr>
          <w:t xml:space="preserve"> in the adjusted model.</w:t>
        </w:r>
      </w:ins>
    </w:p>
    <w:p w14:paraId="1A584FE7" w14:textId="75A08AFC" w:rsidR="004E5E4E" w:rsidRPr="003C48BD" w:rsidRDefault="004E5E4E">
      <w:pPr>
        <w:pStyle w:val="Heading2"/>
        <w:spacing w:line="480" w:lineRule="auto"/>
        <w:rPr>
          <w:ins w:id="398" w:author="Christian Hicks" w:date="2021-11-29T07:32:00Z"/>
          <w:rFonts w:ascii="Arial" w:hAnsi="Arial" w:cs="Arial"/>
          <w:b/>
          <w:bCs/>
          <w:sz w:val="24"/>
          <w:szCs w:val="24"/>
          <w:rPrChange w:id="399" w:author="Christian Hicks" w:date="2022-01-23T11:10:00Z">
            <w:rPr>
              <w:ins w:id="400" w:author="Christian Hicks" w:date="2021-11-29T07:32:00Z"/>
            </w:rPr>
          </w:rPrChange>
        </w:rPr>
        <w:pPrChange w:id="401" w:author="Christian Hicks" w:date="2022-01-23T11:10:00Z">
          <w:pPr>
            <w:spacing w:line="480" w:lineRule="auto"/>
          </w:pPr>
        </w:pPrChange>
      </w:pPr>
      <w:ins w:id="402" w:author="Christian Hicks" w:date="2021-11-29T07:11:00Z">
        <w:r w:rsidRPr="003C48BD">
          <w:rPr>
            <w:rFonts w:ascii="Arial" w:hAnsi="Arial" w:cs="Arial"/>
            <w:b/>
            <w:bCs/>
            <w:color w:val="auto"/>
            <w:sz w:val="24"/>
            <w:szCs w:val="24"/>
            <w:rPrChange w:id="403" w:author="Christian Hicks" w:date="2022-01-23T11:10:00Z">
              <w:rPr/>
            </w:rPrChange>
          </w:rPr>
          <w:t>Study Population</w:t>
        </w:r>
      </w:ins>
    </w:p>
    <w:p w14:paraId="2B00D7AA" w14:textId="5F9482C4" w:rsidR="00EA3D76" w:rsidRPr="00EA3D76" w:rsidRDefault="00EA3D76">
      <w:pPr>
        <w:spacing w:line="480" w:lineRule="auto"/>
        <w:ind w:firstLine="720"/>
        <w:rPr>
          <w:ins w:id="404" w:author="Christian Hicks" w:date="2021-11-29T07:11:00Z"/>
          <w:rFonts w:ascii="Arial" w:hAnsi="Arial" w:cs="Arial"/>
          <w:sz w:val="24"/>
          <w:szCs w:val="24"/>
          <w:rPrChange w:id="405" w:author="Christian Hicks" w:date="2021-11-29T07:33:00Z">
            <w:rPr>
              <w:ins w:id="406" w:author="Christian Hicks" w:date="2021-11-29T07:11:00Z"/>
              <w:rFonts w:ascii="Arial" w:hAnsi="Arial" w:cs="Arial"/>
              <w:b/>
              <w:bCs/>
              <w:sz w:val="24"/>
              <w:szCs w:val="24"/>
            </w:rPr>
          </w:rPrChange>
        </w:rPr>
        <w:pPrChange w:id="407" w:author="Christian Hicks" w:date="2021-11-29T09:49:00Z">
          <w:pPr>
            <w:spacing w:line="480" w:lineRule="auto"/>
          </w:pPr>
        </w:pPrChange>
      </w:pPr>
      <w:ins w:id="408" w:author="Christian Hicks" w:date="2021-11-29T07:33:00Z">
        <w:r>
          <w:rPr>
            <w:rFonts w:ascii="Arial" w:hAnsi="Arial" w:cs="Arial"/>
            <w:sz w:val="24"/>
            <w:szCs w:val="24"/>
          </w:rPr>
          <w:t>The NHANES 2017-2018 dataset consisted of 9,254 observations that was reduced to 1,715 o</w:t>
        </w:r>
      </w:ins>
      <w:ins w:id="409" w:author="Christian Hicks" w:date="2021-11-29T07:34:00Z">
        <w:r>
          <w:rPr>
            <w:rFonts w:ascii="Arial" w:hAnsi="Arial" w:cs="Arial"/>
            <w:sz w:val="24"/>
            <w:szCs w:val="24"/>
          </w:rPr>
          <w:t xml:space="preserve">bservations due to the exclusion criteria of this study. </w:t>
        </w:r>
      </w:ins>
      <w:ins w:id="410" w:author="Christian Hicks" w:date="2021-12-10T13:53:00Z">
        <w:r w:rsidR="009C7861">
          <w:rPr>
            <w:rFonts w:ascii="Arial" w:hAnsi="Arial" w:cs="Arial"/>
            <w:sz w:val="24"/>
            <w:szCs w:val="24"/>
          </w:rPr>
          <w:t>T</w:t>
        </w:r>
        <w:r w:rsidR="00C27F7F">
          <w:rPr>
            <w:rFonts w:ascii="Arial" w:hAnsi="Arial" w:cs="Arial"/>
            <w:sz w:val="24"/>
            <w:szCs w:val="24"/>
          </w:rPr>
          <w:t>he</w:t>
        </w:r>
      </w:ins>
      <w:ins w:id="411" w:author="Christian Hicks" w:date="2021-12-10T13:55:00Z">
        <w:r w:rsidR="00D93DB0">
          <w:rPr>
            <w:rFonts w:ascii="Arial" w:hAnsi="Arial" w:cs="Arial"/>
            <w:sz w:val="24"/>
            <w:szCs w:val="24"/>
          </w:rPr>
          <w:t xml:space="preserve"> final</w:t>
        </w:r>
      </w:ins>
      <w:ins w:id="412" w:author="Christian Hicks" w:date="2021-12-10T13:53:00Z">
        <w:r w:rsidR="00C27F7F">
          <w:rPr>
            <w:rFonts w:ascii="Arial" w:hAnsi="Arial" w:cs="Arial"/>
            <w:sz w:val="24"/>
            <w:szCs w:val="24"/>
          </w:rPr>
          <w:t xml:space="preserve"> study population was weighted to represent </w:t>
        </w:r>
      </w:ins>
      <w:ins w:id="413" w:author="Christian Hicks" w:date="2022-01-18T14:26:00Z">
        <w:r w:rsidR="00530B24">
          <w:rPr>
            <w:rFonts w:ascii="Arial" w:hAnsi="Arial" w:cs="Arial"/>
            <w:sz w:val="24"/>
            <w:szCs w:val="24"/>
          </w:rPr>
          <w:t>95,960,477</w:t>
        </w:r>
      </w:ins>
      <w:ins w:id="414" w:author="Christian Hicks" w:date="2021-12-10T13:54:00Z">
        <w:r w:rsidR="009E36CC">
          <w:rPr>
            <w:rFonts w:ascii="Arial" w:hAnsi="Arial" w:cs="Arial"/>
            <w:sz w:val="24"/>
            <w:szCs w:val="24"/>
          </w:rPr>
          <w:t xml:space="preserve"> non-institutionalized adults of the United States.</w:t>
        </w:r>
      </w:ins>
    </w:p>
    <w:p w14:paraId="71C6C8C9" w14:textId="2DE03F97" w:rsidR="004E5E4E" w:rsidRPr="003C48BD" w:rsidRDefault="004E5E4E">
      <w:pPr>
        <w:pStyle w:val="Heading2"/>
        <w:spacing w:line="480" w:lineRule="auto"/>
        <w:rPr>
          <w:ins w:id="415" w:author="Christian Hicks" w:date="2021-11-29T07:35:00Z"/>
          <w:rFonts w:ascii="Arial" w:hAnsi="Arial" w:cs="Arial"/>
          <w:b/>
          <w:bCs/>
          <w:sz w:val="24"/>
          <w:szCs w:val="24"/>
          <w:rPrChange w:id="416" w:author="Christian Hicks" w:date="2022-01-23T11:10:00Z">
            <w:rPr>
              <w:ins w:id="417" w:author="Christian Hicks" w:date="2021-11-29T07:35:00Z"/>
            </w:rPr>
          </w:rPrChange>
        </w:rPr>
        <w:pPrChange w:id="418" w:author="Christian Hicks" w:date="2022-01-23T11:10:00Z">
          <w:pPr>
            <w:spacing w:line="480" w:lineRule="auto"/>
          </w:pPr>
        </w:pPrChange>
      </w:pPr>
      <w:ins w:id="419" w:author="Christian Hicks" w:date="2021-11-29T07:11:00Z">
        <w:r w:rsidRPr="003C48BD">
          <w:rPr>
            <w:rFonts w:ascii="Arial" w:hAnsi="Arial" w:cs="Arial"/>
            <w:b/>
            <w:bCs/>
            <w:color w:val="auto"/>
            <w:sz w:val="24"/>
            <w:szCs w:val="24"/>
            <w:rPrChange w:id="420" w:author="Christian Hicks" w:date="2022-01-23T11:10:00Z">
              <w:rPr/>
            </w:rPrChange>
          </w:rPr>
          <w:t>Demographics</w:t>
        </w:r>
      </w:ins>
    </w:p>
    <w:p w14:paraId="0EF4493E" w14:textId="027D5905" w:rsidR="00366C48" w:rsidRPr="00366C48" w:rsidRDefault="00F17909">
      <w:pPr>
        <w:spacing w:line="480" w:lineRule="auto"/>
        <w:ind w:firstLine="720"/>
        <w:rPr>
          <w:ins w:id="421" w:author="Christian Hicks" w:date="2021-11-29T07:14:00Z"/>
          <w:rFonts w:ascii="Arial" w:hAnsi="Arial" w:cs="Arial"/>
          <w:sz w:val="24"/>
          <w:szCs w:val="24"/>
          <w:rPrChange w:id="422" w:author="Christian Hicks" w:date="2021-11-29T07:35:00Z">
            <w:rPr>
              <w:ins w:id="423" w:author="Christian Hicks" w:date="2021-11-29T07:14:00Z"/>
              <w:rFonts w:ascii="Arial" w:hAnsi="Arial" w:cs="Arial"/>
              <w:b/>
              <w:bCs/>
              <w:sz w:val="24"/>
              <w:szCs w:val="24"/>
            </w:rPr>
          </w:rPrChange>
        </w:rPr>
        <w:pPrChange w:id="424" w:author="Christian Hicks" w:date="2021-11-29T09:49:00Z">
          <w:pPr>
            <w:spacing w:line="480" w:lineRule="auto"/>
          </w:pPr>
        </w:pPrChange>
      </w:pPr>
      <w:ins w:id="425" w:author="Christian Hicks" w:date="2021-11-29T08:28:00Z">
        <w:r>
          <w:rPr>
            <w:rFonts w:ascii="Arial" w:hAnsi="Arial" w:cs="Arial"/>
            <w:sz w:val="24"/>
            <w:szCs w:val="24"/>
          </w:rPr>
          <w:t>The weighted interqu</w:t>
        </w:r>
      </w:ins>
      <w:ins w:id="426" w:author="Christian Hicks" w:date="2021-11-29T08:29:00Z">
        <w:r>
          <w:rPr>
            <w:rFonts w:ascii="Arial" w:hAnsi="Arial" w:cs="Arial"/>
            <w:sz w:val="24"/>
            <w:szCs w:val="24"/>
          </w:rPr>
          <w:t>artile range for age was 29 – 5</w:t>
        </w:r>
      </w:ins>
      <w:ins w:id="427" w:author="Christian Hicks" w:date="2022-01-18T14:27:00Z">
        <w:r w:rsidR="00704619">
          <w:rPr>
            <w:rFonts w:ascii="Arial" w:hAnsi="Arial" w:cs="Arial"/>
            <w:sz w:val="24"/>
            <w:szCs w:val="24"/>
          </w:rPr>
          <w:t>1</w:t>
        </w:r>
      </w:ins>
      <w:ins w:id="428" w:author="Christian Hicks" w:date="2021-11-29T08:29:00Z">
        <w:r>
          <w:rPr>
            <w:rFonts w:ascii="Arial" w:hAnsi="Arial" w:cs="Arial"/>
            <w:sz w:val="24"/>
            <w:szCs w:val="24"/>
          </w:rPr>
          <w:t xml:space="preserve"> years old.</w:t>
        </w:r>
      </w:ins>
      <w:ins w:id="429" w:author="Christian Hicks" w:date="2021-11-29T08:38:00Z">
        <w:r w:rsidR="007705BE">
          <w:rPr>
            <w:rFonts w:ascii="Arial" w:hAnsi="Arial" w:cs="Arial"/>
            <w:sz w:val="24"/>
            <w:szCs w:val="24"/>
          </w:rPr>
          <w:t xml:space="preserve"> </w:t>
        </w:r>
      </w:ins>
      <w:ins w:id="430" w:author="Christian Hicks" w:date="2021-12-10T14:03:00Z">
        <w:r w:rsidR="0050680D">
          <w:rPr>
            <w:rFonts w:ascii="Arial" w:hAnsi="Arial" w:cs="Arial"/>
            <w:sz w:val="24"/>
            <w:szCs w:val="24"/>
          </w:rPr>
          <w:t>A BMI of 25 or greater was recorded for 7</w:t>
        </w:r>
      </w:ins>
      <w:ins w:id="431" w:author="Christian Hicks" w:date="2022-01-19T09:54:00Z">
        <w:r w:rsidR="00545097">
          <w:rPr>
            <w:rFonts w:ascii="Arial" w:hAnsi="Arial" w:cs="Arial"/>
            <w:sz w:val="24"/>
            <w:szCs w:val="24"/>
          </w:rPr>
          <w:t>2.9</w:t>
        </w:r>
      </w:ins>
      <w:ins w:id="432" w:author="Christian Hicks" w:date="2021-12-10T14:03:00Z">
        <w:r w:rsidR="0050680D">
          <w:rPr>
            <w:rFonts w:ascii="Arial" w:hAnsi="Arial" w:cs="Arial"/>
            <w:sz w:val="24"/>
            <w:szCs w:val="24"/>
          </w:rPr>
          <w:t>% of the weighted population</w:t>
        </w:r>
      </w:ins>
      <w:ins w:id="433" w:author="Christian Hicks" w:date="2022-01-18T15:25:00Z">
        <w:r w:rsidR="009B0E5D">
          <w:rPr>
            <w:rFonts w:ascii="Arial" w:hAnsi="Arial" w:cs="Arial"/>
            <w:sz w:val="24"/>
            <w:szCs w:val="24"/>
          </w:rPr>
          <w:t xml:space="preserve"> (SE = 1.6%)</w:t>
        </w:r>
      </w:ins>
      <w:ins w:id="434" w:author="Christian Hicks" w:date="2021-12-10T14:03:00Z">
        <w:r w:rsidR="0050680D">
          <w:rPr>
            <w:rFonts w:ascii="Arial" w:hAnsi="Arial" w:cs="Arial"/>
            <w:sz w:val="24"/>
            <w:szCs w:val="24"/>
          </w:rPr>
          <w:t>.</w:t>
        </w:r>
      </w:ins>
      <w:ins w:id="435" w:author="Christian Hicks" w:date="2021-12-10T14:14:00Z">
        <w:r w:rsidR="00942656">
          <w:rPr>
            <w:rFonts w:ascii="Arial" w:hAnsi="Arial" w:cs="Arial"/>
            <w:sz w:val="24"/>
            <w:szCs w:val="24"/>
          </w:rPr>
          <w:t xml:space="preserve"> </w:t>
        </w:r>
      </w:ins>
      <w:ins w:id="436" w:author="Christian Hicks" w:date="2021-12-10T14:16:00Z">
        <w:r w:rsidR="00B20898">
          <w:rPr>
            <w:rFonts w:ascii="Arial" w:hAnsi="Arial" w:cs="Arial"/>
            <w:sz w:val="24"/>
            <w:szCs w:val="24"/>
          </w:rPr>
          <w:t>The prevalence of</w:t>
        </w:r>
        <w:r w:rsidR="005247FF">
          <w:rPr>
            <w:rFonts w:ascii="Arial" w:hAnsi="Arial" w:cs="Arial"/>
            <w:sz w:val="24"/>
            <w:szCs w:val="24"/>
          </w:rPr>
          <w:t xml:space="preserve"> either </w:t>
        </w:r>
      </w:ins>
      <w:ins w:id="437" w:author="Christian Hicks" w:date="2021-12-10T14:24:00Z">
        <w:r w:rsidR="007427E7">
          <w:rPr>
            <w:rFonts w:ascii="Arial" w:hAnsi="Arial" w:cs="Arial"/>
            <w:sz w:val="24"/>
            <w:szCs w:val="24"/>
          </w:rPr>
          <w:t>college attendance</w:t>
        </w:r>
      </w:ins>
      <w:ins w:id="438" w:author="Christian Hicks" w:date="2021-12-10T14:16:00Z">
        <w:r w:rsidR="005247FF">
          <w:rPr>
            <w:rFonts w:ascii="Arial" w:hAnsi="Arial" w:cs="Arial"/>
            <w:sz w:val="24"/>
            <w:szCs w:val="24"/>
          </w:rPr>
          <w:t xml:space="preserve"> or </w:t>
        </w:r>
      </w:ins>
      <w:ins w:id="439" w:author="Christian Hicks" w:date="2021-12-10T14:24:00Z">
        <w:r w:rsidR="007427E7">
          <w:rPr>
            <w:rFonts w:ascii="Arial" w:hAnsi="Arial" w:cs="Arial"/>
            <w:sz w:val="24"/>
            <w:szCs w:val="24"/>
          </w:rPr>
          <w:t>completion of an advanced degree</w:t>
        </w:r>
      </w:ins>
      <w:ins w:id="440" w:author="Christian Hicks" w:date="2021-12-10T14:16:00Z">
        <w:r w:rsidR="005247FF">
          <w:rPr>
            <w:rFonts w:ascii="Arial" w:hAnsi="Arial" w:cs="Arial"/>
            <w:sz w:val="24"/>
            <w:szCs w:val="24"/>
          </w:rPr>
          <w:t xml:space="preserve"> </w:t>
        </w:r>
      </w:ins>
      <w:ins w:id="441" w:author="Christian Hicks" w:date="2021-12-10T14:17:00Z">
        <w:r w:rsidR="00B20898">
          <w:rPr>
            <w:rFonts w:ascii="Arial" w:hAnsi="Arial" w:cs="Arial"/>
            <w:sz w:val="24"/>
            <w:szCs w:val="24"/>
          </w:rPr>
          <w:t>was</w:t>
        </w:r>
      </w:ins>
      <w:ins w:id="442" w:author="Christian Hicks" w:date="2021-12-10T14:16:00Z">
        <w:r w:rsidR="005247FF">
          <w:rPr>
            <w:rFonts w:ascii="Arial" w:hAnsi="Arial" w:cs="Arial"/>
            <w:sz w:val="24"/>
            <w:szCs w:val="24"/>
          </w:rPr>
          <w:t xml:space="preserve"> </w:t>
        </w:r>
        <w:r w:rsidR="005247FF">
          <w:rPr>
            <w:rFonts w:ascii="Arial" w:hAnsi="Arial" w:cs="Arial"/>
            <w:sz w:val="24"/>
            <w:szCs w:val="24"/>
          </w:rPr>
          <w:lastRenderedPageBreak/>
          <w:t>6</w:t>
        </w:r>
      </w:ins>
      <w:ins w:id="443" w:author="Christian Hicks" w:date="2022-01-18T15:20:00Z">
        <w:r w:rsidR="00B10009">
          <w:rPr>
            <w:rFonts w:ascii="Arial" w:hAnsi="Arial" w:cs="Arial"/>
            <w:sz w:val="24"/>
            <w:szCs w:val="24"/>
          </w:rPr>
          <w:t>6</w:t>
        </w:r>
      </w:ins>
      <w:ins w:id="444" w:author="Christian Hicks" w:date="2022-01-19T09:54:00Z">
        <w:r w:rsidR="007A18C4">
          <w:rPr>
            <w:rFonts w:ascii="Arial" w:hAnsi="Arial" w:cs="Arial"/>
            <w:sz w:val="24"/>
            <w:szCs w:val="24"/>
          </w:rPr>
          <w:t>.2</w:t>
        </w:r>
      </w:ins>
      <w:ins w:id="445" w:author="Christian Hicks" w:date="2021-12-10T14:16:00Z">
        <w:r w:rsidR="005247FF">
          <w:rPr>
            <w:rFonts w:ascii="Arial" w:hAnsi="Arial" w:cs="Arial"/>
            <w:sz w:val="24"/>
            <w:szCs w:val="24"/>
          </w:rPr>
          <w:t>%</w:t>
        </w:r>
      </w:ins>
      <w:ins w:id="446" w:author="Christian Hicks" w:date="2022-01-18T15:20:00Z">
        <w:r w:rsidR="00B10009">
          <w:rPr>
            <w:rFonts w:ascii="Arial" w:hAnsi="Arial" w:cs="Arial"/>
            <w:sz w:val="24"/>
            <w:szCs w:val="24"/>
          </w:rPr>
          <w:t xml:space="preserve"> (SE = </w:t>
        </w:r>
        <w:r w:rsidR="00D84847">
          <w:rPr>
            <w:rFonts w:ascii="Arial" w:hAnsi="Arial" w:cs="Arial"/>
            <w:sz w:val="24"/>
            <w:szCs w:val="24"/>
          </w:rPr>
          <w:t>1.</w:t>
        </w:r>
      </w:ins>
      <w:ins w:id="447" w:author="Christian Hicks" w:date="2022-01-18T15:21:00Z">
        <w:r w:rsidR="00D84847">
          <w:rPr>
            <w:rFonts w:ascii="Arial" w:hAnsi="Arial" w:cs="Arial"/>
            <w:sz w:val="24"/>
            <w:szCs w:val="24"/>
          </w:rPr>
          <w:t>7%)</w:t>
        </w:r>
      </w:ins>
      <w:ins w:id="448" w:author="Christian Hicks" w:date="2021-12-10T14:16:00Z">
        <w:r w:rsidR="00B20898">
          <w:rPr>
            <w:rFonts w:ascii="Arial" w:hAnsi="Arial" w:cs="Arial"/>
            <w:sz w:val="24"/>
            <w:szCs w:val="24"/>
          </w:rPr>
          <w:t>.</w:t>
        </w:r>
      </w:ins>
      <w:ins w:id="449" w:author="Christian Hicks" w:date="2021-12-10T14:23:00Z">
        <w:r w:rsidR="006D0DF8">
          <w:rPr>
            <w:rFonts w:ascii="Arial" w:hAnsi="Arial" w:cs="Arial"/>
            <w:sz w:val="24"/>
            <w:szCs w:val="24"/>
          </w:rPr>
          <w:t xml:space="preserve"> </w:t>
        </w:r>
      </w:ins>
      <w:ins w:id="450" w:author="Christian Hicks" w:date="2021-12-10T14:26:00Z">
        <w:r w:rsidR="00E92C3B">
          <w:rPr>
            <w:rFonts w:ascii="Arial" w:hAnsi="Arial" w:cs="Arial"/>
            <w:sz w:val="24"/>
            <w:szCs w:val="24"/>
          </w:rPr>
          <w:t>Household income at or below</w:t>
        </w:r>
        <w:r w:rsidR="000D2185">
          <w:rPr>
            <w:rFonts w:ascii="Arial" w:hAnsi="Arial" w:cs="Arial"/>
            <w:sz w:val="24"/>
            <w:szCs w:val="24"/>
          </w:rPr>
          <w:t xml:space="preserve"> </w:t>
        </w:r>
      </w:ins>
      <w:ins w:id="451" w:author="Christian Hicks" w:date="2021-12-10T14:27:00Z">
        <w:r w:rsidR="000D2185">
          <w:rPr>
            <w:rFonts w:ascii="Arial" w:hAnsi="Arial" w:cs="Arial"/>
            <w:sz w:val="24"/>
            <w:szCs w:val="24"/>
          </w:rPr>
          <w:t>poverty line</w:t>
        </w:r>
      </w:ins>
      <w:ins w:id="452" w:author="Christian Hicks" w:date="2021-12-10T14:28:00Z">
        <w:r w:rsidR="00382AD3">
          <w:rPr>
            <w:rFonts w:ascii="Arial" w:hAnsi="Arial" w:cs="Arial"/>
            <w:sz w:val="24"/>
            <w:szCs w:val="24"/>
          </w:rPr>
          <w:t>s</w:t>
        </w:r>
      </w:ins>
      <w:ins w:id="453" w:author="Christian Hicks" w:date="2021-12-10T14:27:00Z">
        <w:r w:rsidR="000D2185">
          <w:rPr>
            <w:rFonts w:ascii="Arial" w:hAnsi="Arial" w:cs="Arial"/>
            <w:sz w:val="24"/>
            <w:szCs w:val="24"/>
          </w:rPr>
          <w:t xml:space="preserve"> </w:t>
        </w:r>
        <w:r w:rsidR="00BA0B0F">
          <w:rPr>
            <w:rFonts w:ascii="Arial" w:hAnsi="Arial" w:cs="Arial"/>
            <w:sz w:val="24"/>
            <w:szCs w:val="24"/>
          </w:rPr>
          <w:t xml:space="preserve">was calculated in </w:t>
        </w:r>
      </w:ins>
      <w:ins w:id="454" w:author="Christian Hicks" w:date="2022-01-18T15:25:00Z">
        <w:r w:rsidR="009B0E5D">
          <w:rPr>
            <w:rFonts w:ascii="Arial" w:hAnsi="Arial" w:cs="Arial"/>
            <w:sz w:val="24"/>
            <w:szCs w:val="24"/>
          </w:rPr>
          <w:t>9</w:t>
        </w:r>
      </w:ins>
      <w:ins w:id="455" w:author="Christian Hicks" w:date="2022-01-19T09:55:00Z">
        <w:r w:rsidR="00CA0537">
          <w:rPr>
            <w:rFonts w:ascii="Arial" w:hAnsi="Arial" w:cs="Arial"/>
            <w:sz w:val="24"/>
            <w:szCs w:val="24"/>
          </w:rPr>
          <w:t>.0</w:t>
        </w:r>
      </w:ins>
      <w:ins w:id="456" w:author="Christian Hicks" w:date="2021-12-10T14:27:00Z">
        <w:r w:rsidR="00BA0B0F">
          <w:rPr>
            <w:rFonts w:ascii="Arial" w:hAnsi="Arial" w:cs="Arial"/>
            <w:sz w:val="24"/>
            <w:szCs w:val="24"/>
          </w:rPr>
          <w:t>% of the weighted population</w:t>
        </w:r>
      </w:ins>
      <w:ins w:id="457" w:author="Christian Hicks" w:date="2022-01-18T15:25:00Z">
        <w:r w:rsidR="009B0E5D">
          <w:rPr>
            <w:rFonts w:ascii="Arial" w:hAnsi="Arial" w:cs="Arial"/>
            <w:sz w:val="24"/>
            <w:szCs w:val="24"/>
          </w:rPr>
          <w:t xml:space="preserve"> (SE = </w:t>
        </w:r>
      </w:ins>
      <w:ins w:id="458" w:author="Christian Hicks" w:date="2022-01-18T15:26:00Z">
        <w:r w:rsidR="00266EEE">
          <w:rPr>
            <w:rFonts w:ascii="Arial" w:hAnsi="Arial" w:cs="Arial"/>
            <w:sz w:val="24"/>
            <w:szCs w:val="24"/>
          </w:rPr>
          <w:t>0.7%)</w:t>
        </w:r>
      </w:ins>
      <w:ins w:id="459" w:author="Christian Hicks" w:date="2021-12-10T14:27:00Z">
        <w:r w:rsidR="00BA0B0F">
          <w:rPr>
            <w:rFonts w:ascii="Arial" w:hAnsi="Arial" w:cs="Arial"/>
            <w:sz w:val="24"/>
            <w:szCs w:val="24"/>
          </w:rPr>
          <w:t>.</w:t>
        </w:r>
      </w:ins>
    </w:p>
    <w:p w14:paraId="5073FA85" w14:textId="77777777" w:rsidR="00950197" w:rsidRPr="003C48BD" w:rsidRDefault="00950197">
      <w:pPr>
        <w:pStyle w:val="Heading2"/>
        <w:spacing w:line="480" w:lineRule="auto"/>
        <w:rPr>
          <w:ins w:id="460" w:author="Christian Hicks" w:date="2021-12-10T15:06:00Z"/>
          <w:rFonts w:ascii="Arial" w:hAnsi="Arial" w:cs="Arial"/>
          <w:b/>
          <w:bCs/>
          <w:sz w:val="24"/>
          <w:szCs w:val="24"/>
          <w:rPrChange w:id="461" w:author="Christian Hicks" w:date="2022-01-23T11:10:00Z">
            <w:rPr>
              <w:ins w:id="462" w:author="Christian Hicks" w:date="2021-12-10T15:06:00Z"/>
            </w:rPr>
          </w:rPrChange>
        </w:rPr>
        <w:pPrChange w:id="463" w:author="Christian Hicks" w:date="2022-01-23T11:10:00Z">
          <w:pPr>
            <w:spacing w:line="480" w:lineRule="auto"/>
          </w:pPr>
        </w:pPrChange>
      </w:pPr>
      <w:ins w:id="464" w:author="Christian Hicks" w:date="2021-12-10T15:06:00Z">
        <w:r w:rsidRPr="003C48BD">
          <w:rPr>
            <w:rFonts w:ascii="Arial" w:hAnsi="Arial" w:cs="Arial"/>
            <w:b/>
            <w:bCs/>
            <w:color w:val="auto"/>
            <w:sz w:val="24"/>
            <w:szCs w:val="24"/>
            <w:rPrChange w:id="465" w:author="Christian Hicks" w:date="2022-01-23T11:10:00Z">
              <w:rPr/>
            </w:rPrChange>
          </w:rPr>
          <w:t>Total Blood Cholesterol</w:t>
        </w:r>
      </w:ins>
    </w:p>
    <w:p w14:paraId="0C5E92D1" w14:textId="58E2966C" w:rsidR="00950197" w:rsidRPr="005107A7" w:rsidRDefault="00BD1933" w:rsidP="00950197">
      <w:pPr>
        <w:spacing w:line="480" w:lineRule="auto"/>
        <w:ind w:firstLine="720"/>
        <w:rPr>
          <w:ins w:id="466" w:author="Christian Hicks" w:date="2021-12-10T15:06:00Z"/>
          <w:rFonts w:ascii="Arial" w:hAnsi="Arial" w:cs="Arial"/>
          <w:sz w:val="24"/>
          <w:szCs w:val="24"/>
        </w:rPr>
      </w:pPr>
      <w:ins w:id="467" w:author="Christian Hicks" w:date="2022-01-31T14:17:00Z">
        <w:r>
          <w:rPr>
            <w:rFonts w:ascii="Arial" w:hAnsi="Arial" w:cs="Arial"/>
            <w:sz w:val="24"/>
            <w:szCs w:val="24"/>
          </w:rPr>
          <w:t>TC</w:t>
        </w:r>
      </w:ins>
      <w:ins w:id="468" w:author="Christian Hicks" w:date="2021-12-10T15:08:00Z">
        <w:r w:rsidR="007E60CE">
          <w:rPr>
            <w:rFonts w:ascii="Arial" w:hAnsi="Arial" w:cs="Arial"/>
            <w:sz w:val="24"/>
            <w:szCs w:val="24"/>
          </w:rPr>
          <w:t xml:space="preserve"> was normally distributed </w:t>
        </w:r>
        <w:r w:rsidR="00517B7F">
          <w:rPr>
            <w:rFonts w:ascii="Arial" w:hAnsi="Arial" w:cs="Arial"/>
            <w:sz w:val="24"/>
            <w:szCs w:val="24"/>
          </w:rPr>
          <w:t>within the weighted population and had a mean of 1</w:t>
        </w:r>
      </w:ins>
      <w:ins w:id="469" w:author="Christian Hicks" w:date="2022-01-19T10:50:00Z">
        <w:r w:rsidR="0018015C">
          <w:rPr>
            <w:rFonts w:ascii="Arial" w:hAnsi="Arial" w:cs="Arial"/>
            <w:sz w:val="24"/>
            <w:szCs w:val="24"/>
          </w:rPr>
          <w:t>90.0</w:t>
        </w:r>
      </w:ins>
      <w:ins w:id="470" w:author="Christian Hicks" w:date="2021-12-10T15:08:00Z">
        <w:r w:rsidR="00517B7F">
          <w:rPr>
            <w:rFonts w:ascii="Arial" w:hAnsi="Arial" w:cs="Arial"/>
            <w:sz w:val="24"/>
            <w:szCs w:val="24"/>
          </w:rPr>
          <w:t xml:space="preserve"> </w:t>
        </w:r>
      </w:ins>
      <w:ins w:id="471" w:author="Christian Hicks" w:date="2022-01-19T10:51:00Z">
        <w:r w:rsidR="003A2DA3">
          <w:rPr>
            <w:rFonts w:ascii="Arial" w:hAnsi="Arial" w:cs="Arial"/>
            <w:sz w:val="24"/>
            <w:szCs w:val="24"/>
          </w:rPr>
          <w:t xml:space="preserve">mg/dL </w:t>
        </w:r>
      </w:ins>
      <w:ins w:id="472" w:author="Christian Hicks" w:date="2021-12-10T15:08:00Z">
        <w:r w:rsidR="00517B7F">
          <w:rPr>
            <w:rFonts w:ascii="Arial" w:hAnsi="Arial" w:cs="Arial"/>
            <w:sz w:val="24"/>
            <w:szCs w:val="24"/>
          </w:rPr>
          <w:t>(S</w:t>
        </w:r>
      </w:ins>
      <w:ins w:id="473" w:author="Christian Hicks" w:date="2022-01-19T10:51:00Z">
        <w:r w:rsidR="003A2DA3">
          <w:rPr>
            <w:rFonts w:ascii="Arial" w:hAnsi="Arial" w:cs="Arial"/>
            <w:sz w:val="24"/>
            <w:szCs w:val="24"/>
          </w:rPr>
          <w:t>E</w:t>
        </w:r>
      </w:ins>
      <w:ins w:id="474" w:author="Christian Hicks" w:date="2021-12-10T15:08:00Z">
        <w:r w:rsidR="00517B7F">
          <w:rPr>
            <w:rFonts w:ascii="Arial" w:hAnsi="Arial" w:cs="Arial"/>
            <w:sz w:val="24"/>
            <w:szCs w:val="24"/>
          </w:rPr>
          <w:t xml:space="preserve"> = </w:t>
        </w:r>
      </w:ins>
      <w:ins w:id="475" w:author="Christian Hicks" w:date="2022-01-19T10:51:00Z">
        <w:r w:rsidR="003A2DA3">
          <w:rPr>
            <w:rFonts w:ascii="Arial" w:hAnsi="Arial" w:cs="Arial"/>
            <w:sz w:val="24"/>
            <w:szCs w:val="24"/>
          </w:rPr>
          <w:t>1.</w:t>
        </w:r>
      </w:ins>
      <w:ins w:id="476" w:author="Christian Hicks" w:date="2022-01-19T11:10:00Z">
        <w:r w:rsidR="00180299">
          <w:rPr>
            <w:rFonts w:ascii="Arial" w:hAnsi="Arial" w:cs="Arial"/>
            <w:sz w:val="24"/>
            <w:szCs w:val="24"/>
          </w:rPr>
          <w:t>4</w:t>
        </w:r>
      </w:ins>
      <w:ins w:id="477" w:author="Christian Hicks" w:date="2022-01-19T10:51:00Z">
        <w:r w:rsidR="003A2DA3">
          <w:rPr>
            <w:rFonts w:ascii="Arial" w:hAnsi="Arial" w:cs="Arial"/>
            <w:sz w:val="24"/>
            <w:szCs w:val="24"/>
          </w:rPr>
          <w:t>)</w:t>
        </w:r>
      </w:ins>
      <w:ins w:id="478" w:author="Christian Hicks" w:date="2021-12-10T15:08:00Z">
        <w:r w:rsidR="00517B7F">
          <w:rPr>
            <w:rFonts w:ascii="Arial" w:hAnsi="Arial" w:cs="Arial"/>
            <w:sz w:val="24"/>
            <w:szCs w:val="24"/>
          </w:rPr>
          <w:t xml:space="preserve">. </w:t>
        </w:r>
      </w:ins>
      <w:ins w:id="479" w:author="Christian Hicks" w:date="2022-01-05T13:27:00Z">
        <w:r w:rsidR="004A1AEB">
          <w:rPr>
            <w:rFonts w:ascii="Arial" w:hAnsi="Arial" w:cs="Arial"/>
            <w:sz w:val="24"/>
            <w:szCs w:val="24"/>
          </w:rPr>
          <w:t>Approximately</w:t>
        </w:r>
      </w:ins>
      <w:ins w:id="480" w:author="Christian Hicks" w:date="2021-12-10T15:06:00Z">
        <w:r w:rsidR="00950197">
          <w:rPr>
            <w:rFonts w:ascii="Arial" w:hAnsi="Arial" w:cs="Arial"/>
            <w:sz w:val="24"/>
            <w:szCs w:val="24"/>
          </w:rPr>
          <w:t xml:space="preserve"> 3</w:t>
        </w:r>
      </w:ins>
      <w:ins w:id="481" w:author="Christian Hicks" w:date="2022-01-05T13:27:00Z">
        <w:r w:rsidR="002C05E1">
          <w:rPr>
            <w:rFonts w:ascii="Arial" w:hAnsi="Arial" w:cs="Arial"/>
            <w:sz w:val="24"/>
            <w:szCs w:val="24"/>
          </w:rPr>
          <w:t>7</w:t>
        </w:r>
      </w:ins>
      <w:ins w:id="482" w:author="Christian Hicks" w:date="2022-01-19T09:55:00Z">
        <w:r w:rsidR="00CA0537">
          <w:rPr>
            <w:rFonts w:ascii="Arial" w:hAnsi="Arial" w:cs="Arial"/>
            <w:sz w:val="24"/>
            <w:szCs w:val="24"/>
          </w:rPr>
          <w:t>.0</w:t>
        </w:r>
      </w:ins>
      <w:ins w:id="483" w:author="Christian Hicks" w:date="2021-12-10T15:06:00Z">
        <w:r w:rsidR="00950197">
          <w:rPr>
            <w:rFonts w:ascii="Arial" w:hAnsi="Arial" w:cs="Arial"/>
            <w:sz w:val="24"/>
            <w:szCs w:val="24"/>
          </w:rPr>
          <w:t xml:space="preserve">% had a clinically high </w:t>
        </w:r>
      </w:ins>
      <w:ins w:id="484" w:author="Christian Hicks" w:date="2022-01-31T14:17:00Z">
        <w:r w:rsidR="00B27193">
          <w:rPr>
            <w:rFonts w:ascii="Arial" w:hAnsi="Arial" w:cs="Arial"/>
            <w:sz w:val="24"/>
            <w:szCs w:val="24"/>
          </w:rPr>
          <w:t>TC</w:t>
        </w:r>
      </w:ins>
      <w:ins w:id="485" w:author="Christian Hicks" w:date="2021-12-10T15:06:00Z">
        <w:r w:rsidR="00950197">
          <w:rPr>
            <w:rFonts w:ascii="Arial" w:hAnsi="Arial" w:cs="Arial"/>
            <w:sz w:val="24"/>
            <w:szCs w:val="24"/>
          </w:rPr>
          <w:t xml:space="preserve"> of over 200 mg/d</w:t>
        </w:r>
      </w:ins>
      <w:ins w:id="486" w:author="Christian Hicks" w:date="2022-01-19T14:00:00Z">
        <w:r w:rsidR="00553C92">
          <w:rPr>
            <w:rFonts w:ascii="Arial" w:hAnsi="Arial" w:cs="Arial"/>
            <w:sz w:val="24"/>
            <w:szCs w:val="24"/>
          </w:rPr>
          <w:t>L</w:t>
        </w:r>
      </w:ins>
      <w:ins w:id="487" w:author="Christian Hicks" w:date="2022-01-19T09:57:00Z">
        <w:r w:rsidR="00841A08">
          <w:rPr>
            <w:rFonts w:ascii="Arial" w:hAnsi="Arial" w:cs="Arial"/>
            <w:sz w:val="24"/>
            <w:szCs w:val="24"/>
          </w:rPr>
          <w:t xml:space="preserve"> (SE = </w:t>
        </w:r>
        <w:r w:rsidR="00001600">
          <w:rPr>
            <w:rFonts w:ascii="Arial" w:hAnsi="Arial" w:cs="Arial"/>
            <w:sz w:val="24"/>
            <w:szCs w:val="24"/>
          </w:rPr>
          <w:t>1.8%)</w:t>
        </w:r>
      </w:ins>
      <w:ins w:id="488" w:author="Christian Hicks" w:date="2021-12-10T15:08:00Z">
        <w:r w:rsidR="00CE20B0">
          <w:rPr>
            <w:rFonts w:ascii="Arial" w:hAnsi="Arial" w:cs="Arial"/>
            <w:sz w:val="24"/>
            <w:szCs w:val="24"/>
          </w:rPr>
          <w:t xml:space="preserve"> and </w:t>
        </w:r>
      </w:ins>
      <w:ins w:id="489" w:author="Christian Hicks" w:date="2022-01-19T09:57:00Z">
        <w:r w:rsidR="00841A08">
          <w:rPr>
            <w:rFonts w:ascii="Arial" w:hAnsi="Arial" w:cs="Arial"/>
            <w:sz w:val="24"/>
            <w:szCs w:val="24"/>
          </w:rPr>
          <w:t>9.9</w:t>
        </w:r>
      </w:ins>
      <w:ins w:id="490" w:author="Christian Hicks" w:date="2021-12-10T15:08:00Z">
        <w:r w:rsidR="00CE20B0">
          <w:rPr>
            <w:rFonts w:ascii="Arial" w:hAnsi="Arial" w:cs="Arial"/>
            <w:sz w:val="24"/>
            <w:szCs w:val="24"/>
          </w:rPr>
          <w:t xml:space="preserve">% had a </w:t>
        </w:r>
      </w:ins>
      <w:ins w:id="491" w:author="Christian Hicks" w:date="2021-12-10T15:09:00Z">
        <w:r w:rsidR="00CE20B0">
          <w:rPr>
            <w:rFonts w:ascii="Arial" w:hAnsi="Arial" w:cs="Arial"/>
            <w:sz w:val="24"/>
            <w:szCs w:val="24"/>
          </w:rPr>
          <w:t xml:space="preserve">very high </w:t>
        </w:r>
      </w:ins>
      <w:ins w:id="492" w:author="Christian Hicks" w:date="2022-01-31T14:17:00Z">
        <w:r w:rsidR="00B27193">
          <w:rPr>
            <w:rFonts w:ascii="Arial" w:hAnsi="Arial" w:cs="Arial"/>
            <w:sz w:val="24"/>
            <w:szCs w:val="24"/>
          </w:rPr>
          <w:t>TC</w:t>
        </w:r>
      </w:ins>
      <w:ins w:id="493" w:author="Christian Hicks" w:date="2021-12-10T15:09:00Z">
        <w:r w:rsidR="00CE20B0">
          <w:rPr>
            <w:rFonts w:ascii="Arial" w:hAnsi="Arial" w:cs="Arial"/>
            <w:sz w:val="24"/>
            <w:szCs w:val="24"/>
          </w:rPr>
          <w:t xml:space="preserve"> of 240 mg/d</w:t>
        </w:r>
      </w:ins>
      <w:ins w:id="494" w:author="Christian Hicks" w:date="2022-01-19T14:00:00Z">
        <w:r w:rsidR="00553C92">
          <w:rPr>
            <w:rFonts w:ascii="Arial" w:hAnsi="Arial" w:cs="Arial"/>
            <w:sz w:val="24"/>
            <w:szCs w:val="24"/>
          </w:rPr>
          <w:t>L</w:t>
        </w:r>
      </w:ins>
      <w:ins w:id="495" w:author="Christian Hicks" w:date="2021-12-10T15:09:00Z">
        <w:r w:rsidR="00CE20B0">
          <w:rPr>
            <w:rFonts w:ascii="Arial" w:hAnsi="Arial" w:cs="Arial"/>
            <w:sz w:val="24"/>
            <w:szCs w:val="24"/>
          </w:rPr>
          <w:t xml:space="preserve"> or higher</w:t>
        </w:r>
      </w:ins>
      <w:ins w:id="496" w:author="Christian Hicks" w:date="2022-01-19T09:57:00Z">
        <w:r w:rsidR="00001600">
          <w:rPr>
            <w:rFonts w:ascii="Arial" w:hAnsi="Arial" w:cs="Arial"/>
            <w:sz w:val="24"/>
            <w:szCs w:val="24"/>
          </w:rPr>
          <w:t xml:space="preserve"> (SE = 1.1%)</w:t>
        </w:r>
      </w:ins>
      <w:ins w:id="497" w:author="Christian Hicks" w:date="2021-12-10T15:09:00Z">
        <w:r w:rsidR="00CE20B0">
          <w:rPr>
            <w:rFonts w:ascii="Arial" w:hAnsi="Arial" w:cs="Arial"/>
            <w:sz w:val="24"/>
            <w:szCs w:val="24"/>
          </w:rPr>
          <w:t>.</w:t>
        </w:r>
      </w:ins>
    </w:p>
    <w:p w14:paraId="23330EE1" w14:textId="77777777" w:rsidR="00950197" w:rsidRPr="003C48BD" w:rsidRDefault="00950197">
      <w:pPr>
        <w:pStyle w:val="Heading2"/>
        <w:spacing w:line="480" w:lineRule="auto"/>
        <w:rPr>
          <w:ins w:id="498" w:author="Christian Hicks" w:date="2021-12-10T15:06:00Z"/>
          <w:rFonts w:ascii="Arial" w:hAnsi="Arial" w:cs="Arial"/>
          <w:b/>
          <w:bCs/>
          <w:sz w:val="24"/>
          <w:szCs w:val="24"/>
          <w:rPrChange w:id="499" w:author="Christian Hicks" w:date="2022-01-23T11:11:00Z">
            <w:rPr>
              <w:ins w:id="500" w:author="Christian Hicks" w:date="2021-12-10T15:06:00Z"/>
            </w:rPr>
          </w:rPrChange>
        </w:rPr>
        <w:pPrChange w:id="501" w:author="Christian Hicks" w:date="2022-01-23T11:10:00Z">
          <w:pPr>
            <w:spacing w:line="480" w:lineRule="auto"/>
          </w:pPr>
        </w:pPrChange>
      </w:pPr>
      <w:ins w:id="502" w:author="Christian Hicks" w:date="2021-12-10T15:06:00Z">
        <w:r w:rsidRPr="003C48BD">
          <w:rPr>
            <w:rFonts w:ascii="Arial" w:hAnsi="Arial" w:cs="Arial"/>
            <w:b/>
            <w:bCs/>
            <w:color w:val="auto"/>
            <w:sz w:val="24"/>
            <w:szCs w:val="24"/>
            <w:rPrChange w:id="503" w:author="Christian Hicks" w:date="2022-01-23T11:11:00Z">
              <w:rPr/>
            </w:rPrChange>
          </w:rPr>
          <w:t>Working Hours</w:t>
        </w:r>
      </w:ins>
    </w:p>
    <w:p w14:paraId="201724B8" w14:textId="2E2CDF18" w:rsidR="00EF13E7" w:rsidRDefault="00950197">
      <w:pPr>
        <w:spacing w:line="480" w:lineRule="auto"/>
        <w:ind w:firstLine="720"/>
        <w:rPr>
          <w:ins w:id="504" w:author="Christian Hicks" w:date="2022-01-05T13:44:00Z"/>
          <w:rFonts w:ascii="Arial" w:hAnsi="Arial" w:cs="Arial"/>
          <w:sz w:val="24"/>
          <w:szCs w:val="24"/>
        </w:rPr>
        <w:pPrChange w:id="505" w:author="Christian Hicks" w:date="2022-01-05T13:45:00Z">
          <w:pPr>
            <w:spacing w:line="480" w:lineRule="auto"/>
          </w:pPr>
        </w:pPrChange>
      </w:pPr>
      <w:ins w:id="506" w:author="Christian Hicks" w:date="2021-12-10T15:06:00Z">
        <w:r>
          <w:rPr>
            <w:rFonts w:ascii="Arial" w:hAnsi="Arial" w:cs="Arial"/>
            <w:sz w:val="24"/>
            <w:szCs w:val="24"/>
          </w:rPr>
          <w:t>A</w:t>
        </w:r>
      </w:ins>
      <w:ins w:id="507" w:author="Christian Hicks" w:date="2022-01-05T13:33:00Z">
        <w:r w:rsidR="004F68EB">
          <w:rPr>
            <w:rFonts w:ascii="Arial" w:hAnsi="Arial" w:cs="Arial"/>
            <w:sz w:val="24"/>
            <w:szCs w:val="24"/>
          </w:rPr>
          <w:t>pproximately</w:t>
        </w:r>
      </w:ins>
      <w:ins w:id="508" w:author="Christian Hicks" w:date="2021-12-10T15:06:00Z">
        <w:r>
          <w:rPr>
            <w:rFonts w:ascii="Arial" w:hAnsi="Arial" w:cs="Arial"/>
            <w:sz w:val="24"/>
            <w:szCs w:val="24"/>
          </w:rPr>
          <w:t xml:space="preserve"> 3</w:t>
        </w:r>
      </w:ins>
      <w:ins w:id="509" w:author="Christian Hicks" w:date="2022-01-19T10:59:00Z">
        <w:r w:rsidR="008257E5">
          <w:rPr>
            <w:rFonts w:ascii="Arial" w:hAnsi="Arial" w:cs="Arial"/>
            <w:sz w:val="24"/>
            <w:szCs w:val="24"/>
          </w:rPr>
          <w:t>3.6</w:t>
        </w:r>
      </w:ins>
      <w:ins w:id="510" w:author="Christian Hicks" w:date="2021-12-10T15:06:00Z">
        <w:r>
          <w:rPr>
            <w:rFonts w:ascii="Arial" w:hAnsi="Arial" w:cs="Arial"/>
            <w:sz w:val="24"/>
            <w:szCs w:val="24"/>
          </w:rPr>
          <w:t>% of the weighted population worked exactly 40 hours</w:t>
        </w:r>
      </w:ins>
      <w:ins w:id="511" w:author="Christian Hicks" w:date="2022-01-19T10:59:00Z">
        <w:r w:rsidR="009F01DE">
          <w:rPr>
            <w:rFonts w:ascii="Arial" w:hAnsi="Arial" w:cs="Arial"/>
            <w:sz w:val="24"/>
            <w:szCs w:val="24"/>
          </w:rPr>
          <w:t xml:space="preserve"> (SE = 1.7%)</w:t>
        </w:r>
      </w:ins>
      <w:ins w:id="512" w:author="Christian Hicks" w:date="2021-12-10T15:06:00Z">
        <w:r>
          <w:rPr>
            <w:rFonts w:ascii="Arial" w:hAnsi="Arial" w:cs="Arial"/>
            <w:sz w:val="24"/>
            <w:szCs w:val="24"/>
          </w:rPr>
          <w:t xml:space="preserve"> and 4</w:t>
        </w:r>
      </w:ins>
      <w:ins w:id="513" w:author="Christian Hicks" w:date="2022-01-19T10:59:00Z">
        <w:r w:rsidR="009F01DE">
          <w:rPr>
            <w:rFonts w:ascii="Arial" w:hAnsi="Arial" w:cs="Arial"/>
            <w:sz w:val="24"/>
            <w:szCs w:val="24"/>
          </w:rPr>
          <w:t>6.9</w:t>
        </w:r>
      </w:ins>
      <w:ins w:id="514" w:author="Christian Hicks" w:date="2021-12-10T15:06:00Z">
        <w:r>
          <w:rPr>
            <w:rFonts w:ascii="Arial" w:hAnsi="Arial" w:cs="Arial"/>
            <w:sz w:val="24"/>
            <w:szCs w:val="24"/>
          </w:rPr>
          <w:t>% worked more than 40 hours</w:t>
        </w:r>
      </w:ins>
      <w:ins w:id="515" w:author="Christian Hicks" w:date="2022-01-19T10:59:00Z">
        <w:r w:rsidR="00594FC5">
          <w:rPr>
            <w:rFonts w:ascii="Arial" w:hAnsi="Arial" w:cs="Arial"/>
            <w:sz w:val="24"/>
            <w:szCs w:val="24"/>
          </w:rPr>
          <w:t xml:space="preserve"> (SE = 1.8%)</w:t>
        </w:r>
      </w:ins>
      <w:ins w:id="516" w:author="Christian Hicks" w:date="2021-12-10T15:06:00Z">
        <w:r>
          <w:rPr>
            <w:rFonts w:ascii="Arial" w:hAnsi="Arial" w:cs="Arial"/>
            <w:sz w:val="24"/>
            <w:szCs w:val="24"/>
          </w:rPr>
          <w:t>.</w:t>
        </w:r>
      </w:ins>
      <w:ins w:id="517" w:author="Christian Hicks" w:date="2021-12-10T23:37:00Z">
        <w:r w:rsidR="009861C9">
          <w:rPr>
            <w:rFonts w:ascii="Arial" w:hAnsi="Arial" w:cs="Arial"/>
            <w:sz w:val="24"/>
            <w:szCs w:val="24"/>
          </w:rPr>
          <w:t xml:space="preserve"> The proportion of those who </w:t>
        </w:r>
      </w:ins>
      <w:ins w:id="518" w:author="Christian Hicks" w:date="2021-12-10T20:05:00Z">
        <w:r w:rsidR="00BC20B8">
          <w:rPr>
            <w:rFonts w:ascii="Arial" w:hAnsi="Arial" w:cs="Arial"/>
            <w:sz w:val="24"/>
            <w:szCs w:val="24"/>
          </w:rPr>
          <w:t>worked between 30-39 hours</w:t>
        </w:r>
      </w:ins>
      <w:ins w:id="519" w:author="Christian Hicks" w:date="2021-12-10T23:37:00Z">
        <w:r w:rsidR="009861C9">
          <w:rPr>
            <w:rFonts w:ascii="Arial" w:hAnsi="Arial" w:cs="Arial"/>
            <w:sz w:val="24"/>
            <w:szCs w:val="24"/>
          </w:rPr>
          <w:t xml:space="preserve"> was 19</w:t>
        </w:r>
      </w:ins>
      <w:ins w:id="520" w:author="Christian Hicks" w:date="2022-01-19T11:00:00Z">
        <w:r w:rsidR="00594FC5">
          <w:rPr>
            <w:rFonts w:ascii="Arial" w:hAnsi="Arial" w:cs="Arial"/>
            <w:sz w:val="24"/>
            <w:szCs w:val="24"/>
          </w:rPr>
          <w:t>.4</w:t>
        </w:r>
      </w:ins>
      <w:ins w:id="521" w:author="Christian Hicks" w:date="2021-12-10T23:37:00Z">
        <w:r w:rsidR="009861C9">
          <w:rPr>
            <w:rFonts w:ascii="Arial" w:hAnsi="Arial" w:cs="Arial"/>
            <w:sz w:val="24"/>
            <w:szCs w:val="24"/>
          </w:rPr>
          <w:t>%</w:t>
        </w:r>
      </w:ins>
      <w:ins w:id="522" w:author="Christian Hicks" w:date="2022-01-19T11:00:00Z">
        <w:r w:rsidR="00594FC5">
          <w:rPr>
            <w:rFonts w:ascii="Arial" w:hAnsi="Arial" w:cs="Arial"/>
            <w:sz w:val="24"/>
            <w:szCs w:val="24"/>
          </w:rPr>
          <w:t xml:space="preserve"> (SE = </w:t>
        </w:r>
        <w:r w:rsidR="00ED2404">
          <w:rPr>
            <w:rFonts w:ascii="Arial" w:hAnsi="Arial" w:cs="Arial"/>
            <w:sz w:val="24"/>
            <w:szCs w:val="24"/>
          </w:rPr>
          <w:t>1.4%)</w:t>
        </w:r>
      </w:ins>
      <w:ins w:id="523" w:author="Christian Hicks" w:date="2021-12-10T20:05:00Z">
        <w:r w:rsidR="00BC20B8">
          <w:rPr>
            <w:rFonts w:ascii="Arial" w:hAnsi="Arial" w:cs="Arial"/>
            <w:sz w:val="24"/>
            <w:szCs w:val="24"/>
          </w:rPr>
          <w:t xml:space="preserve">. </w:t>
        </w:r>
      </w:ins>
      <w:commentRangeStart w:id="524"/>
      <w:ins w:id="525" w:author="Christian Hicks" w:date="2021-12-10T15:06:00Z">
        <w:r>
          <w:rPr>
            <w:rFonts w:ascii="Arial" w:hAnsi="Arial" w:cs="Arial"/>
            <w:sz w:val="24"/>
            <w:szCs w:val="24"/>
          </w:rPr>
          <w:t>Male mean working hours was 4</w:t>
        </w:r>
      </w:ins>
      <w:ins w:id="526" w:author="Christian Hicks" w:date="2022-01-19T11:10:00Z">
        <w:r w:rsidR="00296850">
          <w:rPr>
            <w:rFonts w:ascii="Arial" w:hAnsi="Arial" w:cs="Arial"/>
            <w:sz w:val="24"/>
            <w:szCs w:val="24"/>
          </w:rPr>
          <w:t>6.7</w:t>
        </w:r>
      </w:ins>
      <w:ins w:id="527" w:author="Christian Hicks" w:date="2021-12-10T15:06:00Z">
        <w:r>
          <w:rPr>
            <w:rFonts w:ascii="Arial" w:hAnsi="Arial" w:cs="Arial"/>
            <w:sz w:val="24"/>
            <w:szCs w:val="24"/>
          </w:rPr>
          <w:t xml:space="preserve"> hours </w:t>
        </w:r>
      </w:ins>
      <w:ins w:id="528" w:author="Christian Hicks" w:date="2022-01-19T11:10:00Z">
        <w:r w:rsidR="00180299">
          <w:rPr>
            <w:rFonts w:ascii="Arial" w:hAnsi="Arial" w:cs="Arial"/>
            <w:sz w:val="24"/>
            <w:szCs w:val="24"/>
          </w:rPr>
          <w:t>(SE =</w:t>
        </w:r>
      </w:ins>
      <w:ins w:id="529" w:author="Christian Hicks" w:date="2022-01-19T11:11:00Z">
        <w:r w:rsidR="003950D1">
          <w:rPr>
            <w:rFonts w:ascii="Arial" w:hAnsi="Arial" w:cs="Arial"/>
            <w:sz w:val="24"/>
            <w:szCs w:val="24"/>
          </w:rPr>
          <w:t xml:space="preserve"> 0.6)</w:t>
        </w:r>
      </w:ins>
      <w:ins w:id="530" w:author="Christian Hicks" w:date="2022-01-19T11:10:00Z">
        <w:r w:rsidR="00180299">
          <w:rPr>
            <w:rFonts w:ascii="Arial" w:hAnsi="Arial" w:cs="Arial"/>
            <w:sz w:val="24"/>
            <w:szCs w:val="24"/>
          </w:rPr>
          <w:t xml:space="preserve"> </w:t>
        </w:r>
      </w:ins>
      <w:ins w:id="531" w:author="Christian Hicks" w:date="2021-12-10T15:06:00Z">
        <w:r>
          <w:rPr>
            <w:rFonts w:ascii="Arial" w:hAnsi="Arial" w:cs="Arial"/>
            <w:sz w:val="24"/>
            <w:szCs w:val="24"/>
          </w:rPr>
          <w:t>whereas the female mean was 4</w:t>
        </w:r>
      </w:ins>
      <w:ins w:id="532" w:author="Christian Hicks" w:date="2022-01-19T11:11:00Z">
        <w:r w:rsidR="00E53A55">
          <w:rPr>
            <w:rFonts w:ascii="Arial" w:hAnsi="Arial" w:cs="Arial"/>
            <w:sz w:val="24"/>
            <w:szCs w:val="24"/>
          </w:rPr>
          <w:t>2.</w:t>
        </w:r>
      </w:ins>
      <w:ins w:id="533" w:author="Christian Hicks" w:date="2022-01-19T11:12:00Z">
        <w:r w:rsidR="00E53A55">
          <w:rPr>
            <w:rFonts w:ascii="Arial" w:hAnsi="Arial" w:cs="Arial"/>
            <w:sz w:val="24"/>
            <w:szCs w:val="24"/>
          </w:rPr>
          <w:t>8</w:t>
        </w:r>
      </w:ins>
      <w:ins w:id="534" w:author="Christian Hicks" w:date="2021-12-10T15:06:00Z">
        <w:r>
          <w:rPr>
            <w:rFonts w:ascii="Arial" w:hAnsi="Arial" w:cs="Arial"/>
            <w:sz w:val="24"/>
            <w:szCs w:val="24"/>
          </w:rPr>
          <w:t xml:space="preserve"> hours</w:t>
        </w:r>
      </w:ins>
      <w:ins w:id="535" w:author="Christian Hicks" w:date="2022-01-19T11:12:00Z">
        <w:r w:rsidR="00E53A55">
          <w:rPr>
            <w:rFonts w:ascii="Arial" w:hAnsi="Arial" w:cs="Arial"/>
            <w:sz w:val="24"/>
            <w:szCs w:val="24"/>
          </w:rPr>
          <w:t xml:space="preserve"> (SE = </w:t>
        </w:r>
        <w:r w:rsidR="00AA06F1">
          <w:rPr>
            <w:rFonts w:ascii="Arial" w:hAnsi="Arial" w:cs="Arial"/>
            <w:sz w:val="24"/>
            <w:szCs w:val="24"/>
          </w:rPr>
          <w:t>0.5)</w:t>
        </w:r>
      </w:ins>
      <w:ins w:id="536" w:author="Christian Hicks" w:date="2021-12-10T15:06:00Z">
        <w:r>
          <w:rPr>
            <w:rFonts w:ascii="Arial" w:hAnsi="Arial" w:cs="Arial"/>
            <w:sz w:val="24"/>
            <w:szCs w:val="24"/>
          </w:rPr>
          <w:t>.</w:t>
        </w:r>
        <w:commentRangeEnd w:id="524"/>
        <w:r>
          <w:rPr>
            <w:rStyle w:val="CommentReference"/>
          </w:rPr>
          <w:commentReference w:id="524"/>
        </w:r>
      </w:ins>
    </w:p>
    <w:p w14:paraId="66D4F7BA" w14:textId="77777777" w:rsidR="00BC2E65" w:rsidRDefault="00BC2E65">
      <w:pPr>
        <w:rPr>
          <w:ins w:id="537" w:author="Christian Hicks" w:date="2022-01-05T14:05:00Z"/>
          <w:rFonts w:ascii="Arial" w:hAnsi="Arial" w:cs="Arial"/>
          <w:b/>
          <w:bCs/>
          <w:sz w:val="24"/>
          <w:szCs w:val="24"/>
        </w:rPr>
      </w:pPr>
      <w:ins w:id="538" w:author="Christian Hicks" w:date="2022-01-05T14:05:00Z">
        <w:r>
          <w:rPr>
            <w:rFonts w:ascii="Arial" w:hAnsi="Arial" w:cs="Arial"/>
            <w:b/>
            <w:bCs/>
            <w:sz w:val="24"/>
            <w:szCs w:val="24"/>
          </w:rPr>
          <w:br w:type="page"/>
        </w:r>
      </w:ins>
    </w:p>
    <w:p w14:paraId="316740E8" w14:textId="77777777" w:rsidR="00171A46" w:rsidRDefault="00171A46" w:rsidP="00BC2E65">
      <w:pPr>
        <w:rPr>
          <w:ins w:id="539" w:author="Christian Hicks" w:date="2022-01-05T14:07:00Z"/>
          <w:rFonts w:ascii="Arial" w:hAnsi="Arial" w:cs="Arial"/>
          <w:b/>
          <w:bCs/>
          <w:sz w:val="24"/>
          <w:szCs w:val="24"/>
        </w:rPr>
        <w:sectPr w:rsidR="00171A46">
          <w:headerReference w:type="default" r:id="rId15"/>
          <w:footerReference w:type="default" r:id="rId16"/>
          <w:pgSz w:w="12240" w:h="15840"/>
          <w:pgMar w:top="1440" w:right="1440" w:bottom="1440" w:left="1440" w:header="720" w:footer="720" w:gutter="0"/>
          <w:cols w:space="720"/>
          <w:docGrid w:linePitch="360"/>
        </w:sectPr>
      </w:pPr>
    </w:p>
    <w:p w14:paraId="2DE1051C" w14:textId="541C9034" w:rsidR="00BC2E65" w:rsidRPr="000C7F0C" w:rsidRDefault="00BC2E65" w:rsidP="00BC2E65">
      <w:pPr>
        <w:rPr>
          <w:ins w:id="540" w:author="Christian Hicks" w:date="2022-01-05T14:05:00Z"/>
          <w:rStyle w:val="SubtleEmphasis"/>
          <w:rFonts w:ascii="Arial" w:hAnsi="Arial" w:cs="Arial"/>
          <w:i w:val="0"/>
          <w:iCs w:val="0"/>
          <w:color w:val="auto"/>
          <w:sz w:val="24"/>
          <w:szCs w:val="24"/>
        </w:rPr>
      </w:pPr>
      <w:ins w:id="541" w:author="Christian Hicks" w:date="2022-01-05T14:05:00Z">
        <w:r w:rsidRPr="00192574">
          <w:rPr>
            <w:rStyle w:val="Heading2Char"/>
            <w:rFonts w:ascii="Arial" w:hAnsi="Arial" w:cs="Arial"/>
            <w:color w:val="auto"/>
            <w:sz w:val="24"/>
            <w:szCs w:val="24"/>
            <w:rPrChange w:id="542" w:author="Christian Hicks" w:date="2022-01-23T11:11:00Z">
              <w:rPr>
                <w:rFonts w:ascii="Arial" w:hAnsi="Arial" w:cs="Arial"/>
                <w:b/>
                <w:bCs/>
                <w:sz w:val="24"/>
                <w:szCs w:val="24"/>
              </w:rPr>
            </w:rPrChange>
          </w:rPr>
          <w:lastRenderedPageBreak/>
          <w:t>Table 1.</w:t>
        </w:r>
        <w:r w:rsidRPr="00192574">
          <w:rPr>
            <w:rFonts w:ascii="Arial" w:hAnsi="Arial" w:cs="Arial"/>
            <w:rPrChange w:id="543" w:author="Christian Hicks" w:date="2022-01-23T11:11:00Z">
              <w:rPr>
                <w:rFonts w:ascii="Arial" w:hAnsi="Arial" w:cs="Arial"/>
                <w:sz w:val="24"/>
                <w:szCs w:val="24"/>
              </w:rPr>
            </w:rPrChange>
          </w:rPr>
          <w:t xml:space="preserve"> </w:t>
        </w:r>
        <w:r>
          <w:rPr>
            <w:rStyle w:val="SubtleEmphasis"/>
            <w:rFonts w:ascii="Arial" w:hAnsi="Arial" w:cs="Arial"/>
            <w:color w:val="auto"/>
            <w:sz w:val="24"/>
            <w:szCs w:val="24"/>
          </w:rPr>
          <w:t>F</w:t>
        </w:r>
        <w:r w:rsidRPr="000C7F0C">
          <w:rPr>
            <w:rStyle w:val="SubtleEmphasis"/>
            <w:rFonts w:ascii="Arial" w:hAnsi="Arial" w:cs="Arial"/>
            <w:color w:val="auto"/>
            <w:sz w:val="24"/>
            <w:szCs w:val="24"/>
          </w:rPr>
          <w:t>requencies, means, and medians of select characteristics of U.S adults from NHANES 2017-2018 (n = 1,715)</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3237"/>
        <w:gridCol w:w="3238"/>
        <w:gridCol w:w="3238"/>
      </w:tblGrid>
      <w:tr w:rsidR="00BC2E65" w:rsidRPr="000C7F0C" w14:paraId="628CFEDE" w14:textId="77777777" w:rsidTr="00B218E4">
        <w:trPr>
          <w:ins w:id="544" w:author="Christian Hicks" w:date="2022-01-05T14:05:00Z"/>
        </w:trPr>
        <w:tc>
          <w:tcPr>
            <w:tcW w:w="3237" w:type="dxa"/>
            <w:tcBorders>
              <w:top w:val="single" w:sz="4" w:space="0" w:color="auto"/>
              <w:bottom w:val="single" w:sz="4" w:space="0" w:color="auto"/>
            </w:tcBorders>
          </w:tcPr>
          <w:p w14:paraId="2C8DD405" w14:textId="77777777" w:rsidR="00BC2E65" w:rsidRPr="000C7F0C" w:rsidRDefault="00BC2E65" w:rsidP="00B218E4">
            <w:pPr>
              <w:rPr>
                <w:ins w:id="545" w:author="Christian Hicks" w:date="2022-01-05T14:05:00Z"/>
                <w:rFonts w:ascii="Arial" w:hAnsi="Arial" w:cs="Arial"/>
                <w:b/>
                <w:bCs/>
                <w:sz w:val="24"/>
                <w:szCs w:val="24"/>
              </w:rPr>
            </w:pPr>
            <w:commentRangeStart w:id="546"/>
            <w:ins w:id="547" w:author="Christian Hicks" w:date="2022-01-05T14:05:00Z">
              <w:r w:rsidRPr="000C7F0C">
                <w:rPr>
                  <w:rFonts w:ascii="Arial" w:hAnsi="Arial" w:cs="Arial"/>
                  <w:b/>
                  <w:bCs/>
                  <w:sz w:val="24"/>
                  <w:szCs w:val="24"/>
                </w:rPr>
                <w:t>Characteristic</w:t>
              </w:r>
              <w:commentRangeEnd w:id="546"/>
              <w:r w:rsidRPr="000C7F0C">
                <w:rPr>
                  <w:rStyle w:val="CommentReference"/>
                  <w:rFonts w:ascii="Arial" w:hAnsi="Arial" w:cs="Arial"/>
                  <w:sz w:val="24"/>
                  <w:szCs w:val="24"/>
                </w:rPr>
                <w:commentReference w:id="546"/>
              </w:r>
            </w:ins>
          </w:p>
        </w:tc>
        <w:tc>
          <w:tcPr>
            <w:tcW w:w="3237" w:type="dxa"/>
            <w:tcBorders>
              <w:top w:val="single" w:sz="4" w:space="0" w:color="auto"/>
              <w:bottom w:val="single" w:sz="4" w:space="0" w:color="auto"/>
            </w:tcBorders>
          </w:tcPr>
          <w:p w14:paraId="580B9D48" w14:textId="77777777" w:rsidR="00BC2E65" w:rsidRPr="000C7F0C" w:rsidRDefault="00BC2E65" w:rsidP="00B218E4">
            <w:pPr>
              <w:rPr>
                <w:ins w:id="548" w:author="Christian Hicks" w:date="2022-01-05T14:05:00Z"/>
                <w:rFonts w:ascii="Arial" w:hAnsi="Arial" w:cs="Arial"/>
                <w:b/>
                <w:bCs/>
                <w:sz w:val="24"/>
                <w:szCs w:val="24"/>
              </w:rPr>
            </w:pPr>
            <w:ins w:id="549" w:author="Christian Hicks" w:date="2022-01-05T14:05:00Z">
              <w:r w:rsidRPr="000C7F0C">
                <w:rPr>
                  <w:rFonts w:ascii="Arial" w:hAnsi="Arial" w:cs="Arial"/>
                  <w:b/>
                  <w:bCs/>
                  <w:sz w:val="24"/>
                  <w:szCs w:val="24"/>
                </w:rPr>
                <w:t>Unweighted n</w:t>
              </w:r>
            </w:ins>
          </w:p>
        </w:tc>
        <w:tc>
          <w:tcPr>
            <w:tcW w:w="3238" w:type="dxa"/>
            <w:tcBorders>
              <w:top w:val="single" w:sz="4" w:space="0" w:color="auto"/>
              <w:bottom w:val="single" w:sz="4" w:space="0" w:color="auto"/>
            </w:tcBorders>
          </w:tcPr>
          <w:p w14:paraId="509DA859" w14:textId="77777777" w:rsidR="00BC2E65" w:rsidRPr="000C7F0C" w:rsidRDefault="00BC2E65" w:rsidP="00B218E4">
            <w:pPr>
              <w:rPr>
                <w:ins w:id="550" w:author="Christian Hicks" w:date="2022-01-05T14:05:00Z"/>
                <w:rFonts w:ascii="Arial" w:hAnsi="Arial" w:cs="Arial"/>
                <w:b/>
                <w:bCs/>
                <w:sz w:val="24"/>
                <w:szCs w:val="24"/>
              </w:rPr>
            </w:pPr>
            <w:ins w:id="551" w:author="Christian Hicks" w:date="2022-01-05T14:05:00Z">
              <w:r w:rsidRPr="000C7F0C">
                <w:rPr>
                  <w:rFonts w:ascii="Arial" w:hAnsi="Arial" w:cs="Arial"/>
                  <w:b/>
                  <w:bCs/>
                  <w:sz w:val="24"/>
                  <w:szCs w:val="24"/>
                </w:rPr>
                <w:t>Weighted n</w:t>
              </w:r>
            </w:ins>
          </w:p>
        </w:tc>
        <w:tc>
          <w:tcPr>
            <w:tcW w:w="3238" w:type="dxa"/>
            <w:tcBorders>
              <w:top w:val="single" w:sz="4" w:space="0" w:color="auto"/>
              <w:bottom w:val="single" w:sz="4" w:space="0" w:color="auto"/>
            </w:tcBorders>
          </w:tcPr>
          <w:p w14:paraId="4B504C54" w14:textId="77777777" w:rsidR="00BC2E65" w:rsidRPr="000C7F0C" w:rsidRDefault="00BC2E65" w:rsidP="00B218E4">
            <w:pPr>
              <w:rPr>
                <w:ins w:id="552" w:author="Christian Hicks" w:date="2022-01-05T14:05:00Z"/>
                <w:rFonts w:ascii="Arial" w:hAnsi="Arial" w:cs="Arial"/>
                <w:b/>
                <w:bCs/>
                <w:sz w:val="24"/>
                <w:szCs w:val="24"/>
              </w:rPr>
            </w:pPr>
            <w:ins w:id="553" w:author="Christian Hicks" w:date="2022-01-05T14:05:00Z">
              <w:r w:rsidRPr="000C7F0C">
                <w:rPr>
                  <w:rFonts w:ascii="Arial" w:hAnsi="Arial" w:cs="Arial"/>
                  <w:b/>
                  <w:bCs/>
                  <w:sz w:val="24"/>
                  <w:szCs w:val="24"/>
                </w:rPr>
                <w:t>Value</w:t>
              </w:r>
            </w:ins>
          </w:p>
        </w:tc>
      </w:tr>
      <w:tr w:rsidR="00BC2E65" w:rsidRPr="000C7F0C" w14:paraId="47F62E17" w14:textId="77777777" w:rsidTr="00B218E4">
        <w:trPr>
          <w:ins w:id="554" w:author="Christian Hicks" w:date="2022-01-05T14:05:00Z"/>
        </w:trPr>
        <w:tc>
          <w:tcPr>
            <w:tcW w:w="3237" w:type="dxa"/>
            <w:tcBorders>
              <w:top w:val="single" w:sz="4" w:space="0" w:color="auto"/>
            </w:tcBorders>
          </w:tcPr>
          <w:p w14:paraId="561A6802" w14:textId="77777777" w:rsidR="00BC2E65" w:rsidRPr="000C7F0C" w:rsidRDefault="00BC2E65" w:rsidP="00B218E4">
            <w:pPr>
              <w:rPr>
                <w:ins w:id="555" w:author="Christian Hicks" w:date="2022-01-05T14:05:00Z"/>
                <w:rFonts w:ascii="Arial" w:hAnsi="Arial" w:cs="Arial"/>
                <w:sz w:val="24"/>
                <w:szCs w:val="24"/>
              </w:rPr>
            </w:pPr>
            <w:ins w:id="556" w:author="Christian Hicks" w:date="2022-01-05T14:05:00Z">
              <w:r w:rsidRPr="000C7F0C">
                <w:rPr>
                  <w:rFonts w:ascii="Arial" w:hAnsi="Arial" w:cs="Arial"/>
                  <w:sz w:val="24"/>
                  <w:szCs w:val="24"/>
                </w:rPr>
                <w:t>Total blood cholesterol (mg/dL)</w:t>
              </w:r>
              <w:r w:rsidRPr="000C7F0C">
                <w:rPr>
                  <w:rFonts w:ascii="Arial" w:hAnsi="Arial" w:cs="Arial"/>
                  <w:sz w:val="24"/>
                  <w:szCs w:val="24"/>
                  <w:vertAlign w:val="superscript"/>
                </w:rPr>
                <w:t xml:space="preserve"> a</w:t>
              </w:r>
            </w:ins>
          </w:p>
        </w:tc>
        <w:tc>
          <w:tcPr>
            <w:tcW w:w="3237" w:type="dxa"/>
            <w:tcBorders>
              <w:top w:val="single" w:sz="4" w:space="0" w:color="auto"/>
            </w:tcBorders>
          </w:tcPr>
          <w:p w14:paraId="4E14FB01" w14:textId="77777777" w:rsidR="00BC2E65" w:rsidRPr="000C7F0C" w:rsidRDefault="00BC2E65" w:rsidP="00B218E4">
            <w:pPr>
              <w:rPr>
                <w:ins w:id="557" w:author="Christian Hicks" w:date="2022-01-05T14:05:00Z"/>
                <w:rFonts w:ascii="Arial" w:hAnsi="Arial" w:cs="Arial"/>
                <w:sz w:val="24"/>
                <w:szCs w:val="24"/>
              </w:rPr>
            </w:pPr>
            <w:ins w:id="558" w:author="Christian Hicks" w:date="2022-01-05T14:05:00Z">
              <w:r w:rsidRPr="000C7F0C">
                <w:rPr>
                  <w:rFonts w:ascii="Arial" w:hAnsi="Arial" w:cs="Arial"/>
                  <w:sz w:val="24"/>
                  <w:szCs w:val="24"/>
                </w:rPr>
                <w:t>1,715</w:t>
              </w:r>
            </w:ins>
          </w:p>
        </w:tc>
        <w:tc>
          <w:tcPr>
            <w:tcW w:w="3238" w:type="dxa"/>
            <w:tcBorders>
              <w:top w:val="single" w:sz="4" w:space="0" w:color="auto"/>
            </w:tcBorders>
          </w:tcPr>
          <w:p w14:paraId="15EE2CE2" w14:textId="77777777" w:rsidR="00BC2E65" w:rsidRPr="000C7F0C" w:rsidRDefault="00BC2E65" w:rsidP="00B218E4">
            <w:pPr>
              <w:rPr>
                <w:ins w:id="559" w:author="Christian Hicks" w:date="2022-01-05T14:05:00Z"/>
                <w:rFonts w:ascii="Arial" w:hAnsi="Arial" w:cs="Arial"/>
                <w:sz w:val="24"/>
                <w:szCs w:val="24"/>
              </w:rPr>
            </w:pPr>
            <w:ins w:id="560" w:author="Christian Hicks" w:date="2022-01-05T14:05:00Z">
              <w:r w:rsidRPr="000C7F0C">
                <w:rPr>
                  <w:rFonts w:ascii="Arial" w:hAnsi="Arial" w:cs="Arial"/>
                  <w:sz w:val="24"/>
                  <w:szCs w:val="24"/>
                </w:rPr>
                <w:t>95,960,477</w:t>
              </w:r>
            </w:ins>
          </w:p>
        </w:tc>
        <w:tc>
          <w:tcPr>
            <w:tcW w:w="3238" w:type="dxa"/>
            <w:tcBorders>
              <w:top w:val="single" w:sz="4" w:space="0" w:color="auto"/>
            </w:tcBorders>
          </w:tcPr>
          <w:p w14:paraId="6D3C9392" w14:textId="1EBEFA2A" w:rsidR="00BC2E65" w:rsidRPr="000C7F0C" w:rsidRDefault="00BC2E65" w:rsidP="00B218E4">
            <w:pPr>
              <w:rPr>
                <w:ins w:id="561" w:author="Christian Hicks" w:date="2022-01-05T14:05:00Z"/>
                <w:rFonts w:ascii="Arial" w:hAnsi="Arial" w:cs="Arial"/>
                <w:sz w:val="24"/>
                <w:szCs w:val="24"/>
              </w:rPr>
            </w:pPr>
            <w:ins w:id="562" w:author="Christian Hicks" w:date="2022-01-05T14:05:00Z">
              <w:r w:rsidRPr="000C7F0C">
                <w:rPr>
                  <w:rFonts w:ascii="Arial" w:hAnsi="Arial" w:cs="Arial"/>
                  <w:sz w:val="24"/>
                  <w:szCs w:val="24"/>
                </w:rPr>
                <w:t>190.0 (</w:t>
              </w:r>
            </w:ins>
            <w:ins w:id="563" w:author="Christian Hicks" w:date="2022-01-19T11:20:00Z">
              <w:r w:rsidR="0097081C">
                <w:rPr>
                  <w:rFonts w:ascii="Arial" w:hAnsi="Arial" w:cs="Arial"/>
                  <w:sz w:val="24"/>
                  <w:szCs w:val="24"/>
                </w:rPr>
                <w:t>1.4</w:t>
              </w:r>
            </w:ins>
            <w:ins w:id="564" w:author="Christian Hicks" w:date="2022-01-05T14:05:00Z">
              <w:r w:rsidRPr="000C7F0C">
                <w:rPr>
                  <w:rFonts w:ascii="Arial" w:hAnsi="Arial" w:cs="Arial"/>
                  <w:sz w:val="24"/>
                  <w:szCs w:val="24"/>
                </w:rPr>
                <w:t>)</w:t>
              </w:r>
            </w:ins>
          </w:p>
        </w:tc>
      </w:tr>
      <w:tr w:rsidR="00BC2E65" w:rsidRPr="000C7F0C" w14:paraId="0B69B6BE" w14:textId="77777777" w:rsidTr="00B218E4">
        <w:trPr>
          <w:ins w:id="565" w:author="Christian Hicks" w:date="2022-01-05T14:05:00Z"/>
        </w:trPr>
        <w:tc>
          <w:tcPr>
            <w:tcW w:w="3237" w:type="dxa"/>
          </w:tcPr>
          <w:p w14:paraId="4A53117B" w14:textId="77777777" w:rsidR="00BC2E65" w:rsidRPr="000C7F0C" w:rsidRDefault="00BC2E65" w:rsidP="00B218E4">
            <w:pPr>
              <w:rPr>
                <w:ins w:id="566" w:author="Christian Hicks" w:date="2022-01-05T14:05:00Z"/>
                <w:rFonts w:ascii="Arial" w:hAnsi="Arial" w:cs="Arial"/>
                <w:sz w:val="24"/>
                <w:szCs w:val="24"/>
              </w:rPr>
            </w:pPr>
            <w:ins w:id="567" w:author="Christian Hicks" w:date="2022-01-05T14:05:00Z">
              <w:r w:rsidRPr="000C7F0C">
                <w:rPr>
                  <w:rFonts w:ascii="Arial" w:hAnsi="Arial" w:cs="Arial"/>
                  <w:sz w:val="24"/>
                  <w:szCs w:val="24"/>
                </w:rPr>
                <w:t>Prior week working hours</w:t>
              </w:r>
              <w:r w:rsidRPr="000C7F0C">
                <w:rPr>
                  <w:rFonts w:ascii="Arial" w:hAnsi="Arial" w:cs="Arial"/>
                  <w:sz w:val="24"/>
                  <w:szCs w:val="24"/>
                  <w:vertAlign w:val="superscript"/>
                </w:rPr>
                <w:t xml:space="preserve"> b</w:t>
              </w:r>
            </w:ins>
          </w:p>
        </w:tc>
        <w:tc>
          <w:tcPr>
            <w:tcW w:w="3237" w:type="dxa"/>
          </w:tcPr>
          <w:p w14:paraId="6FD26F73" w14:textId="77777777" w:rsidR="00BC2E65" w:rsidRPr="000C7F0C" w:rsidRDefault="00BC2E65" w:rsidP="00B218E4">
            <w:pPr>
              <w:rPr>
                <w:ins w:id="568" w:author="Christian Hicks" w:date="2022-01-05T14:05:00Z"/>
                <w:rFonts w:ascii="Arial" w:hAnsi="Arial" w:cs="Arial"/>
                <w:sz w:val="24"/>
                <w:szCs w:val="24"/>
              </w:rPr>
            </w:pPr>
            <w:ins w:id="569" w:author="Christian Hicks" w:date="2022-01-05T14:05:00Z">
              <w:r w:rsidRPr="000C7F0C">
                <w:rPr>
                  <w:rFonts w:ascii="Arial" w:hAnsi="Arial" w:cs="Arial"/>
                  <w:sz w:val="24"/>
                  <w:szCs w:val="24"/>
                </w:rPr>
                <w:t>1,715</w:t>
              </w:r>
            </w:ins>
          </w:p>
        </w:tc>
        <w:tc>
          <w:tcPr>
            <w:tcW w:w="3238" w:type="dxa"/>
          </w:tcPr>
          <w:p w14:paraId="770A91D3" w14:textId="77777777" w:rsidR="00BC2E65" w:rsidRPr="000C7F0C" w:rsidRDefault="00BC2E65" w:rsidP="00B218E4">
            <w:pPr>
              <w:rPr>
                <w:ins w:id="570" w:author="Christian Hicks" w:date="2022-01-05T14:05:00Z"/>
                <w:rFonts w:ascii="Arial" w:hAnsi="Arial" w:cs="Arial"/>
                <w:sz w:val="24"/>
                <w:szCs w:val="24"/>
              </w:rPr>
            </w:pPr>
            <w:ins w:id="571" w:author="Christian Hicks" w:date="2022-01-05T14:05:00Z">
              <w:r w:rsidRPr="000C7F0C">
                <w:rPr>
                  <w:rFonts w:ascii="Arial" w:hAnsi="Arial" w:cs="Arial"/>
                  <w:sz w:val="24"/>
                  <w:szCs w:val="24"/>
                </w:rPr>
                <w:t>95,960,477</w:t>
              </w:r>
            </w:ins>
          </w:p>
        </w:tc>
        <w:tc>
          <w:tcPr>
            <w:tcW w:w="3238" w:type="dxa"/>
          </w:tcPr>
          <w:p w14:paraId="6B894003" w14:textId="77777777" w:rsidR="00BC2E65" w:rsidRPr="000C7F0C" w:rsidRDefault="00BC2E65" w:rsidP="00B218E4">
            <w:pPr>
              <w:rPr>
                <w:ins w:id="572" w:author="Christian Hicks" w:date="2022-01-05T14:05:00Z"/>
                <w:rFonts w:ascii="Arial" w:hAnsi="Arial" w:cs="Arial"/>
                <w:sz w:val="24"/>
                <w:szCs w:val="24"/>
              </w:rPr>
            </w:pPr>
            <w:ins w:id="573" w:author="Christian Hicks" w:date="2022-01-05T14:05:00Z">
              <w:r w:rsidRPr="000C7F0C">
                <w:rPr>
                  <w:rFonts w:ascii="Arial" w:hAnsi="Arial" w:cs="Arial"/>
                  <w:sz w:val="24"/>
                  <w:szCs w:val="24"/>
                </w:rPr>
                <w:t>40.0 (30.0 – 80.0)</w:t>
              </w:r>
            </w:ins>
          </w:p>
        </w:tc>
      </w:tr>
      <w:tr w:rsidR="00BC2E65" w:rsidRPr="000C7F0C" w14:paraId="7EDCE2A6" w14:textId="77777777" w:rsidTr="00B218E4">
        <w:trPr>
          <w:ins w:id="574" w:author="Christian Hicks" w:date="2022-01-05T14:05:00Z"/>
        </w:trPr>
        <w:tc>
          <w:tcPr>
            <w:tcW w:w="3237" w:type="dxa"/>
          </w:tcPr>
          <w:p w14:paraId="7194500B" w14:textId="77777777" w:rsidR="00BC2E65" w:rsidRPr="000C7F0C" w:rsidRDefault="00BC2E65" w:rsidP="00B218E4">
            <w:pPr>
              <w:rPr>
                <w:ins w:id="575" w:author="Christian Hicks" w:date="2022-01-05T14:05:00Z"/>
                <w:rFonts w:ascii="Arial" w:hAnsi="Arial" w:cs="Arial"/>
                <w:sz w:val="24"/>
                <w:szCs w:val="24"/>
              </w:rPr>
            </w:pPr>
            <w:ins w:id="576" w:author="Christian Hicks" w:date="2022-01-05T14:05:00Z">
              <w:r w:rsidRPr="000C7F0C">
                <w:rPr>
                  <w:rFonts w:ascii="Arial" w:hAnsi="Arial" w:cs="Arial"/>
                  <w:sz w:val="24"/>
                  <w:szCs w:val="24"/>
                </w:rPr>
                <w:t>Age</w:t>
              </w:r>
              <w:r w:rsidRPr="000C7F0C">
                <w:rPr>
                  <w:rFonts w:ascii="Arial" w:hAnsi="Arial" w:cs="Arial"/>
                  <w:sz w:val="24"/>
                  <w:szCs w:val="24"/>
                  <w:vertAlign w:val="superscript"/>
                </w:rPr>
                <w:t xml:space="preserve"> b</w:t>
              </w:r>
            </w:ins>
          </w:p>
        </w:tc>
        <w:tc>
          <w:tcPr>
            <w:tcW w:w="3237" w:type="dxa"/>
          </w:tcPr>
          <w:p w14:paraId="61CF989A" w14:textId="77777777" w:rsidR="00BC2E65" w:rsidRPr="000C7F0C" w:rsidRDefault="00BC2E65" w:rsidP="00B218E4">
            <w:pPr>
              <w:rPr>
                <w:ins w:id="577" w:author="Christian Hicks" w:date="2022-01-05T14:05:00Z"/>
                <w:rFonts w:ascii="Arial" w:hAnsi="Arial" w:cs="Arial"/>
                <w:sz w:val="24"/>
                <w:szCs w:val="24"/>
              </w:rPr>
            </w:pPr>
            <w:ins w:id="578" w:author="Christian Hicks" w:date="2022-01-05T14:05:00Z">
              <w:r w:rsidRPr="000C7F0C">
                <w:rPr>
                  <w:rFonts w:ascii="Arial" w:hAnsi="Arial" w:cs="Arial"/>
                  <w:sz w:val="24"/>
                  <w:szCs w:val="24"/>
                </w:rPr>
                <w:t>1,715</w:t>
              </w:r>
            </w:ins>
          </w:p>
        </w:tc>
        <w:tc>
          <w:tcPr>
            <w:tcW w:w="3238" w:type="dxa"/>
          </w:tcPr>
          <w:p w14:paraId="741E2748" w14:textId="77777777" w:rsidR="00BC2E65" w:rsidRPr="000C7F0C" w:rsidRDefault="00BC2E65" w:rsidP="00B218E4">
            <w:pPr>
              <w:rPr>
                <w:ins w:id="579" w:author="Christian Hicks" w:date="2022-01-05T14:05:00Z"/>
                <w:rFonts w:ascii="Arial" w:hAnsi="Arial" w:cs="Arial"/>
                <w:sz w:val="24"/>
                <w:szCs w:val="24"/>
              </w:rPr>
            </w:pPr>
            <w:ins w:id="580" w:author="Christian Hicks" w:date="2022-01-05T14:05:00Z">
              <w:r w:rsidRPr="000C7F0C">
                <w:rPr>
                  <w:rFonts w:ascii="Arial" w:hAnsi="Arial" w:cs="Arial"/>
                  <w:sz w:val="24"/>
                  <w:szCs w:val="24"/>
                </w:rPr>
                <w:t>95,960,477</w:t>
              </w:r>
            </w:ins>
          </w:p>
        </w:tc>
        <w:tc>
          <w:tcPr>
            <w:tcW w:w="3238" w:type="dxa"/>
          </w:tcPr>
          <w:p w14:paraId="43D5DF1B" w14:textId="77777777" w:rsidR="00BC2E65" w:rsidRPr="000C7F0C" w:rsidRDefault="00BC2E65" w:rsidP="00B218E4">
            <w:pPr>
              <w:rPr>
                <w:ins w:id="581" w:author="Christian Hicks" w:date="2022-01-05T14:05:00Z"/>
                <w:rFonts w:ascii="Arial" w:hAnsi="Arial" w:cs="Arial"/>
                <w:sz w:val="24"/>
                <w:szCs w:val="24"/>
              </w:rPr>
            </w:pPr>
            <w:ins w:id="582" w:author="Christian Hicks" w:date="2022-01-05T14:05:00Z">
              <w:r w:rsidRPr="000C7F0C">
                <w:rPr>
                  <w:rFonts w:ascii="Arial" w:hAnsi="Arial" w:cs="Arial"/>
                  <w:sz w:val="24"/>
                  <w:szCs w:val="24"/>
                </w:rPr>
                <w:t>39.0 (18.0 – 80.0)</w:t>
              </w:r>
            </w:ins>
          </w:p>
        </w:tc>
      </w:tr>
      <w:tr w:rsidR="00BC2E65" w:rsidRPr="000C7F0C" w14:paraId="26776078" w14:textId="77777777" w:rsidTr="00B218E4">
        <w:trPr>
          <w:ins w:id="583" w:author="Christian Hicks" w:date="2022-01-05T14:05:00Z"/>
        </w:trPr>
        <w:tc>
          <w:tcPr>
            <w:tcW w:w="3237" w:type="dxa"/>
          </w:tcPr>
          <w:p w14:paraId="7AF00452" w14:textId="77777777" w:rsidR="00BC2E65" w:rsidRPr="000C7F0C" w:rsidRDefault="00BC2E65" w:rsidP="00B218E4">
            <w:pPr>
              <w:rPr>
                <w:ins w:id="584" w:author="Christian Hicks" w:date="2022-01-05T14:05:00Z"/>
                <w:rFonts w:ascii="Arial" w:hAnsi="Arial" w:cs="Arial"/>
                <w:sz w:val="24"/>
                <w:szCs w:val="24"/>
              </w:rPr>
            </w:pPr>
            <w:ins w:id="585" w:author="Christian Hicks" w:date="2022-01-05T14:05:00Z">
              <w:r w:rsidRPr="000C7F0C">
                <w:rPr>
                  <w:rFonts w:ascii="Arial" w:hAnsi="Arial" w:cs="Arial"/>
                  <w:sz w:val="24"/>
                  <w:szCs w:val="24"/>
                </w:rPr>
                <w:t xml:space="preserve">BMI </w:t>
              </w:r>
              <w:r w:rsidRPr="000C7F0C">
                <w:rPr>
                  <w:rFonts w:ascii="Arial" w:hAnsi="Arial" w:cs="Arial"/>
                  <w:sz w:val="24"/>
                  <w:szCs w:val="24"/>
                  <w:vertAlign w:val="superscript"/>
                </w:rPr>
                <w:t>b</w:t>
              </w:r>
            </w:ins>
          </w:p>
        </w:tc>
        <w:tc>
          <w:tcPr>
            <w:tcW w:w="3237" w:type="dxa"/>
          </w:tcPr>
          <w:p w14:paraId="64E2AE1B" w14:textId="77777777" w:rsidR="00BC2E65" w:rsidRPr="000C7F0C" w:rsidRDefault="00BC2E65" w:rsidP="00B218E4">
            <w:pPr>
              <w:rPr>
                <w:ins w:id="586" w:author="Christian Hicks" w:date="2022-01-05T14:05:00Z"/>
                <w:rFonts w:ascii="Arial" w:hAnsi="Arial" w:cs="Arial"/>
                <w:sz w:val="24"/>
                <w:szCs w:val="24"/>
              </w:rPr>
            </w:pPr>
            <w:ins w:id="587" w:author="Christian Hicks" w:date="2022-01-05T14:05:00Z">
              <w:r w:rsidRPr="000C7F0C">
                <w:rPr>
                  <w:rFonts w:ascii="Arial" w:hAnsi="Arial" w:cs="Arial"/>
                  <w:sz w:val="24"/>
                  <w:szCs w:val="24"/>
                </w:rPr>
                <w:t>1,715</w:t>
              </w:r>
            </w:ins>
          </w:p>
        </w:tc>
        <w:tc>
          <w:tcPr>
            <w:tcW w:w="3238" w:type="dxa"/>
          </w:tcPr>
          <w:p w14:paraId="673E266F" w14:textId="77777777" w:rsidR="00BC2E65" w:rsidRPr="000C7F0C" w:rsidRDefault="00BC2E65" w:rsidP="00B218E4">
            <w:pPr>
              <w:rPr>
                <w:ins w:id="588" w:author="Christian Hicks" w:date="2022-01-05T14:05:00Z"/>
                <w:rFonts w:ascii="Arial" w:hAnsi="Arial" w:cs="Arial"/>
                <w:sz w:val="24"/>
                <w:szCs w:val="24"/>
              </w:rPr>
            </w:pPr>
            <w:ins w:id="589" w:author="Christian Hicks" w:date="2022-01-05T14:05:00Z">
              <w:r w:rsidRPr="000C7F0C">
                <w:rPr>
                  <w:rFonts w:ascii="Arial" w:hAnsi="Arial" w:cs="Arial"/>
                  <w:sz w:val="24"/>
                  <w:szCs w:val="24"/>
                </w:rPr>
                <w:t>95,960,477</w:t>
              </w:r>
            </w:ins>
          </w:p>
        </w:tc>
        <w:tc>
          <w:tcPr>
            <w:tcW w:w="3238" w:type="dxa"/>
          </w:tcPr>
          <w:p w14:paraId="56556E5A" w14:textId="77777777" w:rsidR="00BC2E65" w:rsidRPr="000C7F0C" w:rsidRDefault="00BC2E65" w:rsidP="00B218E4">
            <w:pPr>
              <w:rPr>
                <w:ins w:id="590" w:author="Christian Hicks" w:date="2022-01-05T14:05:00Z"/>
                <w:rFonts w:ascii="Arial" w:hAnsi="Arial" w:cs="Arial"/>
                <w:sz w:val="24"/>
                <w:szCs w:val="24"/>
              </w:rPr>
            </w:pPr>
            <w:ins w:id="591" w:author="Christian Hicks" w:date="2022-01-05T14:05:00Z">
              <w:r w:rsidRPr="000C7F0C">
                <w:rPr>
                  <w:rFonts w:ascii="Arial" w:hAnsi="Arial" w:cs="Arial"/>
                  <w:sz w:val="24"/>
                  <w:szCs w:val="24"/>
                </w:rPr>
                <w:t>28.4 (15.5 – 68.2)</w:t>
              </w:r>
            </w:ins>
          </w:p>
        </w:tc>
      </w:tr>
      <w:tr w:rsidR="00BC2E65" w:rsidRPr="000C7F0C" w14:paraId="6933000C" w14:textId="77777777" w:rsidTr="00B218E4">
        <w:trPr>
          <w:ins w:id="592" w:author="Christian Hicks" w:date="2022-01-05T14:05:00Z"/>
        </w:trPr>
        <w:tc>
          <w:tcPr>
            <w:tcW w:w="3237" w:type="dxa"/>
          </w:tcPr>
          <w:p w14:paraId="4CBC930A" w14:textId="65386F75" w:rsidR="00BC2E65" w:rsidRPr="000C7F0C" w:rsidRDefault="00BC2E65" w:rsidP="00B218E4">
            <w:pPr>
              <w:rPr>
                <w:ins w:id="593" w:author="Christian Hicks" w:date="2022-01-05T14:05:00Z"/>
                <w:rFonts w:ascii="Arial" w:hAnsi="Arial" w:cs="Arial"/>
                <w:sz w:val="24"/>
                <w:szCs w:val="24"/>
              </w:rPr>
            </w:pPr>
            <w:ins w:id="594" w:author="Christian Hicks" w:date="2022-01-05T14:05:00Z">
              <w:r w:rsidRPr="000C7F0C">
                <w:rPr>
                  <w:rFonts w:ascii="Arial" w:hAnsi="Arial" w:cs="Arial"/>
                  <w:sz w:val="24"/>
                  <w:szCs w:val="24"/>
                </w:rPr>
                <w:t>Gender</w:t>
              </w:r>
              <w:r w:rsidRPr="000C7F0C">
                <w:rPr>
                  <w:rFonts w:ascii="Arial" w:hAnsi="Arial" w:cs="Arial"/>
                  <w:sz w:val="24"/>
                  <w:szCs w:val="24"/>
                  <w:vertAlign w:val="superscript"/>
                </w:rPr>
                <w:t xml:space="preserve"> </w:t>
              </w:r>
            </w:ins>
            <w:ins w:id="595" w:author="Christian Hicks" w:date="2022-01-19T11:23:00Z">
              <w:r w:rsidR="006F279F">
                <w:rPr>
                  <w:rFonts w:ascii="Arial" w:hAnsi="Arial" w:cs="Arial"/>
                  <w:sz w:val="24"/>
                  <w:szCs w:val="24"/>
                  <w:vertAlign w:val="superscript"/>
                </w:rPr>
                <w:t>c</w:t>
              </w:r>
            </w:ins>
          </w:p>
          <w:p w14:paraId="7961D05A" w14:textId="77777777" w:rsidR="00BC2E65" w:rsidRPr="000C7F0C" w:rsidRDefault="00BC2E65" w:rsidP="00B218E4">
            <w:pPr>
              <w:rPr>
                <w:ins w:id="596" w:author="Christian Hicks" w:date="2022-01-05T14:05:00Z"/>
                <w:rFonts w:ascii="Arial" w:hAnsi="Arial" w:cs="Arial"/>
                <w:sz w:val="24"/>
                <w:szCs w:val="24"/>
              </w:rPr>
            </w:pPr>
            <w:ins w:id="597" w:author="Christian Hicks" w:date="2022-01-05T14:05:00Z">
              <w:r w:rsidRPr="000C7F0C">
                <w:rPr>
                  <w:rFonts w:ascii="Arial" w:hAnsi="Arial" w:cs="Arial"/>
                  <w:sz w:val="24"/>
                  <w:szCs w:val="24"/>
                </w:rPr>
                <w:t xml:space="preserve">  Male</w:t>
              </w:r>
            </w:ins>
          </w:p>
          <w:p w14:paraId="38831836" w14:textId="77777777" w:rsidR="00BC2E65" w:rsidRPr="000C7F0C" w:rsidRDefault="00BC2E65" w:rsidP="00B218E4">
            <w:pPr>
              <w:rPr>
                <w:ins w:id="598" w:author="Christian Hicks" w:date="2022-01-05T14:05:00Z"/>
                <w:rFonts w:ascii="Arial" w:hAnsi="Arial" w:cs="Arial"/>
                <w:sz w:val="24"/>
                <w:szCs w:val="24"/>
              </w:rPr>
            </w:pPr>
            <w:ins w:id="599" w:author="Christian Hicks" w:date="2022-01-05T14:05:00Z">
              <w:r w:rsidRPr="000C7F0C">
                <w:rPr>
                  <w:rFonts w:ascii="Arial" w:hAnsi="Arial" w:cs="Arial"/>
                  <w:sz w:val="24"/>
                  <w:szCs w:val="24"/>
                </w:rPr>
                <w:t xml:space="preserve">  Female</w:t>
              </w:r>
            </w:ins>
          </w:p>
        </w:tc>
        <w:tc>
          <w:tcPr>
            <w:tcW w:w="3237" w:type="dxa"/>
          </w:tcPr>
          <w:p w14:paraId="1844B1DA" w14:textId="77777777" w:rsidR="00BC2E65" w:rsidRPr="000C7F0C" w:rsidRDefault="00BC2E65" w:rsidP="00B218E4">
            <w:pPr>
              <w:rPr>
                <w:ins w:id="600" w:author="Christian Hicks" w:date="2022-01-05T14:05:00Z"/>
                <w:rFonts w:ascii="Arial" w:hAnsi="Arial" w:cs="Arial"/>
                <w:sz w:val="24"/>
                <w:szCs w:val="24"/>
              </w:rPr>
            </w:pPr>
          </w:p>
          <w:p w14:paraId="1E67B0B2" w14:textId="77777777" w:rsidR="00BC2E65" w:rsidRPr="000C7F0C" w:rsidRDefault="00BC2E65" w:rsidP="00B218E4">
            <w:pPr>
              <w:rPr>
                <w:ins w:id="601" w:author="Christian Hicks" w:date="2022-01-05T14:05:00Z"/>
                <w:rFonts w:ascii="Arial" w:hAnsi="Arial" w:cs="Arial"/>
                <w:sz w:val="24"/>
                <w:szCs w:val="24"/>
              </w:rPr>
            </w:pPr>
            <w:ins w:id="602" w:author="Christian Hicks" w:date="2022-01-05T14:05:00Z">
              <w:r w:rsidRPr="000C7F0C">
                <w:rPr>
                  <w:rFonts w:ascii="Arial" w:hAnsi="Arial" w:cs="Arial"/>
                  <w:sz w:val="24"/>
                  <w:szCs w:val="24"/>
                </w:rPr>
                <w:t>917</w:t>
              </w:r>
            </w:ins>
          </w:p>
          <w:p w14:paraId="0AF24E7F" w14:textId="77777777" w:rsidR="00BC2E65" w:rsidRPr="000C7F0C" w:rsidRDefault="00BC2E65" w:rsidP="00B218E4">
            <w:pPr>
              <w:rPr>
                <w:ins w:id="603" w:author="Christian Hicks" w:date="2022-01-05T14:05:00Z"/>
                <w:rFonts w:ascii="Arial" w:hAnsi="Arial" w:cs="Arial"/>
                <w:sz w:val="24"/>
                <w:szCs w:val="24"/>
              </w:rPr>
            </w:pPr>
            <w:ins w:id="604" w:author="Christian Hicks" w:date="2022-01-05T14:05:00Z">
              <w:r w:rsidRPr="000C7F0C">
                <w:rPr>
                  <w:rFonts w:ascii="Arial" w:hAnsi="Arial" w:cs="Arial"/>
                  <w:sz w:val="24"/>
                  <w:szCs w:val="24"/>
                </w:rPr>
                <w:t>798</w:t>
              </w:r>
            </w:ins>
          </w:p>
        </w:tc>
        <w:tc>
          <w:tcPr>
            <w:tcW w:w="3238" w:type="dxa"/>
          </w:tcPr>
          <w:p w14:paraId="0CBA0999" w14:textId="77777777" w:rsidR="00BC2E65" w:rsidRPr="000C7F0C" w:rsidRDefault="00BC2E65" w:rsidP="00B218E4">
            <w:pPr>
              <w:rPr>
                <w:ins w:id="605" w:author="Christian Hicks" w:date="2022-01-05T14:05:00Z"/>
                <w:rFonts w:ascii="Arial" w:hAnsi="Arial" w:cs="Arial"/>
                <w:sz w:val="24"/>
                <w:szCs w:val="24"/>
              </w:rPr>
            </w:pPr>
          </w:p>
          <w:p w14:paraId="580EF38B" w14:textId="77777777" w:rsidR="00BC2E65" w:rsidRPr="000C7F0C" w:rsidRDefault="00BC2E65" w:rsidP="00B218E4">
            <w:pPr>
              <w:rPr>
                <w:ins w:id="606" w:author="Christian Hicks" w:date="2022-01-05T14:05:00Z"/>
                <w:rFonts w:ascii="Arial" w:hAnsi="Arial" w:cs="Arial"/>
                <w:sz w:val="24"/>
                <w:szCs w:val="24"/>
              </w:rPr>
            </w:pPr>
            <w:ins w:id="607" w:author="Christian Hicks" w:date="2022-01-05T14:05:00Z">
              <w:r w:rsidRPr="000C7F0C">
                <w:rPr>
                  <w:rFonts w:ascii="Arial" w:hAnsi="Arial" w:cs="Arial"/>
                  <w:sz w:val="24"/>
                  <w:szCs w:val="24"/>
                </w:rPr>
                <w:t>53,762,535</w:t>
              </w:r>
            </w:ins>
          </w:p>
          <w:p w14:paraId="50A207D7" w14:textId="77777777" w:rsidR="00BC2E65" w:rsidRPr="000C7F0C" w:rsidRDefault="00BC2E65" w:rsidP="00B218E4">
            <w:pPr>
              <w:rPr>
                <w:ins w:id="608" w:author="Christian Hicks" w:date="2022-01-05T14:05:00Z"/>
                <w:rFonts w:ascii="Arial" w:hAnsi="Arial" w:cs="Arial"/>
                <w:sz w:val="24"/>
                <w:szCs w:val="24"/>
              </w:rPr>
            </w:pPr>
            <w:ins w:id="609" w:author="Christian Hicks" w:date="2022-01-05T14:05:00Z">
              <w:r w:rsidRPr="000C7F0C">
                <w:rPr>
                  <w:rFonts w:ascii="Arial" w:hAnsi="Arial" w:cs="Arial"/>
                  <w:sz w:val="24"/>
                  <w:szCs w:val="24"/>
                </w:rPr>
                <w:t>42,197,943</w:t>
              </w:r>
            </w:ins>
          </w:p>
        </w:tc>
        <w:tc>
          <w:tcPr>
            <w:tcW w:w="3238" w:type="dxa"/>
          </w:tcPr>
          <w:p w14:paraId="7313B5F8" w14:textId="77777777" w:rsidR="00BC2E65" w:rsidRPr="000C7F0C" w:rsidRDefault="00BC2E65" w:rsidP="00B218E4">
            <w:pPr>
              <w:rPr>
                <w:ins w:id="610" w:author="Christian Hicks" w:date="2022-01-05T14:05:00Z"/>
                <w:rFonts w:ascii="Arial" w:hAnsi="Arial" w:cs="Arial"/>
                <w:sz w:val="24"/>
                <w:szCs w:val="24"/>
              </w:rPr>
            </w:pPr>
          </w:p>
          <w:p w14:paraId="5638D664" w14:textId="77777777" w:rsidR="00BC2E65" w:rsidRPr="000C7F0C" w:rsidRDefault="00BC2E65" w:rsidP="00B218E4">
            <w:pPr>
              <w:rPr>
                <w:ins w:id="611" w:author="Christian Hicks" w:date="2022-01-05T14:05:00Z"/>
                <w:rFonts w:ascii="Arial" w:hAnsi="Arial" w:cs="Arial"/>
                <w:sz w:val="24"/>
                <w:szCs w:val="24"/>
              </w:rPr>
            </w:pPr>
            <w:ins w:id="612" w:author="Christian Hicks" w:date="2022-01-05T14:05:00Z">
              <w:r w:rsidRPr="000C7F0C">
                <w:rPr>
                  <w:rFonts w:ascii="Arial" w:hAnsi="Arial" w:cs="Arial"/>
                  <w:sz w:val="24"/>
                  <w:szCs w:val="24"/>
                </w:rPr>
                <w:t>56.0 (1.8)</w:t>
              </w:r>
            </w:ins>
          </w:p>
          <w:p w14:paraId="5D85985D" w14:textId="77777777" w:rsidR="00BC2E65" w:rsidRPr="000C7F0C" w:rsidRDefault="00BC2E65" w:rsidP="00B218E4">
            <w:pPr>
              <w:rPr>
                <w:ins w:id="613" w:author="Christian Hicks" w:date="2022-01-05T14:05:00Z"/>
                <w:rFonts w:ascii="Arial" w:hAnsi="Arial" w:cs="Arial"/>
                <w:sz w:val="24"/>
                <w:szCs w:val="24"/>
              </w:rPr>
            </w:pPr>
            <w:ins w:id="614" w:author="Christian Hicks" w:date="2022-01-05T14:05:00Z">
              <w:r w:rsidRPr="000C7F0C">
                <w:rPr>
                  <w:rFonts w:ascii="Arial" w:hAnsi="Arial" w:cs="Arial"/>
                  <w:sz w:val="24"/>
                  <w:szCs w:val="24"/>
                </w:rPr>
                <w:t>44.0 (1.8)</w:t>
              </w:r>
            </w:ins>
          </w:p>
        </w:tc>
      </w:tr>
      <w:tr w:rsidR="00BC2E65" w:rsidRPr="000C7F0C" w14:paraId="2905F7C0" w14:textId="77777777" w:rsidTr="00B218E4">
        <w:trPr>
          <w:ins w:id="615" w:author="Christian Hicks" w:date="2022-01-05T14:05:00Z"/>
        </w:trPr>
        <w:tc>
          <w:tcPr>
            <w:tcW w:w="3237" w:type="dxa"/>
          </w:tcPr>
          <w:p w14:paraId="6495CB83" w14:textId="66888484" w:rsidR="00BC2E65" w:rsidRPr="000C7F0C" w:rsidRDefault="00BC2E65" w:rsidP="00B218E4">
            <w:pPr>
              <w:rPr>
                <w:ins w:id="616" w:author="Christian Hicks" w:date="2022-01-05T14:05:00Z"/>
                <w:rFonts w:ascii="Arial" w:hAnsi="Arial" w:cs="Arial"/>
                <w:sz w:val="24"/>
                <w:szCs w:val="24"/>
              </w:rPr>
            </w:pPr>
            <w:ins w:id="617" w:author="Christian Hicks" w:date="2022-01-05T14:05:00Z">
              <w:r w:rsidRPr="000C7F0C">
                <w:rPr>
                  <w:rFonts w:ascii="Arial" w:hAnsi="Arial" w:cs="Arial"/>
                  <w:sz w:val="24"/>
                  <w:szCs w:val="24"/>
                </w:rPr>
                <w:t>Doctor says cholesterol is high</w:t>
              </w:r>
              <w:r w:rsidRPr="000C7F0C">
                <w:rPr>
                  <w:rFonts w:ascii="Arial" w:hAnsi="Arial" w:cs="Arial"/>
                  <w:sz w:val="24"/>
                  <w:szCs w:val="24"/>
                  <w:vertAlign w:val="superscript"/>
                </w:rPr>
                <w:t xml:space="preserve"> </w:t>
              </w:r>
            </w:ins>
            <w:ins w:id="618" w:author="Christian Hicks" w:date="2022-01-19T11:23:00Z">
              <w:r w:rsidR="006F279F">
                <w:rPr>
                  <w:rFonts w:ascii="Arial" w:hAnsi="Arial" w:cs="Arial"/>
                  <w:sz w:val="24"/>
                  <w:szCs w:val="24"/>
                  <w:vertAlign w:val="superscript"/>
                </w:rPr>
                <w:t>c</w:t>
              </w:r>
            </w:ins>
          </w:p>
          <w:p w14:paraId="61AD43CB" w14:textId="77777777" w:rsidR="00BC2E65" w:rsidRPr="000C7F0C" w:rsidRDefault="00BC2E65" w:rsidP="00B218E4">
            <w:pPr>
              <w:rPr>
                <w:ins w:id="619" w:author="Christian Hicks" w:date="2022-01-05T14:05:00Z"/>
                <w:rFonts w:ascii="Arial" w:hAnsi="Arial" w:cs="Arial"/>
                <w:sz w:val="24"/>
                <w:szCs w:val="24"/>
              </w:rPr>
            </w:pPr>
            <w:ins w:id="620" w:author="Christian Hicks" w:date="2022-01-05T14:05:00Z">
              <w:r w:rsidRPr="000C7F0C">
                <w:rPr>
                  <w:rFonts w:ascii="Arial" w:hAnsi="Arial" w:cs="Arial"/>
                  <w:sz w:val="24"/>
                  <w:szCs w:val="24"/>
                </w:rPr>
                <w:t xml:space="preserve">  Yes</w:t>
              </w:r>
            </w:ins>
          </w:p>
          <w:p w14:paraId="4F0EAF77" w14:textId="77777777" w:rsidR="00BC2E65" w:rsidRPr="000C7F0C" w:rsidRDefault="00BC2E65" w:rsidP="00B218E4">
            <w:pPr>
              <w:rPr>
                <w:ins w:id="621" w:author="Christian Hicks" w:date="2022-01-05T14:05:00Z"/>
                <w:rFonts w:ascii="Arial" w:hAnsi="Arial" w:cs="Arial"/>
                <w:sz w:val="24"/>
                <w:szCs w:val="24"/>
              </w:rPr>
            </w:pPr>
            <w:ins w:id="622" w:author="Christian Hicks" w:date="2022-01-05T14:05:00Z">
              <w:r w:rsidRPr="000C7F0C">
                <w:rPr>
                  <w:rFonts w:ascii="Arial" w:hAnsi="Arial" w:cs="Arial"/>
                  <w:sz w:val="24"/>
                  <w:szCs w:val="24"/>
                </w:rPr>
                <w:t xml:space="preserve">  No</w:t>
              </w:r>
            </w:ins>
          </w:p>
        </w:tc>
        <w:tc>
          <w:tcPr>
            <w:tcW w:w="3237" w:type="dxa"/>
          </w:tcPr>
          <w:p w14:paraId="016E5794" w14:textId="77777777" w:rsidR="00BC2E65" w:rsidRPr="000C7F0C" w:rsidRDefault="00BC2E65" w:rsidP="00B218E4">
            <w:pPr>
              <w:rPr>
                <w:ins w:id="623" w:author="Christian Hicks" w:date="2022-01-05T14:05:00Z"/>
                <w:rFonts w:ascii="Arial" w:hAnsi="Arial" w:cs="Arial"/>
                <w:sz w:val="24"/>
                <w:szCs w:val="24"/>
              </w:rPr>
            </w:pPr>
          </w:p>
          <w:p w14:paraId="01227919" w14:textId="77777777" w:rsidR="00BC2E65" w:rsidRPr="000C7F0C" w:rsidRDefault="00BC2E65" w:rsidP="00B218E4">
            <w:pPr>
              <w:rPr>
                <w:ins w:id="624" w:author="Christian Hicks" w:date="2022-01-05T14:05:00Z"/>
                <w:rFonts w:ascii="Arial" w:hAnsi="Arial" w:cs="Arial"/>
                <w:sz w:val="24"/>
                <w:szCs w:val="24"/>
              </w:rPr>
            </w:pPr>
            <w:ins w:id="625" w:author="Christian Hicks" w:date="2022-01-05T14:05:00Z">
              <w:r w:rsidRPr="000C7F0C">
                <w:rPr>
                  <w:rFonts w:ascii="Arial" w:hAnsi="Arial" w:cs="Arial"/>
                  <w:sz w:val="24"/>
                  <w:szCs w:val="24"/>
                </w:rPr>
                <w:t>306</w:t>
              </w:r>
            </w:ins>
          </w:p>
          <w:p w14:paraId="228C6DA1" w14:textId="77777777" w:rsidR="00BC2E65" w:rsidRPr="000C7F0C" w:rsidRDefault="00BC2E65" w:rsidP="00B218E4">
            <w:pPr>
              <w:rPr>
                <w:ins w:id="626" w:author="Christian Hicks" w:date="2022-01-05T14:05:00Z"/>
                <w:rFonts w:ascii="Arial" w:hAnsi="Arial" w:cs="Arial"/>
                <w:sz w:val="24"/>
                <w:szCs w:val="24"/>
              </w:rPr>
            </w:pPr>
            <w:ins w:id="627" w:author="Christian Hicks" w:date="2022-01-05T14:05:00Z">
              <w:r w:rsidRPr="000C7F0C">
                <w:rPr>
                  <w:rFonts w:ascii="Arial" w:hAnsi="Arial" w:cs="Arial"/>
                  <w:sz w:val="24"/>
                  <w:szCs w:val="24"/>
                </w:rPr>
                <w:t>1,404</w:t>
              </w:r>
            </w:ins>
          </w:p>
        </w:tc>
        <w:tc>
          <w:tcPr>
            <w:tcW w:w="3238" w:type="dxa"/>
          </w:tcPr>
          <w:p w14:paraId="00568BA6" w14:textId="77777777" w:rsidR="00BC2E65" w:rsidRPr="000C7F0C" w:rsidRDefault="00BC2E65" w:rsidP="00B218E4">
            <w:pPr>
              <w:rPr>
                <w:ins w:id="628" w:author="Christian Hicks" w:date="2022-01-05T14:05:00Z"/>
                <w:rFonts w:ascii="Arial" w:hAnsi="Arial" w:cs="Arial"/>
                <w:sz w:val="24"/>
                <w:szCs w:val="24"/>
              </w:rPr>
            </w:pPr>
          </w:p>
          <w:p w14:paraId="13381572" w14:textId="77777777" w:rsidR="00BC2E65" w:rsidRPr="000C7F0C" w:rsidRDefault="00BC2E65" w:rsidP="00B218E4">
            <w:pPr>
              <w:rPr>
                <w:ins w:id="629" w:author="Christian Hicks" w:date="2022-01-05T14:05:00Z"/>
                <w:rFonts w:ascii="Arial" w:hAnsi="Arial" w:cs="Arial"/>
                <w:sz w:val="24"/>
                <w:szCs w:val="24"/>
              </w:rPr>
            </w:pPr>
            <w:ins w:id="630" w:author="Christian Hicks" w:date="2022-01-05T14:05:00Z">
              <w:r w:rsidRPr="000C7F0C">
                <w:rPr>
                  <w:rFonts w:ascii="Arial" w:hAnsi="Arial" w:cs="Arial"/>
                  <w:sz w:val="24"/>
                  <w:szCs w:val="24"/>
                </w:rPr>
                <w:t>17,815,106</w:t>
              </w:r>
            </w:ins>
          </w:p>
          <w:p w14:paraId="699B5FBC" w14:textId="77777777" w:rsidR="00BC2E65" w:rsidRPr="000C7F0C" w:rsidRDefault="00BC2E65" w:rsidP="00B218E4">
            <w:pPr>
              <w:rPr>
                <w:ins w:id="631" w:author="Christian Hicks" w:date="2022-01-05T14:05:00Z"/>
                <w:rFonts w:ascii="Arial" w:hAnsi="Arial" w:cs="Arial"/>
                <w:sz w:val="24"/>
                <w:szCs w:val="24"/>
              </w:rPr>
            </w:pPr>
            <w:ins w:id="632" w:author="Christian Hicks" w:date="2022-01-05T14:05:00Z">
              <w:r w:rsidRPr="000C7F0C">
                <w:rPr>
                  <w:rFonts w:ascii="Arial" w:hAnsi="Arial" w:cs="Arial"/>
                  <w:sz w:val="24"/>
                  <w:szCs w:val="24"/>
                </w:rPr>
                <w:t>77,993,989</w:t>
              </w:r>
            </w:ins>
          </w:p>
        </w:tc>
        <w:tc>
          <w:tcPr>
            <w:tcW w:w="3238" w:type="dxa"/>
          </w:tcPr>
          <w:p w14:paraId="08B4B165" w14:textId="77777777" w:rsidR="00BC2E65" w:rsidRPr="000C7F0C" w:rsidRDefault="00BC2E65" w:rsidP="00B218E4">
            <w:pPr>
              <w:rPr>
                <w:ins w:id="633" w:author="Christian Hicks" w:date="2022-01-05T14:05:00Z"/>
                <w:rFonts w:ascii="Arial" w:hAnsi="Arial" w:cs="Arial"/>
                <w:sz w:val="24"/>
                <w:szCs w:val="24"/>
              </w:rPr>
            </w:pPr>
          </w:p>
          <w:p w14:paraId="170627E4" w14:textId="77777777" w:rsidR="00BC2E65" w:rsidRPr="000C7F0C" w:rsidRDefault="00BC2E65" w:rsidP="00B218E4">
            <w:pPr>
              <w:rPr>
                <w:ins w:id="634" w:author="Christian Hicks" w:date="2022-01-05T14:05:00Z"/>
                <w:rFonts w:ascii="Arial" w:hAnsi="Arial" w:cs="Arial"/>
                <w:sz w:val="24"/>
                <w:szCs w:val="24"/>
              </w:rPr>
            </w:pPr>
            <w:ins w:id="635" w:author="Christian Hicks" w:date="2022-01-05T14:05:00Z">
              <w:r w:rsidRPr="000C7F0C">
                <w:rPr>
                  <w:rFonts w:ascii="Arial" w:hAnsi="Arial" w:cs="Arial"/>
                  <w:sz w:val="24"/>
                  <w:szCs w:val="24"/>
                </w:rPr>
                <w:t>18.6 (1.5)</w:t>
              </w:r>
            </w:ins>
          </w:p>
          <w:p w14:paraId="62351225" w14:textId="77777777" w:rsidR="00BC2E65" w:rsidRPr="000C7F0C" w:rsidRDefault="00BC2E65" w:rsidP="00B218E4">
            <w:pPr>
              <w:rPr>
                <w:ins w:id="636" w:author="Christian Hicks" w:date="2022-01-05T14:05:00Z"/>
                <w:rFonts w:ascii="Arial" w:hAnsi="Arial" w:cs="Arial"/>
                <w:sz w:val="24"/>
                <w:szCs w:val="24"/>
              </w:rPr>
            </w:pPr>
            <w:ins w:id="637" w:author="Christian Hicks" w:date="2022-01-05T14:05:00Z">
              <w:r w:rsidRPr="000C7F0C">
                <w:rPr>
                  <w:rFonts w:ascii="Arial" w:hAnsi="Arial" w:cs="Arial"/>
                  <w:sz w:val="24"/>
                  <w:szCs w:val="24"/>
                </w:rPr>
                <w:t>81.4 (1.5)</w:t>
              </w:r>
            </w:ins>
          </w:p>
        </w:tc>
      </w:tr>
      <w:tr w:rsidR="00BC2E65" w:rsidRPr="000C7F0C" w14:paraId="13A6E317" w14:textId="77777777" w:rsidTr="00B218E4">
        <w:trPr>
          <w:ins w:id="638" w:author="Christian Hicks" w:date="2022-01-05T14:05:00Z"/>
        </w:trPr>
        <w:tc>
          <w:tcPr>
            <w:tcW w:w="3237" w:type="dxa"/>
          </w:tcPr>
          <w:p w14:paraId="64FE4036" w14:textId="77777777" w:rsidR="00BC2E65" w:rsidRPr="000C7F0C" w:rsidRDefault="00BC2E65" w:rsidP="00B218E4">
            <w:pPr>
              <w:rPr>
                <w:ins w:id="639" w:author="Christian Hicks" w:date="2022-01-05T14:05:00Z"/>
                <w:rFonts w:ascii="Arial" w:hAnsi="Arial" w:cs="Arial"/>
                <w:sz w:val="24"/>
                <w:szCs w:val="24"/>
              </w:rPr>
            </w:pPr>
            <w:ins w:id="640" w:author="Christian Hicks" w:date="2022-01-05T14:05:00Z">
              <w:r w:rsidRPr="000C7F0C">
                <w:rPr>
                  <w:rFonts w:ascii="Arial" w:hAnsi="Arial" w:cs="Arial"/>
                  <w:sz w:val="24"/>
                  <w:szCs w:val="24"/>
                </w:rPr>
                <w:t>Sitting minutes daily</w:t>
              </w:r>
              <w:r w:rsidRPr="000C7F0C">
                <w:rPr>
                  <w:rFonts w:ascii="Arial" w:hAnsi="Arial" w:cs="Arial"/>
                  <w:sz w:val="24"/>
                  <w:szCs w:val="24"/>
                  <w:vertAlign w:val="superscript"/>
                </w:rPr>
                <w:t xml:space="preserve"> b</w:t>
              </w:r>
            </w:ins>
          </w:p>
        </w:tc>
        <w:tc>
          <w:tcPr>
            <w:tcW w:w="3237" w:type="dxa"/>
          </w:tcPr>
          <w:p w14:paraId="08F2520E" w14:textId="77777777" w:rsidR="00BC2E65" w:rsidRPr="000C7F0C" w:rsidRDefault="00BC2E65" w:rsidP="00B218E4">
            <w:pPr>
              <w:rPr>
                <w:ins w:id="641" w:author="Christian Hicks" w:date="2022-01-05T14:05:00Z"/>
                <w:rFonts w:ascii="Arial" w:hAnsi="Arial" w:cs="Arial"/>
                <w:sz w:val="24"/>
                <w:szCs w:val="24"/>
              </w:rPr>
            </w:pPr>
            <w:ins w:id="642" w:author="Christian Hicks" w:date="2022-01-05T14:05:00Z">
              <w:r w:rsidRPr="000C7F0C">
                <w:rPr>
                  <w:rFonts w:ascii="Arial" w:hAnsi="Arial" w:cs="Arial"/>
                  <w:sz w:val="24"/>
                  <w:szCs w:val="24"/>
                </w:rPr>
                <w:t>1,712</w:t>
              </w:r>
            </w:ins>
          </w:p>
        </w:tc>
        <w:tc>
          <w:tcPr>
            <w:tcW w:w="3238" w:type="dxa"/>
          </w:tcPr>
          <w:p w14:paraId="53428EEB" w14:textId="77777777" w:rsidR="00BC2E65" w:rsidRPr="000C7F0C" w:rsidRDefault="00BC2E65" w:rsidP="00B218E4">
            <w:pPr>
              <w:rPr>
                <w:ins w:id="643" w:author="Christian Hicks" w:date="2022-01-05T14:05:00Z"/>
                <w:rFonts w:ascii="Arial" w:hAnsi="Arial" w:cs="Arial"/>
                <w:sz w:val="24"/>
                <w:szCs w:val="24"/>
              </w:rPr>
            </w:pPr>
            <w:ins w:id="644" w:author="Christian Hicks" w:date="2022-01-05T14:05:00Z">
              <w:r w:rsidRPr="000C7F0C">
                <w:rPr>
                  <w:rFonts w:ascii="Arial" w:hAnsi="Arial" w:cs="Arial"/>
                  <w:sz w:val="24"/>
                  <w:szCs w:val="24"/>
                </w:rPr>
                <w:t>95,871,954</w:t>
              </w:r>
            </w:ins>
          </w:p>
        </w:tc>
        <w:tc>
          <w:tcPr>
            <w:tcW w:w="3238" w:type="dxa"/>
          </w:tcPr>
          <w:p w14:paraId="3B71B12D" w14:textId="77777777" w:rsidR="00BC2E65" w:rsidRPr="000C7F0C" w:rsidRDefault="00BC2E65" w:rsidP="00B218E4">
            <w:pPr>
              <w:rPr>
                <w:ins w:id="645" w:author="Christian Hicks" w:date="2022-01-05T14:05:00Z"/>
                <w:rFonts w:ascii="Arial" w:hAnsi="Arial" w:cs="Arial"/>
                <w:sz w:val="24"/>
                <w:szCs w:val="24"/>
              </w:rPr>
            </w:pPr>
            <w:ins w:id="646" w:author="Christian Hicks" w:date="2022-01-05T14:05:00Z">
              <w:r w:rsidRPr="000C7F0C">
                <w:rPr>
                  <w:rFonts w:ascii="Arial" w:hAnsi="Arial" w:cs="Arial"/>
                  <w:sz w:val="24"/>
                  <w:szCs w:val="24"/>
                </w:rPr>
                <w:t>300.0 (2.0 – 1,140.0)</w:t>
              </w:r>
            </w:ins>
          </w:p>
        </w:tc>
      </w:tr>
      <w:tr w:rsidR="00BC2E65" w:rsidRPr="000C7F0C" w14:paraId="64F2817A" w14:textId="77777777" w:rsidTr="00B218E4">
        <w:trPr>
          <w:ins w:id="647" w:author="Christian Hicks" w:date="2022-01-05T14:05:00Z"/>
        </w:trPr>
        <w:tc>
          <w:tcPr>
            <w:tcW w:w="3237" w:type="dxa"/>
          </w:tcPr>
          <w:p w14:paraId="0462B7BC" w14:textId="642CB102" w:rsidR="00BC2E65" w:rsidRPr="000C7F0C" w:rsidRDefault="00BC2E65" w:rsidP="00B218E4">
            <w:pPr>
              <w:rPr>
                <w:ins w:id="648" w:author="Christian Hicks" w:date="2022-01-05T14:05:00Z"/>
                <w:rFonts w:ascii="Arial" w:hAnsi="Arial" w:cs="Arial"/>
                <w:sz w:val="24"/>
                <w:szCs w:val="24"/>
              </w:rPr>
            </w:pPr>
            <w:ins w:id="649" w:author="Christian Hicks" w:date="2022-01-05T14:05:00Z">
              <w:r w:rsidRPr="000C7F0C">
                <w:rPr>
                  <w:rFonts w:ascii="Arial" w:hAnsi="Arial" w:cs="Arial"/>
                  <w:sz w:val="24"/>
                  <w:szCs w:val="24"/>
                </w:rPr>
                <w:t>Vigorous work activity</w:t>
              </w:r>
              <w:r w:rsidRPr="000C7F0C">
                <w:rPr>
                  <w:rFonts w:ascii="Arial" w:hAnsi="Arial" w:cs="Arial"/>
                  <w:sz w:val="24"/>
                  <w:szCs w:val="24"/>
                  <w:vertAlign w:val="superscript"/>
                </w:rPr>
                <w:t xml:space="preserve"> </w:t>
              </w:r>
            </w:ins>
            <w:ins w:id="650" w:author="Christian Hicks" w:date="2022-01-19T11:23:00Z">
              <w:r w:rsidR="006F279F">
                <w:rPr>
                  <w:rFonts w:ascii="Arial" w:hAnsi="Arial" w:cs="Arial"/>
                  <w:sz w:val="24"/>
                  <w:szCs w:val="24"/>
                  <w:vertAlign w:val="superscript"/>
                </w:rPr>
                <w:t>c</w:t>
              </w:r>
            </w:ins>
          </w:p>
          <w:p w14:paraId="5A2F5A9F" w14:textId="77777777" w:rsidR="00BC2E65" w:rsidRPr="000C7F0C" w:rsidRDefault="00BC2E65" w:rsidP="00B218E4">
            <w:pPr>
              <w:rPr>
                <w:ins w:id="651" w:author="Christian Hicks" w:date="2022-01-05T14:05:00Z"/>
                <w:rFonts w:ascii="Arial" w:hAnsi="Arial" w:cs="Arial"/>
                <w:sz w:val="24"/>
                <w:szCs w:val="24"/>
              </w:rPr>
            </w:pPr>
            <w:ins w:id="652" w:author="Christian Hicks" w:date="2022-01-05T14:05:00Z">
              <w:r w:rsidRPr="000C7F0C">
                <w:rPr>
                  <w:rFonts w:ascii="Arial" w:hAnsi="Arial" w:cs="Arial"/>
                  <w:sz w:val="24"/>
                  <w:szCs w:val="24"/>
                </w:rPr>
                <w:t xml:space="preserve">  Yes</w:t>
              </w:r>
            </w:ins>
          </w:p>
          <w:p w14:paraId="65B46FDC" w14:textId="77777777" w:rsidR="00BC2E65" w:rsidRPr="000C7F0C" w:rsidRDefault="00BC2E65" w:rsidP="00B218E4">
            <w:pPr>
              <w:rPr>
                <w:ins w:id="653" w:author="Christian Hicks" w:date="2022-01-05T14:05:00Z"/>
                <w:rFonts w:ascii="Arial" w:hAnsi="Arial" w:cs="Arial"/>
                <w:sz w:val="24"/>
                <w:szCs w:val="24"/>
              </w:rPr>
            </w:pPr>
            <w:ins w:id="654" w:author="Christian Hicks" w:date="2022-01-05T14:05:00Z">
              <w:r w:rsidRPr="000C7F0C">
                <w:rPr>
                  <w:rFonts w:ascii="Arial" w:hAnsi="Arial" w:cs="Arial"/>
                  <w:sz w:val="24"/>
                  <w:szCs w:val="24"/>
                </w:rPr>
                <w:t xml:space="preserve">  No</w:t>
              </w:r>
            </w:ins>
          </w:p>
        </w:tc>
        <w:tc>
          <w:tcPr>
            <w:tcW w:w="3237" w:type="dxa"/>
          </w:tcPr>
          <w:p w14:paraId="56342C8D" w14:textId="77777777" w:rsidR="00BC2E65" w:rsidRPr="000C7F0C" w:rsidRDefault="00BC2E65" w:rsidP="00B218E4">
            <w:pPr>
              <w:rPr>
                <w:ins w:id="655" w:author="Christian Hicks" w:date="2022-01-05T14:05:00Z"/>
                <w:rFonts w:ascii="Arial" w:hAnsi="Arial" w:cs="Arial"/>
                <w:sz w:val="24"/>
                <w:szCs w:val="24"/>
              </w:rPr>
            </w:pPr>
          </w:p>
          <w:p w14:paraId="2A9E1110" w14:textId="77777777" w:rsidR="00BC2E65" w:rsidRPr="000C7F0C" w:rsidRDefault="00BC2E65" w:rsidP="00B218E4">
            <w:pPr>
              <w:rPr>
                <w:ins w:id="656" w:author="Christian Hicks" w:date="2022-01-05T14:05:00Z"/>
                <w:rFonts w:ascii="Arial" w:hAnsi="Arial" w:cs="Arial"/>
                <w:sz w:val="24"/>
                <w:szCs w:val="24"/>
              </w:rPr>
            </w:pPr>
            <w:ins w:id="657" w:author="Christian Hicks" w:date="2022-01-05T14:05:00Z">
              <w:r w:rsidRPr="000C7F0C">
                <w:rPr>
                  <w:rFonts w:ascii="Arial" w:hAnsi="Arial" w:cs="Arial"/>
                  <w:sz w:val="24"/>
                  <w:szCs w:val="24"/>
                </w:rPr>
                <w:t>551</w:t>
              </w:r>
            </w:ins>
          </w:p>
          <w:p w14:paraId="0D01659D" w14:textId="77777777" w:rsidR="00BC2E65" w:rsidRPr="000C7F0C" w:rsidRDefault="00BC2E65" w:rsidP="00B218E4">
            <w:pPr>
              <w:rPr>
                <w:ins w:id="658" w:author="Christian Hicks" w:date="2022-01-05T14:05:00Z"/>
                <w:rFonts w:ascii="Arial" w:hAnsi="Arial" w:cs="Arial"/>
                <w:sz w:val="24"/>
                <w:szCs w:val="24"/>
              </w:rPr>
            </w:pPr>
            <w:ins w:id="659" w:author="Christian Hicks" w:date="2022-01-05T14:05:00Z">
              <w:r w:rsidRPr="000C7F0C">
                <w:rPr>
                  <w:rFonts w:ascii="Arial" w:hAnsi="Arial" w:cs="Arial"/>
                  <w:sz w:val="24"/>
                  <w:szCs w:val="24"/>
                </w:rPr>
                <w:t>1,163</w:t>
              </w:r>
            </w:ins>
          </w:p>
        </w:tc>
        <w:tc>
          <w:tcPr>
            <w:tcW w:w="3238" w:type="dxa"/>
          </w:tcPr>
          <w:p w14:paraId="09A3E080" w14:textId="77777777" w:rsidR="00BC2E65" w:rsidRPr="000C7F0C" w:rsidRDefault="00BC2E65" w:rsidP="00B218E4">
            <w:pPr>
              <w:rPr>
                <w:ins w:id="660" w:author="Christian Hicks" w:date="2022-01-05T14:05:00Z"/>
                <w:rFonts w:ascii="Arial" w:hAnsi="Arial" w:cs="Arial"/>
                <w:sz w:val="24"/>
                <w:szCs w:val="24"/>
              </w:rPr>
            </w:pPr>
          </w:p>
          <w:p w14:paraId="6EE84545" w14:textId="77777777" w:rsidR="00BC2E65" w:rsidRPr="000C7F0C" w:rsidRDefault="00BC2E65" w:rsidP="00B218E4">
            <w:pPr>
              <w:rPr>
                <w:ins w:id="661" w:author="Christian Hicks" w:date="2022-01-05T14:05:00Z"/>
                <w:rFonts w:ascii="Arial" w:hAnsi="Arial" w:cs="Arial"/>
                <w:sz w:val="24"/>
                <w:szCs w:val="24"/>
              </w:rPr>
            </w:pPr>
            <w:ins w:id="662" w:author="Christian Hicks" w:date="2022-01-05T14:05:00Z">
              <w:r w:rsidRPr="000C7F0C">
                <w:rPr>
                  <w:rFonts w:ascii="Arial" w:hAnsi="Arial" w:cs="Arial"/>
                  <w:sz w:val="24"/>
                  <w:szCs w:val="24"/>
                </w:rPr>
                <w:t>33,618,508</w:t>
              </w:r>
            </w:ins>
          </w:p>
          <w:p w14:paraId="5FB65FCD" w14:textId="77777777" w:rsidR="00BC2E65" w:rsidRPr="000C7F0C" w:rsidRDefault="00BC2E65" w:rsidP="00B218E4">
            <w:pPr>
              <w:rPr>
                <w:ins w:id="663" w:author="Christian Hicks" w:date="2022-01-05T14:05:00Z"/>
                <w:rFonts w:ascii="Arial" w:hAnsi="Arial" w:cs="Arial"/>
                <w:sz w:val="24"/>
                <w:szCs w:val="24"/>
              </w:rPr>
            </w:pPr>
            <w:ins w:id="664" w:author="Christian Hicks" w:date="2022-01-05T14:05:00Z">
              <w:r w:rsidRPr="000C7F0C">
                <w:rPr>
                  <w:rFonts w:ascii="Arial" w:hAnsi="Arial" w:cs="Arial"/>
                  <w:sz w:val="24"/>
                  <w:szCs w:val="24"/>
                </w:rPr>
                <w:t>62,313,737</w:t>
              </w:r>
            </w:ins>
          </w:p>
        </w:tc>
        <w:tc>
          <w:tcPr>
            <w:tcW w:w="3238" w:type="dxa"/>
          </w:tcPr>
          <w:p w14:paraId="72861F80" w14:textId="77777777" w:rsidR="00BC2E65" w:rsidRPr="000C7F0C" w:rsidRDefault="00BC2E65" w:rsidP="00B218E4">
            <w:pPr>
              <w:rPr>
                <w:ins w:id="665" w:author="Christian Hicks" w:date="2022-01-05T14:05:00Z"/>
                <w:rFonts w:ascii="Arial" w:hAnsi="Arial" w:cs="Arial"/>
                <w:sz w:val="24"/>
                <w:szCs w:val="24"/>
              </w:rPr>
            </w:pPr>
          </w:p>
          <w:p w14:paraId="1E735E26" w14:textId="77777777" w:rsidR="00BC2E65" w:rsidRPr="000C7F0C" w:rsidRDefault="00BC2E65" w:rsidP="00B218E4">
            <w:pPr>
              <w:rPr>
                <w:ins w:id="666" w:author="Christian Hicks" w:date="2022-01-05T14:05:00Z"/>
                <w:rFonts w:ascii="Arial" w:hAnsi="Arial" w:cs="Arial"/>
                <w:sz w:val="24"/>
                <w:szCs w:val="24"/>
              </w:rPr>
            </w:pPr>
            <w:ins w:id="667" w:author="Christian Hicks" w:date="2022-01-05T14:05:00Z">
              <w:r w:rsidRPr="000C7F0C">
                <w:rPr>
                  <w:rFonts w:ascii="Arial" w:hAnsi="Arial" w:cs="Arial"/>
                  <w:sz w:val="24"/>
                  <w:szCs w:val="24"/>
                </w:rPr>
                <w:t>35.0 (1.7)</w:t>
              </w:r>
            </w:ins>
          </w:p>
          <w:p w14:paraId="4AEF99F7" w14:textId="77777777" w:rsidR="00BC2E65" w:rsidRPr="000C7F0C" w:rsidRDefault="00BC2E65" w:rsidP="00B218E4">
            <w:pPr>
              <w:rPr>
                <w:ins w:id="668" w:author="Christian Hicks" w:date="2022-01-05T14:05:00Z"/>
                <w:rFonts w:ascii="Arial" w:hAnsi="Arial" w:cs="Arial"/>
                <w:sz w:val="24"/>
                <w:szCs w:val="24"/>
              </w:rPr>
            </w:pPr>
            <w:ins w:id="669" w:author="Christian Hicks" w:date="2022-01-05T14:05:00Z">
              <w:r w:rsidRPr="000C7F0C">
                <w:rPr>
                  <w:rFonts w:ascii="Arial" w:hAnsi="Arial" w:cs="Arial"/>
                  <w:sz w:val="24"/>
                  <w:szCs w:val="24"/>
                </w:rPr>
                <w:t>65.0 (1.7)</w:t>
              </w:r>
            </w:ins>
          </w:p>
        </w:tc>
      </w:tr>
      <w:tr w:rsidR="00BC2E65" w:rsidRPr="000C7F0C" w14:paraId="75978194" w14:textId="77777777" w:rsidTr="00B218E4">
        <w:trPr>
          <w:ins w:id="670" w:author="Christian Hicks" w:date="2022-01-05T14:05:00Z"/>
        </w:trPr>
        <w:tc>
          <w:tcPr>
            <w:tcW w:w="3237" w:type="dxa"/>
          </w:tcPr>
          <w:p w14:paraId="465E22FA" w14:textId="2407362B" w:rsidR="00BC2E65" w:rsidRPr="000C7F0C" w:rsidRDefault="00BC2E65" w:rsidP="00B218E4">
            <w:pPr>
              <w:rPr>
                <w:ins w:id="671" w:author="Christian Hicks" w:date="2022-01-05T14:05:00Z"/>
                <w:rFonts w:ascii="Arial" w:hAnsi="Arial" w:cs="Arial"/>
                <w:sz w:val="24"/>
                <w:szCs w:val="24"/>
              </w:rPr>
            </w:pPr>
            <w:ins w:id="672" w:author="Christian Hicks" w:date="2022-01-05T14:05:00Z">
              <w:r w:rsidRPr="000C7F0C">
                <w:rPr>
                  <w:rFonts w:ascii="Arial" w:hAnsi="Arial" w:cs="Arial"/>
                  <w:sz w:val="24"/>
                  <w:szCs w:val="24"/>
                </w:rPr>
                <w:t>Vigorous recreational activity</w:t>
              </w:r>
              <w:r w:rsidRPr="000C7F0C">
                <w:rPr>
                  <w:rFonts w:ascii="Arial" w:hAnsi="Arial" w:cs="Arial"/>
                  <w:sz w:val="24"/>
                  <w:szCs w:val="24"/>
                  <w:vertAlign w:val="superscript"/>
                </w:rPr>
                <w:t xml:space="preserve"> </w:t>
              </w:r>
            </w:ins>
            <w:ins w:id="673" w:author="Christian Hicks" w:date="2022-01-19T11:23:00Z">
              <w:r w:rsidR="006F279F">
                <w:rPr>
                  <w:rFonts w:ascii="Arial" w:hAnsi="Arial" w:cs="Arial"/>
                  <w:sz w:val="24"/>
                  <w:szCs w:val="24"/>
                  <w:vertAlign w:val="superscript"/>
                </w:rPr>
                <w:t>c</w:t>
              </w:r>
            </w:ins>
          </w:p>
          <w:p w14:paraId="24709BC0" w14:textId="77777777" w:rsidR="00BC2E65" w:rsidRPr="000C7F0C" w:rsidRDefault="00BC2E65" w:rsidP="00B218E4">
            <w:pPr>
              <w:rPr>
                <w:ins w:id="674" w:author="Christian Hicks" w:date="2022-01-05T14:05:00Z"/>
                <w:rFonts w:ascii="Arial" w:hAnsi="Arial" w:cs="Arial"/>
                <w:sz w:val="24"/>
                <w:szCs w:val="24"/>
              </w:rPr>
            </w:pPr>
            <w:ins w:id="675" w:author="Christian Hicks" w:date="2022-01-05T14:05:00Z">
              <w:r w:rsidRPr="000C7F0C">
                <w:rPr>
                  <w:rFonts w:ascii="Arial" w:hAnsi="Arial" w:cs="Arial"/>
                  <w:sz w:val="24"/>
                  <w:szCs w:val="24"/>
                </w:rPr>
                <w:t xml:space="preserve">  Yes</w:t>
              </w:r>
            </w:ins>
          </w:p>
          <w:p w14:paraId="0F13E0CE" w14:textId="77777777" w:rsidR="00BC2E65" w:rsidRPr="000C7F0C" w:rsidRDefault="00BC2E65" w:rsidP="00B218E4">
            <w:pPr>
              <w:rPr>
                <w:ins w:id="676" w:author="Christian Hicks" w:date="2022-01-05T14:05:00Z"/>
                <w:rFonts w:ascii="Arial" w:hAnsi="Arial" w:cs="Arial"/>
                <w:sz w:val="24"/>
                <w:szCs w:val="24"/>
              </w:rPr>
            </w:pPr>
            <w:ins w:id="677" w:author="Christian Hicks" w:date="2022-01-05T14:05:00Z">
              <w:r w:rsidRPr="000C7F0C">
                <w:rPr>
                  <w:rFonts w:ascii="Arial" w:hAnsi="Arial" w:cs="Arial"/>
                  <w:sz w:val="24"/>
                  <w:szCs w:val="24"/>
                </w:rPr>
                <w:t xml:space="preserve">  No</w:t>
              </w:r>
            </w:ins>
          </w:p>
        </w:tc>
        <w:tc>
          <w:tcPr>
            <w:tcW w:w="3237" w:type="dxa"/>
          </w:tcPr>
          <w:p w14:paraId="08A40054" w14:textId="77777777" w:rsidR="00BC2E65" w:rsidRPr="000C7F0C" w:rsidRDefault="00BC2E65" w:rsidP="00B218E4">
            <w:pPr>
              <w:rPr>
                <w:ins w:id="678" w:author="Christian Hicks" w:date="2022-01-05T14:05:00Z"/>
                <w:rFonts w:ascii="Arial" w:hAnsi="Arial" w:cs="Arial"/>
                <w:sz w:val="24"/>
                <w:szCs w:val="24"/>
              </w:rPr>
            </w:pPr>
          </w:p>
          <w:p w14:paraId="16AD408E" w14:textId="77777777" w:rsidR="00BC2E65" w:rsidRPr="000C7F0C" w:rsidRDefault="00BC2E65" w:rsidP="00B218E4">
            <w:pPr>
              <w:rPr>
                <w:ins w:id="679" w:author="Christian Hicks" w:date="2022-01-05T14:05:00Z"/>
                <w:rFonts w:ascii="Arial" w:hAnsi="Arial" w:cs="Arial"/>
                <w:sz w:val="24"/>
                <w:szCs w:val="24"/>
              </w:rPr>
            </w:pPr>
            <w:ins w:id="680" w:author="Christian Hicks" w:date="2022-01-05T14:05:00Z">
              <w:r w:rsidRPr="000C7F0C">
                <w:rPr>
                  <w:rFonts w:ascii="Arial" w:hAnsi="Arial" w:cs="Arial"/>
                  <w:sz w:val="24"/>
                  <w:szCs w:val="24"/>
                </w:rPr>
                <w:t>553</w:t>
              </w:r>
            </w:ins>
          </w:p>
          <w:p w14:paraId="0F92373E" w14:textId="77777777" w:rsidR="00BC2E65" w:rsidRPr="000C7F0C" w:rsidRDefault="00BC2E65" w:rsidP="00B218E4">
            <w:pPr>
              <w:rPr>
                <w:ins w:id="681" w:author="Christian Hicks" w:date="2022-01-05T14:05:00Z"/>
                <w:rFonts w:ascii="Arial" w:hAnsi="Arial" w:cs="Arial"/>
                <w:sz w:val="24"/>
                <w:szCs w:val="24"/>
              </w:rPr>
            </w:pPr>
            <w:ins w:id="682" w:author="Christian Hicks" w:date="2022-01-05T14:05:00Z">
              <w:r w:rsidRPr="000C7F0C">
                <w:rPr>
                  <w:rFonts w:ascii="Arial" w:hAnsi="Arial" w:cs="Arial"/>
                  <w:sz w:val="24"/>
                  <w:szCs w:val="24"/>
                </w:rPr>
                <w:t>1,162</w:t>
              </w:r>
            </w:ins>
          </w:p>
        </w:tc>
        <w:tc>
          <w:tcPr>
            <w:tcW w:w="3238" w:type="dxa"/>
          </w:tcPr>
          <w:p w14:paraId="775E0D14" w14:textId="77777777" w:rsidR="00BC2E65" w:rsidRPr="000C7F0C" w:rsidRDefault="00BC2E65" w:rsidP="00B218E4">
            <w:pPr>
              <w:rPr>
                <w:ins w:id="683" w:author="Christian Hicks" w:date="2022-01-05T14:05:00Z"/>
                <w:rFonts w:ascii="Arial" w:hAnsi="Arial" w:cs="Arial"/>
                <w:sz w:val="24"/>
                <w:szCs w:val="24"/>
              </w:rPr>
            </w:pPr>
          </w:p>
          <w:p w14:paraId="6E28A403" w14:textId="77777777" w:rsidR="00BC2E65" w:rsidRPr="000C7F0C" w:rsidRDefault="00BC2E65" w:rsidP="00B218E4">
            <w:pPr>
              <w:rPr>
                <w:ins w:id="684" w:author="Christian Hicks" w:date="2022-01-05T14:05:00Z"/>
                <w:rFonts w:ascii="Arial" w:hAnsi="Arial" w:cs="Arial"/>
                <w:sz w:val="24"/>
                <w:szCs w:val="24"/>
              </w:rPr>
            </w:pPr>
            <w:ins w:id="685" w:author="Christian Hicks" w:date="2022-01-05T14:05:00Z">
              <w:r w:rsidRPr="000C7F0C">
                <w:rPr>
                  <w:rFonts w:ascii="Arial" w:hAnsi="Arial" w:cs="Arial"/>
                  <w:sz w:val="24"/>
                  <w:szCs w:val="24"/>
                </w:rPr>
                <w:t>33,773,462</w:t>
              </w:r>
            </w:ins>
          </w:p>
          <w:p w14:paraId="2828E8B9" w14:textId="77777777" w:rsidR="00BC2E65" w:rsidRPr="000C7F0C" w:rsidRDefault="00BC2E65" w:rsidP="00B218E4">
            <w:pPr>
              <w:rPr>
                <w:ins w:id="686" w:author="Christian Hicks" w:date="2022-01-05T14:05:00Z"/>
                <w:rFonts w:ascii="Arial" w:hAnsi="Arial" w:cs="Arial"/>
                <w:sz w:val="24"/>
                <w:szCs w:val="24"/>
              </w:rPr>
            </w:pPr>
            <w:ins w:id="687" w:author="Christian Hicks" w:date="2022-01-05T14:05:00Z">
              <w:r w:rsidRPr="000C7F0C">
                <w:rPr>
                  <w:rFonts w:ascii="Arial" w:hAnsi="Arial" w:cs="Arial"/>
                  <w:sz w:val="24"/>
                  <w:szCs w:val="24"/>
                </w:rPr>
                <w:t>62,187,015</w:t>
              </w:r>
            </w:ins>
          </w:p>
        </w:tc>
        <w:tc>
          <w:tcPr>
            <w:tcW w:w="3238" w:type="dxa"/>
          </w:tcPr>
          <w:p w14:paraId="4474CEC2" w14:textId="77777777" w:rsidR="00BC2E65" w:rsidRPr="000C7F0C" w:rsidRDefault="00BC2E65" w:rsidP="00B218E4">
            <w:pPr>
              <w:rPr>
                <w:ins w:id="688" w:author="Christian Hicks" w:date="2022-01-05T14:05:00Z"/>
                <w:rFonts w:ascii="Arial" w:hAnsi="Arial" w:cs="Arial"/>
                <w:sz w:val="24"/>
                <w:szCs w:val="24"/>
              </w:rPr>
            </w:pPr>
          </w:p>
          <w:p w14:paraId="502CC23D" w14:textId="77777777" w:rsidR="00BC2E65" w:rsidRPr="000C7F0C" w:rsidRDefault="00BC2E65" w:rsidP="00B218E4">
            <w:pPr>
              <w:rPr>
                <w:ins w:id="689" w:author="Christian Hicks" w:date="2022-01-05T14:05:00Z"/>
                <w:rFonts w:ascii="Arial" w:hAnsi="Arial" w:cs="Arial"/>
                <w:sz w:val="24"/>
                <w:szCs w:val="24"/>
              </w:rPr>
            </w:pPr>
            <w:ins w:id="690" w:author="Christian Hicks" w:date="2022-01-05T14:05:00Z">
              <w:r w:rsidRPr="000C7F0C">
                <w:rPr>
                  <w:rFonts w:ascii="Arial" w:hAnsi="Arial" w:cs="Arial"/>
                  <w:sz w:val="24"/>
                  <w:szCs w:val="24"/>
                </w:rPr>
                <w:t>35.2 (1.8)</w:t>
              </w:r>
            </w:ins>
          </w:p>
          <w:p w14:paraId="60248F3A" w14:textId="77777777" w:rsidR="00BC2E65" w:rsidRPr="000C7F0C" w:rsidRDefault="00BC2E65" w:rsidP="00B218E4">
            <w:pPr>
              <w:rPr>
                <w:ins w:id="691" w:author="Christian Hicks" w:date="2022-01-05T14:05:00Z"/>
                <w:rFonts w:ascii="Arial" w:hAnsi="Arial" w:cs="Arial"/>
                <w:sz w:val="24"/>
                <w:szCs w:val="24"/>
              </w:rPr>
            </w:pPr>
            <w:ins w:id="692" w:author="Christian Hicks" w:date="2022-01-05T14:05:00Z">
              <w:r w:rsidRPr="000C7F0C">
                <w:rPr>
                  <w:rFonts w:ascii="Arial" w:hAnsi="Arial" w:cs="Arial"/>
                  <w:sz w:val="24"/>
                  <w:szCs w:val="24"/>
                </w:rPr>
                <w:t>64.8 (1.8)</w:t>
              </w:r>
            </w:ins>
          </w:p>
        </w:tc>
      </w:tr>
      <w:tr w:rsidR="00BC2E65" w:rsidRPr="000C7F0C" w14:paraId="0467420B" w14:textId="77777777" w:rsidTr="00B218E4">
        <w:trPr>
          <w:ins w:id="693" w:author="Christian Hicks" w:date="2022-01-05T14:05:00Z"/>
        </w:trPr>
        <w:tc>
          <w:tcPr>
            <w:tcW w:w="3237" w:type="dxa"/>
          </w:tcPr>
          <w:p w14:paraId="5052FEFB" w14:textId="44298EBA" w:rsidR="00BC2E65" w:rsidRPr="000C7F0C" w:rsidRDefault="00BC2E65" w:rsidP="00B218E4">
            <w:pPr>
              <w:rPr>
                <w:ins w:id="694" w:author="Christian Hicks" w:date="2022-01-05T14:05:00Z"/>
                <w:rFonts w:ascii="Arial" w:hAnsi="Arial" w:cs="Arial"/>
                <w:sz w:val="24"/>
                <w:szCs w:val="24"/>
              </w:rPr>
            </w:pPr>
            <w:ins w:id="695" w:author="Christian Hicks" w:date="2022-01-05T14:05:00Z">
              <w:r w:rsidRPr="000C7F0C">
                <w:rPr>
                  <w:rFonts w:ascii="Arial" w:hAnsi="Arial" w:cs="Arial"/>
                  <w:sz w:val="24"/>
                  <w:szCs w:val="24"/>
                </w:rPr>
                <w:t>Race/Ethnicity</w:t>
              </w:r>
              <w:r w:rsidRPr="000C7F0C">
                <w:rPr>
                  <w:rFonts w:ascii="Arial" w:hAnsi="Arial" w:cs="Arial"/>
                  <w:sz w:val="24"/>
                  <w:szCs w:val="24"/>
                  <w:vertAlign w:val="superscript"/>
                </w:rPr>
                <w:t xml:space="preserve"> </w:t>
              </w:r>
            </w:ins>
            <w:ins w:id="696" w:author="Christian Hicks" w:date="2022-01-19T11:23:00Z">
              <w:r w:rsidR="006F279F">
                <w:rPr>
                  <w:rFonts w:ascii="Arial" w:hAnsi="Arial" w:cs="Arial"/>
                  <w:sz w:val="24"/>
                  <w:szCs w:val="24"/>
                  <w:vertAlign w:val="superscript"/>
                </w:rPr>
                <w:t>c</w:t>
              </w:r>
            </w:ins>
          </w:p>
          <w:p w14:paraId="1B0CB289" w14:textId="77777777" w:rsidR="00BC2E65" w:rsidRPr="000C7F0C" w:rsidRDefault="00BC2E65" w:rsidP="00B218E4">
            <w:pPr>
              <w:rPr>
                <w:ins w:id="697" w:author="Christian Hicks" w:date="2022-01-05T14:05:00Z"/>
                <w:rFonts w:ascii="Arial" w:hAnsi="Arial" w:cs="Arial"/>
                <w:sz w:val="24"/>
                <w:szCs w:val="24"/>
              </w:rPr>
            </w:pPr>
            <w:ins w:id="698" w:author="Christian Hicks" w:date="2022-01-05T14:05:00Z">
              <w:r w:rsidRPr="000C7F0C">
                <w:rPr>
                  <w:rFonts w:ascii="Arial" w:hAnsi="Arial" w:cs="Arial"/>
                  <w:sz w:val="24"/>
                  <w:szCs w:val="24"/>
                </w:rPr>
                <w:t xml:space="preserve">  Hispanic</w:t>
              </w:r>
            </w:ins>
          </w:p>
          <w:p w14:paraId="5129F2F5" w14:textId="77777777" w:rsidR="00BC2E65" w:rsidRPr="000C7F0C" w:rsidRDefault="00BC2E65" w:rsidP="00B218E4">
            <w:pPr>
              <w:rPr>
                <w:ins w:id="699" w:author="Christian Hicks" w:date="2022-01-05T14:05:00Z"/>
                <w:rFonts w:ascii="Arial" w:hAnsi="Arial" w:cs="Arial"/>
                <w:sz w:val="24"/>
                <w:szCs w:val="24"/>
              </w:rPr>
            </w:pPr>
            <w:ins w:id="700" w:author="Christian Hicks" w:date="2022-01-05T14:05:00Z">
              <w:r w:rsidRPr="000C7F0C">
                <w:rPr>
                  <w:rFonts w:ascii="Arial" w:hAnsi="Arial" w:cs="Arial"/>
                  <w:sz w:val="24"/>
                  <w:szCs w:val="24"/>
                </w:rPr>
                <w:t xml:space="preserve">  Non-Hispanic White</w:t>
              </w:r>
            </w:ins>
          </w:p>
          <w:p w14:paraId="515A7BE4" w14:textId="77777777" w:rsidR="00BC2E65" w:rsidRPr="000C7F0C" w:rsidRDefault="00BC2E65" w:rsidP="00B218E4">
            <w:pPr>
              <w:rPr>
                <w:ins w:id="701" w:author="Christian Hicks" w:date="2022-01-05T14:05:00Z"/>
                <w:rFonts w:ascii="Arial" w:hAnsi="Arial" w:cs="Arial"/>
                <w:sz w:val="24"/>
                <w:szCs w:val="24"/>
              </w:rPr>
            </w:pPr>
            <w:ins w:id="702" w:author="Christian Hicks" w:date="2022-01-05T14:05:00Z">
              <w:r w:rsidRPr="000C7F0C">
                <w:rPr>
                  <w:rFonts w:ascii="Arial" w:hAnsi="Arial" w:cs="Arial"/>
                  <w:sz w:val="24"/>
                  <w:szCs w:val="24"/>
                </w:rPr>
                <w:t xml:space="preserve">  Non-Hispanic Black</w:t>
              </w:r>
            </w:ins>
          </w:p>
          <w:p w14:paraId="174FC055" w14:textId="77777777" w:rsidR="00BC2E65" w:rsidRPr="000C7F0C" w:rsidRDefault="00BC2E65" w:rsidP="00B218E4">
            <w:pPr>
              <w:rPr>
                <w:ins w:id="703" w:author="Christian Hicks" w:date="2022-01-05T14:05:00Z"/>
                <w:rFonts w:ascii="Arial" w:hAnsi="Arial" w:cs="Arial"/>
                <w:sz w:val="24"/>
                <w:szCs w:val="24"/>
              </w:rPr>
            </w:pPr>
            <w:ins w:id="704" w:author="Christian Hicks" w:date="2022-01-05T14:05:00Z">
              <w:r w:rsidRPr="000C7F0C">
                <w:rPr>
                  <w:rFonts w:ascii="Arial" w:hAnsi="Arial" w:cs="Arial"/>
                  <w:sz w:val="24"/>
                  <w:szCs w:val="24"/>
                </w:rPr>
                <w:t xml:space="preserve">  Non-Hispanic Asian</w:t>
              </w:r>
            </w:ins>
          </w:p>
          <w:p w14:paraId="699242EF" w14:textId="77777777" w:rsidR="00BC2E65" w:rsidRPr="000C7F0C" w:rsidRDefault="00BC2E65" w:rsidP="00B218E4">
            <w:pPr>
              <w:rPr>
                <w:ins w:id="705" w:author="Christian Hicks" w:date="2022-01-05T14:05:00Z"/>
                <w:rFonts w:ascii="Arial" w:hAnsi="Arial" w:cs="Arial"/>
                <w:sz w:val="24"/>
                <w:szCs w:val="24"/>
              </w:rPr>
            </w:pPr>
            <w:ins w:id="706" w:author="Christian Hicks" w:date="2022-01-05T14:05:00Z">
              <w:r w:rsidRPr="000C7F0C">
                <w:rPr>
                  <w:rFonts w:ascii="Arial" w:hAnsi="Arial" w:cs="Arial"/>
                  <w:sz w:val="24"/>
                  <w:szCs w:val="24"/>
                </w:rPr>
                <w:t xml:space="preserve">  Other race or Multi-Racial</w:t>
              </w:r>
            </w:ins>
          </w:p>
        </w:tc>
        <w:tc>
          <w:tcPr>
            <w:tcW w:w="3237" w:type="dxa"/>
          </w:tcPr>
          <w:p w14:paraId="2B1EC4A9" w14:textId="77777777" w:rsidR="00BC2E65" w:rsidRPr="000C7F0C" w:rsidRDefault="00BC2E65" w:rsidP="00B218E4">
            <w:pPr>
              <w:rPr>
                <w:ins w:id="707" w:author="Christian Hicks" w:date="2022-01-05T14:05:00Z"/>
                <w:rFonts w:ascii="Arial" w:hAnsi="Arial" w:cs="Arial"/>
                <w:sz w:val="24"/>
                <w:szCs w:val="24"/>
              </w:rPr>
            </w:pPr>
          </w:p>
          <w:p w14:paraId="566B4835" w14:textId="77777777" w:rsidR="00BC2E65" w:rsidRPr="000C7F0C" w:rsidRDefault="00BC2E65" w:rsidP="00B218E4">
            <w:pPr>
              <w:rPr>
                <w:ins w:id="708" w:author="Christian Hicks" w:date="2022-01-05T14:05:00Z"/>
                <w:rFonts w:ascii="Arial" w:hAnsi="Arial" w:cs="Arial"/>
                <w:sz w:val="24"/>
                <w:szCs w:val="24"/>
              </w:rPr>
            </w:pPr>
            <w:ins w:id="709" w:author="Christian Hicks" w:date="2022-01-05T14:05:00Z">
              <w:r w:rsidRPr="000C7F0C">
                <w:rPr>
                  <w:rFonts w:ascii="Arial" w:hAnsi="Arial" w:cs="Arial"/>
                  <w:sz w:val="24"/>
                  <w:szCs w:val="24"/>
                </w:rPr>
                <w:t>414</w:t>
              </w:r>
            </w:ins>
          </w:p>
          <w:p w14:paraId="6CBDF7A9" w14:textId="77777777" w:rsidR="00BC2E65" w:rsidRPr="000C7F0C" w:rsidRDefault="00BC2E65" w:rsidP="00B218E4">
            <w:pPr>
              <w:rPr>
                <w:ins w:id="710" w:author="Christian Hicks" w:date="2022-01-05T14:05:00Z"/>
                <w:rFonts w:ascii="Arial" w:hAnsi="Arial" w:cs="Arial"/>
                <w:sz w:val="24"/>
                <w:szCs w:val="24"/>
              </w:rPr>
            </w:pPr>
            <w:ins w:id="711" w:author="Christian Hicks" w:date="2022-01-05T14:05:00Z">
              <w:r w:rsidRPr="000C7F0C">
                <w:rPr>
                  <w:rFonts w:ascii="Arial" w:hAnsi="Arial" w:cs="Arial"/>
                  <w:sz w:val="24"/>
                  <w:szCs w:val="24"/>
                </w:rPr>
                <w:t>553</w:t>
              </w:r>
            </w:ins>
          </w:p>
          <w:p w14:paraId="4ED30980" w14:textId="77777777" w:rsidR="00BC2E65" w:rsidRPr="000C7F0C" w:rsidRDefault="00BC2E65" w:rsidP="00B218E4">
            <w:pPr>
              <w:rPr>
                <w:ins w:id="712" w:author="Christian Hicks" w:date="2022-01-05T14:05:00Z"/>
                <w:rFonts w:ascii="Arial" w:hAnsi="Arial" w:cs="Arial"/>
                <w:sz w:val="24"/>
                <w:szCs w:val="24"/>
              </w:rPr>
            </w:pPr>
            <w:ins w:id="713" w:author="Christian Hicks" w:date="2022-01-05T14:05:00Z">
              <w:r w:rsidRPr="000C7F0C">
                <w:rPr>
                  <w:rFonts w:ascii="Arial" w:hAnsi="Arial" w:cs="Arial"/>
                  <w:sz w:val="24"/>
                  <w:szCs w:val="24"/>
                </w:rPr>
                <w:t>380</w:t>
              </w:r>
            </w:ins>
          </w:p>
          <w:p w14:paraId="11205E20" w14:textId="77777777" w:rsidR="00BC2E65" w:rsidRPr="000C7F0C" w:rsidRDefault="00BC2E65" w:rsidP="00B218E4">
            <w:pPr>
              <w:rPr>
                <w:ins w:id="714" w:author="Christian Hicks" w:date="2022-01-05T14:05:00Z"/>
                <w:rFonts w:ascii="Arial" w:hAnsi="Arial" w:cs="Arial"/>
                <w:sz w:val="24"/>
                <w:szCs w:val="24"/>
              </w:rPr>
            </w:pPr>
            <w:ins w:id="715" w:author="Christian Hicks" w:date="2022-01-05T14:05:00Z">
              <w:r w:rsidRPr="000C7F0C">
                <w:rPr>
                  <w:rFonts w:ascii="Arial" w:hAnsi="Arial" w:cs="Arial"/>
                  <w:sz w:val="24"/>
                  <w:szCs w:val="24"/>
                </w:rPr>
                <w:t>282</w:t>
              </w:r>
            </w:ins>
          </w:p>
          <w:p w14:paraId="21C7B74F" w14:textId="77777777" w:rsidR="00BC2E65" w:rsidRPr="000C7F0C" w:rsidRDefault="00BC2E65" w:rsidP="00B218E4">
            <w:pPr>
              <w:rPr>
                <w:ins w:id="716" w:author="Christian Hicks" w:date="2022-01-05T14:05:00Z"/>
                <w:rFonts w:ascii="Arial" w:hAnsi="Arial" w:cs="Arial"/>
                <w:sz w:val="24"/>
                <w:szCs w:val="24"/>
              </w:rPr>
            </w:pPr>
            <w:ins w:id="717" w:author="Christian Hicks" w:date="2022-01-05T14:05:00Z">
              <w:r w:rsidRPr="000C7F0C">
                <w:rPr>
                  <w:rFonts w:ascii="Arial" w:hAnsi="Arial" w:cs="Arial"/>
                  <w:sz w:val="24"/>
                  <w:szCs w:val="24"/>
                </w:rPr>
                <w:t>86</w:t>
              </w:r>
            </w:ins>
          </w:p>
        </w:tc>
        <w:tc>
          <w:tcPr>
            <w:tcW w:w="3238" w:type="dxa"/>
          </w:tcPr>
          <w:p w14:paraId="05D028B2" w14:textId="77777777" w:rsidR="00BC2E65" w:rsidRPr="000C7F0C" w:rsidRDefault="00BC2E65" w:rsidP="00B218E4">
            <w:pPr>
              <w:rPr>
                <w:ins w:id="718" w:author="Christian Hicks" w:date="2022-01-05T14:05:00Z"/>
                <w:rFonts w:ascii="Arial" w:hAnsi="Arial" w:cs="Arial"/>
                <w:sz w:val="24"/>
                <w:szCs w:val="24"/>
              </w:rPr>
            </w:pPr>
          </w:p>
          <w:p w14:paraId="1DB5E3B9" w14:textId="77777777" w:rsidR="00BC2E65" w:rsidRPr="000C7F0C" w:rsidRDefault="00BC2E65" w:rsidP="00B218E4">
            <w:pPr>
              <w:rPr>
                <w:ins w:id="719" w:author="Christian Hicks" w:date="2022-01-05T14:05:00Z"/>
                <w:rFonts w:ascii="Arial" w:hAnsi="Arial" w:cs="Arial"/>
                <w:sz w:val="24"/>
                <w:szCs w:val="24"/>
              </w:rPr>
            </w:pPr>
            <w:ins w:id="720" w:author="Christian Hicks" w:date="2022-01-05T14:05:00Z">
              <w:r w:rsidRPr="000C7F0C">
                <w:rPr>
                  <w:rFonts w:ascii="Arial" w:hAnsi="Arial" w:cs="Arial"/>
                  <w:sz w:val="24"/>
                  <w:szCs w:val="24"/>
                </w:rPr>
                <w:t>15,809,379</w:t>
              </w:r>
            </w:ins>
          </w:p>
          <w:p w14:paraId="65EDE661" w14:textId="77777777" w:rsidR="00BC2E65" w:rsidRPr="000C7F0C" w:rsidRDefault="00BC2E65" w:rsidP="00B218E4">
            <w:pPr>
              <w:rPr>
                <w:ins w:id="721" w:author="Christian Hicks" w:date="2022-01-05T14:05:00Z"/>
                <w:rFonts w:ascii="Arial" w:hAnsi="Arial" w:cs="Arial"/>
                <w:sz w:val="24"/>
                <w:szCs w:val="24"/>
              </w:rPr>
            </w:pPr>
            <w:ins w:id="722" w:author="Christian Hicks" w:date="2022-01-05T14:05:00Z">
              <w:r w:rsidRPr="000C7F0C">
                <w:rPr>
                  <w:rFonts w:ascii="Arial" w:hAnsi="Arial" w:cs="Arial"/>
                  <w:sz w:val="24"/>
                  <w:szCs w:val="24"/>
                </w:rPr>
                <w:t>60,436,789</w:t>
              </w:r>
            </w:ins>
          </w:p>
          <w:p w14:paraId="72ABFD96" w14:textId="77777777" w:rsidR="00BC2E65" w:rsidRPr="000C7F0C" w:rsidRDefault="00BC2E65" w:rsidP="00B218E4">
            <w:pPr>
              <w:rPr>
                <w:ins w:id="723" w:author="Christian Hicks" w:date="2022-01-05T14:05:00Z"/>
                <w:rFonts w:ascii="Arial" w:hAnsi="Arial" w:cs="Arial"/>
                <w:sz w:val="24"/>
                <w:szCs w:val="24"/>
              </w:rPr>
            </w:pPr>
            <w:ins w:id="724" w:author="Christian Hicks" w:date="2022-01-05T14:05:00Z">
              <w:r w:rsidRPr="000C7F0C">
                <w:rPr>
                  <w:rFonts w:ascii="Arial" w:hAnsi="Arial" w:cs="Arial"/>
                  <w:sz w:val="24"/>
                  <w:szCs w:val="24"/>
                </w:rPr>
                <w:t>9,793,855</w:t>
              </w:r>
            </w:ins>
          </w:p>
          <w:p w14:paraId="4B2C6857" w14:textId="77777777" w:rsidR="00BC2E65" w:rsidRPr="000C7F0C" w:rsidRDefault="00BC2E65" w:rsidP="00B218E4">
            <w:pPr>
              <w:rPr>
                <w:ins w:id="725" w:author="Christian Hicks" w:date="2022-01-05T14:05:00Z"/>
                <w:rFonts w:ascii="Arial" w:hAnsi="Arial" w:cs="Arial"/>
                <w:sz w:val="24"/>
                <w:szCs w:val="24"/>
              </w:rPr>
            </w:pPr>
            <w:ins w:id="726" w:author="Christian Hicks" w:date="2022-01-05T14:05:00Z">
              <w:r w:rsidRPr="000C7F0C">
                <w:rPr>
                  <w:rFonts w:ascii="Arial" w:hAnsi="Arial" w:cs="Arial"/>
                  <w:sz w:val="24"/>
                  <w:szCs w:val="24"/>
                </w:rPr>
                <w:t>5,381,098</w:t>
              </w:r>
            </w:ins>
          </w:p>
          <w:p w14:paraId="01ABAD66" w14:textId="77777777" w:rsidR="00BC2E65" w:rsidRPr="000C7F0C" w:rsidRDefault="00BC2E65" w:rsidP="00B218E4">
            <w:pPr>
              <w:rPr>
                <w:ins w:id="727" w:author="Christian Hicks" w:date="2022-01-05T14:05:00Z"/>
                <w:rFonts w:ascii="Arial" w:hAnsi="Arial" w:cs="Arial"/>
                <w:sz w:val="24"/>
                <w:szCs w:val="24"/>
              </w:rPr>
            </w:pPr>
            <w:ins w:id="728" w:author="Christian Hicks" w:date="2022-01-05T14:05:00Z">
              <w:r w:rsidRPr="000C7F0C">
                <w:rPr>
                  <w:rFonts w:ascii="Arial" w:hAnsi="Arial" w:cs="Arial"/>
                  <w:sz w:val="24"/>
                  <w:szCs w:val="24"/>
                </w:rPr>
                <w:t>4,539,357</w:t>
              </w:r>
            </w:ins>
          </w:p>
        </w:tc>
        <w:tc>
          <w:tcPr>
            <w:tcW w:w="3238" w:type="dxa"/>
          </w:tcPr>
          <w:p w14:paraId="3227C2B9" w14:textId="77777777" w:rsidR="00BC2E65" w:rsidRPr="000C7F0C" w:rsidRDefault="00BC2E65" w:rsidP="00B218E4">
            <w:pPr>
              <w:rPr>
                <w:ins w:id="729" w:author="Christian Hicks" w:date="2022-01-05T14:05:00Z"/>
                <w:rFonts w:ascii="Arial" w:hAnsi="Arial" w:cs="Arial"/>
                <w:sz w:val="24"/>
                <w:szCs w:val="24"/>
              </w:rPr>
            </w:pPr>
          </w:p>
          <w:p w14:paraId="3A66148B" w14:textId="77777777" w:rsidR="00BC2E65" w:rsidRPr="000C7F0C" w:rsidRDefault="00BC2E65" w:rsidP="00B218E4">
            <w:pPr>
              <w:rPr>
                <w:ins w:id="730" w:author="Christian Hicks" w:date="2022-01-05T14:05:00Z"/>
                <w:rFonts w:ascii="Arial" w:hAnsi="Arial" w:cs="Arial"/>
                <w:sz w:val="24"/>
                <w:szCs w:val="24"/>
              </w:rPr>
            </w:pPr>
            <w:ins w:id="731" w:author="Christian Hicks" w:date="2022-01-05T14:05:00Z">
              <w:r w:rsidRPr="000C7F0C">
                <w:rPr>
                  <w:rFonts w:ascii="Arial" w:hAnsi="Arial" w:cs="Arial"/>
                  <w:sz w:val="24"/>
                  <w:szCs w:val="24"/>
                </w:rPr>
                <w:t>16.5 (1.0)</w:t>
              </w:r>
            </w:ins>
          </w:p>
          <w:p w14:paraId="792EE119" w14:textId="77777777" w:rsidR="00BC2E65" w:rsidRPr="000C7F0C" w:rsidRDefault="00BC2E65" w:rsidP="00B218E4">
            <w:pPr>
              <w:rPr>
                <w:ins w:id="732" w:author="Christian Hicks" w:date="2022-01-05T14:05:00Z"/>
                <w:rFonts w:ascii="Arial" w:hAnsi="Arial" w:cs="Arial"/>
                <w:sz w:val="24"/>
                <w:szCs w:val="24"/>
              </w:rPr>
            </w:pPr>
            <w:ins w:id="733" w:author="Christian Hicks" w:date="2022-01-05T14:05:00Z">
              <w:r w:rsidRPr="000C7F0C">
                <w:rPr>
                  <w:rFonts w:ascii="Arial" w:hAnsi="Arial" w:cs="Arial"/>
                  <w:sz w:val="24"/>
                  <w:szCs w:val="24"/>
                </w:rPr>
                <w:t>63.0 (1.5)</w:t>
              </w:r>
            </w:ins>
          </w:p>
          <w:p w14:paraId="167E7CA9" w14:textId="77777777" w:rsidR="00BC2E65" w:rsidRPr="000C7F0C" w:rsidRDefault="00BC2E65" w:rsidP="00B218E4">
            <w:pPr>
              <w:rPr>
                <w:ins w:id="734" w:author="Christian Hicks" w:date="2022-01-05T14:05:00Z"/>
                <w:rFonts w:ascii="Arial" w:hAnsi="Arial" w:cs="Arial"/>
                <w:sz w:val="24"/>
                <w:szCs w:val="24"/>
              </w:rPr>
            </w:pPr>
            <w:ins w:id="735" w:author="Christian Hicks" w:date="2022-01-05T14:05:00Z">
              <w:r w:rsidRPr="000C7F0C">
                <w:rPr>
                  <w:rFonts w:ascii="Arial" w:hAnsi="Arial" w:cs="Arial"/>
                  <w:sz w:val="24"/>
                  <w:szCs w:val="24"/>
                </w:rPr>
                <w:t>10.2 (0.6)</w:t>
              </w:r>
            </w:ins>
          </w:p>
          <w:p w14:paraId="0D812D8C" w14:textId="77777777" w:rsidR="00BC2E65" w:rsidRPr="000C7F0C" w:rsidRDefault="00BC2E65" w:rsidP="00B218E4">
            <w:pPr>
              <w:rPr>
                <w:ins w:id="736" w:author="Christian Hicks" w:date="2022-01-05T14:05:00Z"/>
                <w:rFonts w:ascii="Arial" w:hAnsi="Arial" w:cs="Arial"/>
                <w:sz w:val="24"/>
                <w:szCs w:val="24"/>
              </w:rPr>
            </w:pPr>
            <w:ins w:id="737" w:author="Christian Hicks" w:date="2022-01-05T14:05:00Z">
              <w:r w:rsidRPr="000C7F0C">
                <w:rPr>
                  <w:rFonts w:ascii="Arial" w:hAnsi="Arial" w:cs="Arial"/>
                  <w:sz w:val="24"/>
                  <w:szCs w:val="24"/>
                </w:rPr>
                <w:t>5.6 (0.4)</w:t>
              </w:r>
            </w:ins>
          </w:p>
          <w:p w14:paraId="2FBD18A5" w14:textId="77777777" w:rsidR="00BC2E65" w:rsidRPr="000C7F0C" w:rsidRDefault="00BC2E65" w:rsidP="00B218E4">
            <w:pPr>
              <w:rPr>
                <w:ins w:id="738" w:author="Christian Hicks" w:date="2022-01-05T14:05:00Z"/>
                <w:rFonts w:ascii="Arial" w:hAnsi="Arial" w:cs="Arial"/>
                <w:sz w:val="24"/>
                <w:szCs w:val="24"/>
              </w:rPr>
            </w:pPr>
            <w:ins w:id="739" w:author="Christian Hicks" w:date="2022-01-05T14:05:00Z">
              <w:r w:rsidRPr="000C7F0C">
                <w:rPr>
                  <w:rFonts w:ascii="Arial" w:hAnsi="Arial" w:cs="Arial"/>
                  <w:sz w:val="24"/>
                  <w:szCs w:val="24"/>
                </w:rPr>
                <w:t>4.7 (0.8)</w:t>
              </w:r>
            </w:ins>
          </w:p>
        </w:tc>
      </w:tr>
      <w:tr w:rsidR="00BC2E65" w:rsidRPr="000C7F0C" w14:paraId="617B7DA9" w14:textId="77777777" w:rsidTr="00B218E4">
        <w:trPr>
          <w:ins w:id="740" w:author="Christian Hicks" w:date="2022-01-05T14:05:00Z"/>
        </w:trPr>
        <w:tc>
          <w:tcPr>
            <w:tcW w:w="3237" w:type="dxa"/>
          </w:tcPr>
          <w:p w14:paraId="085D5A25" w14:textId="66060742" w:rsidR="00BC2E65" w:rsidRPr="000C7F0C" w:rsidRDefault="00BC2E65" w:rsidP="00B218E4">
            <w:pPr>
              <w:rPr>
                <w:ins w:id="741" w:author="Christian Hicks" w:date="2022-01-05T14:05:00Z"/>
                <w:rFonts w:ascii="Arial" w:hAnsi="Arial" w:cs="Arial"/>
                <w:sz w:val="24"/>
                <w:szCs w:val="24"/>
              </w:rPr>
            </w:pPr>
            <w:ins w:id="742" w:author="Christian Hicks" w:date="2022-01-05T14:05:00Z">
              <w:r w:rsidRPr="000C7F0C">
                <w:rPr>
                  <w:rFonts w:ascii="Arial" w:hAnsi="Arial" w:cs="Arial"/>
                  <w:sz w:val="24"/>
                  <w:szCs w:val="24"/>
                </w:rPr>
                <w:t>Education</w:t>
              </w:r>
              <w:r w:rsidRPr="000C7F0C">
                <w:rPr>
                  <w:rFonts w:ascii="Arial" w:hAnsi="Arial" w:cs="Arial"/>
                  <w:sz w:val="24"/>
                  <w:szCs w:val="24"/>
                  <w:vertAlign w:val="superscript"/>
                </w:rPr>
                <w:t xml:space="preserve"> </w:t>
              </w:r>
            </w:ins>
            <w:ins w:id="743" w:author="Christian Hicks" w:date="2022-01-19T11:23:00Z">
              <w:r w:rsidR="006F279F">
                <w:rPr>
                  <w:rFonts w:ascii="Arial" w:hAnsi="Arial" w:cs="Arial"/>
                  <w:sz w:val="24"/>
                  <w:szCs w:val="24"/>
                  <w:vertAlign w:val="superscript"/>
                </w:rPr>
                <w:t>c</w:t>
              </w:r>
            </w:ins>
          </w:p>
          <w:p w14:paraId="0057EF20" w14:textId="77777777" w:rsidR="00BC2E65" w:rsidRPr="000C7F0C" w:rsidRDefault="00BC2E65" w:rsidP="00B218E4">
            <w:pPr>
              <w:rPr>
                <w:ins w:id="744" w:author="Christian Hicks" w:date="2022-01-05T14:05:00Z"/>
                <w:rFonts w:ascii="Arial" w:hAnsi="Arial" w:cs="Arial"/>
                <w:sz w:val="24"/>
                <w:szCs w:val="24"/>
              </w:rPr>
            </w:pPr>
            <w:ins w:id="745" w:author="Christian Hicks" w:date="2022-01-05T14:05:00Z">
              <w:r w:rsidRPr="000C7F0C">
                <w:rPr>
                  <w:rFonts w:ascii="Arial" w:hAnsi="Arial" w:cs="Arial"/>
                  <w:sz w:val="24"/>
                  <w:szCs w:val="24"/>
                </w:rPr>
                <w:t xml:space="preserve">  No H.S. diploma</w:t>
              </w:r>
            </w:ins>
          </w:p>
          <w:p w14:paraId="487D3C26" w14:textId="77777777" w:rsidR="00BC2E65" w:rsidRPr="000C7F0C" w:rsidRDefault="00BC2E65" w:rsidP="00B218E4">
            <w:pPr>
              <w:rPr>
                <w:ins w:id="746" w:author="Christian Hicks" w:date="2022-01-05T14:05:00Z"/>
                <w:rFonts w:ascii="Arial" w:hAnsi="Arial" w:cs="Arial"/>
                <w:sz w:val="24"/>
                <w:szCs w:val="24"/>
              </w:rPr>
            </w:pPr>
            <w:ins w:id="747" w:author="Christian Hicks" w:date="2022-01-05T14:05:00Z">
              <w:r w:rsidRPr="000C7F0C">
                <w:rPr>
                  <w:rFonts w:ascii="Arial" w:hAnsi="Arial" w:cs="Arial"/>
                  <w:sz w:val="24"/>
                  <w:szCs w:val="24"/>
                </w:rPr>
                <w:t xml:space="preserve">  High school or GED</w:t>
              </w:r>
            </w:ins>
          </w:p>
          <w:p w14:paraId="07794704" w14:textId="77777777" w:rsidR="00BC2E65" w:rsidRPr="000C7F0C" w:rsidRDefault="00BC2E65" w:rsidP="00B218E4">
            <w:pPr>
              <w:rPr>
                <w:ins w:id="748" w:author="Christian Hicks" w:date="2022-01-05T14:05:00Z"/>
                <w:rFonts w:ascii="Arial" w:hAnsi="Arial" w:cs="Arial"/>
                <w:sz w:val="24"/>
                <w:szCs w:val="24"/>
              </w:rPr>
            </w:pPr>
            <w:ins w:id="749" w:author="Christian Hicks" w:date="2022-01-05T14:05:00Z">
              <w:r w:rsidRPr="000C7F0C">
                <w:rPr>
                  <w:rFonts w:ascii="Arial" w:hAnsi="Arial" w:cs="Arial"/>
                  <w:sz w:val="24"/>
                  <w:szCs w:val="24"/>
                </w:rPr>
                <w:t xml:space="preserve">  Some college or AA degree</w:t>
              </w:r>
            </w:ins>
          </w:p>
          <w:p w14:paraId="52A611B6" w14:textId="77777777" w:rsidR="00BC2E65" w:rsidRPr="000C7F0C" w:rsidRDefault="00BC2E65" w:rsidP="00B218E4">
            <w:pPr>
              <w:rPr>
                <w:ins w:id="750" w:author="Christian Hicks" w:date="2022-01-05T14:05:00Z"/>
                <w:rFonts w:ascii="Arial" w:hAnsi="Arial" w:cs="Arial"/>
                <w:sz w:val="24"/>
                <w:szCs w:val="24"/>
              </w:rPr>
            </w:pPr>
            <w:ins w:id="751" w:author="Christian Hicks" w:date="2022-01-05T14:05:00Z">
              <w:r w:rsidRPr="000C7F0C">
                <w:rPr>
                  <w:rFonts w:ascii="Arial" w:hAnsi="Arial" w:cs="Arial"/>
                  <w:sz w:val="24"/>
                  <w:szCs w:val="24"/>
                </w:rPr>
                <w:lastRenderedPageBreak/>
                <w:t xml:space="preserve">  College graduate or above</w:t>
              </w:r>
            </w:ins>
          </w:p>
          <w:p w14:paraId="480241DE" w14:textId="77777777" w:rsidR="00BC2E65" w:rsidRPr="000C7F0C" w:rsidRDefault="00BC2E65" w:rsidP="00B218E4">
            <w:pPr>
              <w:rPr>
                <w:ins w:id="752" w:author="Christian Hicks" w:date="2022-01-05T14:05:00Z"/>
                <w:rFonts w:ascii="Arial" w:hAnsi="Arial" w:cs="Arial"/>
                <w:sz w:val="24"/>
                <w:szCs w:val="24"/>
              </w:rPr>
            </w:pPr>
          </w:p>
        </w:tc>
        <w:tc>
          <w:tcPr>
            <w:tcW w:w="3237" w:type="dxa"/>
          </w:tcPr>
          <w:p w14:paraId="19A5B7D2" w14:textId="77777777" w:rsidR="00BC2E65" w:rsidRPr="000C7F0C" w:rsidRDefault="00BC2E65" w:rsidP="00B218E4">
            <w:pPr>
              <w:rPr>
                <w:ins w:id="753" w:author="Christian Hicks" w:date="2022-01-05T14:05:00Z"/>
                <w:rFonts w:ascii="Arial" w:hAnsi="Arial" w:cs="Arial"/>
                <w:sz w:val="24"/>
                <w:szCs w:val="24"/>
              </w:rPr>
            </w:pPr>
          </w:p>
          <w:p w14:paraId="0589A26C" w14:textId="77777777" w:rsidR="00BC2E65" w:rsidRPr="000C7F0C" w:rsidRDefault="00BC2E65" w:rsidP="00B218E4">
            <w:pPr>
              <w:rPr>
                <w:ins w:id="754" w:author="Christian Hicks" w:date="2022-01-05T14:05:00Z"/>
                <w:rFonts w:ascii="Arial" w:hAnsi="Arial" w:cs="Arial"/>
                <w:sz w:val="24"/>
                <w:szCs w:val="24"/>
              </w:rPr>
            </w:pPr>
            <w:ins w:id="755" w:author="Christian Hicks" w:date="2022-01-05T14:05:00Z">
              <w:r w:rsidRPr="000C7F0C">
                <w:rPr>
                  <w:rFonts w:ascii="Arial" w:hAnsi="Arial" w:cs="Arial"/>
                  <w:sz w:val="24"/>
                  <w:szCs w:val="24"/>
                </w:rPr>
                <w:t>232</w:t>
              </w:r>
            </w:ins>
          </w:p>
          <w:p w14:paraId="0C28C661" w14:textId="77777777" w:rsidR="00BC2E65" w:rsidRPr="000C7F0C" w:rsidRDefault="00BC2E65" w:rsidP="00B218E4">
            <w:pPr>
              <w:rPr>
                <w:ins w:id="756" w:author="Christian Hicks" w:date="2022-01-05T14:05:00Z"/>
                <w:rFonts w:ascii="Arial" w:hAnsi="Arial" w:cs="Arial"/>
                <w:sz w:val="24"/>
                <w:szCs w:val="24"/>
              </w:rPr>
            </w:pPr>
            <w:ins w:id="757" w:author="Christian Hicks" w:date="2022-01-05T14:05:00Z">
              <w:r w:rsidRPr="000C7F0C">
                <w:rPr>
                  <w:rFonts w:ascii="Arial" w:hAnsi="Arial" w:cs="Arial"/>
                  <w:sz w:val="24"/>
                  <w:szCs w:val="24"/>
                </w:rPr>
                <w:t>388</w:t>
              </w:r>
            </w:ins>
          </w:p>
          <w:p w14:paraId="134F331C" w14:textId="77777777" w:rsidR="00BC2E65" w:rsidRPr="000C7F0C" w:rsidRDefault="00BC2E65" w:rsidP="00B218E4">
            <w:pPr>
              <w:rPr>
                <w:ins w:id="758" w:author="Christian Hicks" w:date="2022-01-05T14:05:00Z"/>
                <w:rFonts w:ascii="Arial" w:hAnsi="Arial" w:cs="Arial"/>
                <w:sz w:val="24"/>
                <w:szCs w:val="24"/>
              </w:rPr>
            </w:pPr>
            <w:ins w:id="759" w:author="Christian Hicks" w:date="2022-01-05T14:05:00Z">
              <w:r w:rsidRPr="000C7F0C">
                <w:rPr>
                  <w:rFonts w:ascii="Arial" w:hAnsi="Arial" w:cs="Arial"/>
                  <w:sz w:val="24"/>
                  <w:szCs w:val="24"/>
                </w:rPr>
                <w:t>561</w:t>
              </w:r>
            </w:ins>
          </w:p>
          <w:p w14:paraId="606871AB" w14:textId="77777777" w:rsidR="00BC2E65" w:rsidRPr="000C7F0C" w:rsidRDefault="00BC2E65" w:rsidP="00B218E4">
            <w:pPr>
              <w:rPr>
                <w:ins w:id="760" w:author="Christian Hicks" w:date="2022-01-05T14:05:00Z"/>
                <w:rFonts w:ascii="Arial" w:hAnsi="Arial" w:cs="Arial"/>
                <w:sz w:val="24"/>
                <w:szCs w:val="24"/>
              </w:rPr>
            </w:pPr>
            <w:ins w:id="761" w:author="Christian Hicks" w:date="2022-01-05T14:05:00Z">
              <w:r w:rsidRPr="000C7F0C">
                <w:rPr>
                  <w:rFonts w:ascii="Arial" w:hAnsi="Arial" w:cs="Arial"/>
                  <w:sz w:val="24"/>
                  <w:szCs w:val="24"/>
                </w:rPr>
                <w:t>490</w:t>
              </w:r>
            </w:ins>
          </w:p>
        </w:tc>
        <w:tc>
          <w:tcPr>
            <w:tcW w:w="3238" w:type="dxa"/>
          </w:tcPr>
          <w:p w14:paraId="21DD8550" w14:textId="77777777" w:rsidR="00BC2E65" w:rsidRPr="000C7F0C" w:rsidRDefault="00BC2E65" w:rsidP="00B218E4">
            <w:pPr>
              <w:rPr>
                <w:ins w:id="762" w:author="Christian Hicks" w:date="2022-01-05T14:05:00Z"/>
                <w:rFonts w:ascii="Arial" w:hAnsi="Arial" w:cs="Arial"/>
                <w:sz w:val="24"/>
                <w:szCs w:val="24"/>
              </w:rPr>
            </w:pPr>
          </w:p>
          <w:p w14:paraId="4A501FE2" w14:textId="77777777" w:rsidR="00BC2E65" w:rsidRPr="000C7F0C" w:rsidRDefault="00BC2E65" w:rsidP="00B218E4">
            <w:pPr>
              <w:rPr>
                <w:ins w:id="763" w:author="Christian Hicks" w:date="2022-01-05T14:05:00Z"/>
                <w:rFonts w:ascii="Arial" w:hAnsi="Arial" w:cs="Arial"/>
                <w:sz w:val="24"/>
                <w:szCs w:val="24"/>
              </w:rPr>
            </w:pPr>
            <w:ins w:id="764" w:author="Christian Hicks" w:date="2022-01-05T14:05:00Z">
              <w:r w:rsidRPr="000C7F0C">
                <w:rPr>
                  <w:rFonts w:ascii="Arial" w:hAnsi="Arial" w:cs="Arial"/>
                  <w:sz w:val="24"/>
                  <w:szCs w:val="24"/>
                </w:rPr>
                <w:t>7,288,350</w:t>
              </w:r>
            </w:ins>
          </w:p>
          <w:p w14:paraId="7EE4086D" w14:textId="77777777" w:rsidR="00BC2E65" w:rsidRPr="000C7F0C" w:rsidRDefault="00BC2E65" w:rsidP="00B218E4">
            <w:pPr>
              <w:rPr>
                <w:ins w:id="765" w:author="Christian Hicks" w:date="2022-01-05T14:05:00Z"/>
                <w:rFonts w:ascii="Arial" w:hAnsi="Arial" w:cs="Arial"/>
                <w:sz w:val="24"/>
                <w:szCs w:val="24"/>
              </w:rPr>
            </w:pPr>
            <w:ins w:id="766" w:author="Christian Hicks" w:date="2022-01-05T14:05:00Z">
              <w:r w:rsidRPr="000C7F0C">
                <w:rPr>
                  <w:rFonts w:ascii="Arial" w:hAnsi="Arial" w:cs="Arial"/>
                  <w:sz w:val="24"/>
                  <w:szCs w:val="24"/>
                </w:rPr>
                <w:t>24,621,029</w:t>
              </w:r>
            </w:ins>
          </w:p>
          <w:p w14:paraId="0D2429F3" w14:textId="77777777" w:rsidR="00BC2E65" w:rsidRPr="000C7F0C" w:rsidRDefault="00BC2E65" w:rsidP="00B218E4">
            <w:pPr>
              <w:rPr>
                <w:ins w:id="767" w:author="Christian Hicks" w:date="2022-01-05T14:05:00Z"/>
                <w:rFonts w:ascii="Arial" w:hAnsi="Arial" w:cs="Arial"/>
                <w:sz w:val="24"/>
                <w:szCs w:val="24"/>
              </w:rPr>
            </w:pPr>
            <w:ins w:id="768" w:author="Christian Hicks" w:date="2022-01-05T14:05:00Z">
              <w:r w:rsidRPr="000C7F0C">
                <w:rPr>
                  <w:rFonts w:ascii="Arial" w:hAnsi="Arial" w:cs="Arial"/>
                  <w:sz w:val="24"/>
                  <w:szCs w:val="24"/>
                </w:rPr>
                <w:t>33,284,597</w:t>
              </w:r>
            </w:ins>
          </w:p>
          <w:p w14:paraId="3F69F591" w14:textId="77777777" w:rsidR="00BC2E65" w:rsidRPr="000C7F0C" w:rsidRDefault="00BC2E65" w:rsidP="00B218E4">
            <w:pPr>
              <w:rPr>
                <w:ins w:id="769" w:author="Christian Hicks" w:date="2022-01-05T14:05:00Z"/>
                <w:rFonts w:ascii="Arial" w:hAnsi="Arial" w:cs="Arial"/>
                <w:sz w:val="24"/>
                <w:szCs w:val="24"/>
              </w:rPr>
            </w:pPr>
            <w:ins w:id="770" w:author="Christian Hicks" w:date="2022-01-05T14:05:00Z">
              <w:r w:rsidRPr="000C7F0C">
                <w:rPr>
                  <w:rFonts w:ascii="Arial" w:hAnsi="Arial" w:cs="Arial"/>
                  <w:sz w:val="24"/>
                  <w:szCs w:val="24"/>
                </w:rPr>
                <w:t>30,055,543</w:t>
              </w:r>
            </w:ins>
          </w:p>
        </w:tc>
        <w:tc>
          <w:tcPr>
            <w:tcW w:w="3238" w:type="dxa"/>
          </w:tcPr>
          <w:p w14:paraId="5EFE8E8B" w14:textId="77777777" w:rsidR="00BC2E65" w:rsidRPr="000C7F0C" w:rsidRDefault="00BC2E65" w:rsidP="00B218E4">
            <w:pPr>
              <w:rPr>
                <w:ins w:id="771" w:author="Christian Hicks" w:date="2022-01-05T14:05:00Z"/>
                <w:rFonts w:ascii="Arial" w:hAnsi="Arial" w:cs="Arial"/>
                <w:sz w:val="24"/>
                <w:szCs w:val="24"/>
              </w:rPr>
            </w:pPr>
          </w:p>
          <w:p w14:paraId="66AF66A6" w14:textId="77777777" w:rsidR="00BC2E65" w:rsidRPr="000C7F0C" w:rsidRDefault="00BC2E65" w:rsidP="00B218E4">
            <w:pPr>
              <w:rPr>
                <w:ins w:id="772" w:author="Christian Hicks" w:date="2022-01-05T14:05:00Z"/>
                <w:rFonts w:ascii="Arial" w:hAnsi="Arial" w:cs="Arial"/>
                <w:sz w:val="24"/>
                <w:szCs w:val="24"/>
              </w:rPr>
            </w:pPr>
            <w:ins w:id="773" w:author="Christian Hicks" w:date="2022-01-05T14:05:00Z">
              <w:r w:rsidRPr="000C7F0C">
                <w:rPr>
                  <w:rFonts w:ascii="Arial" w:hAnsi="Arial" w:cs="Arial"/>
                  <w:sz w:val="24"/>
                  <w:szCs w:val="24"/>
                </w:rPr>
                <w:t>7.7 (0.7)</w:t>
              </w:r>
            </w:ins>
          </w:p>
          <w:p w14:paraId="7201EDAE" w14:textId="77777777" w:rsidR="00BC2E65" w:rsidRPr="000C7F0C" w:rsidRDefault="00BC2E65" w:rsidP="00B218E4">
            <w:pPr>
              <w:rPr>
                <w:ins w:id="774" w:author="Christian Hicks" w:date="2022-01-05T14:05:00Z"/>
                <w:rFonts w:ascii="Arial" w:hAnsi="Arial" w:cs="Arial"/>
                <w:sz w:val="24"/>
                <w:szCs w:val="24"/>
              </w:rPr>
            </w:pPr>
            <w:ins w:id="775" w:author="Christian Hicks" w:date="2022-01-05T14:05:00Z">
              <w:r w:rsidRPr="000C7F0C">
                <w:rPr>
                  <w:rFonts w:ascii="Arial" w:hAnsi="Arial" w:cs="Arial"/>
                  <w:sz w:val="24"/>
                  <w:szCs w:val="24"/>
                </w:rPr>
                <w:t>26.1 (1.6)</w:t>
              </w:r>
            </w:ins>
          </w:p>
          <w:p w14:paraId="4F082452" w14:textId="77777777" w:rsidR="00BC2E65" w:rsidRPr="000C7F0C" w:rsidRDefault="00BC2E65" w:rsidP="00B218E4">
            <w:pPr>
              <w:rPr>
                <w:ins w:id="776" w:author="Christian Hicks" w:date="2022-01-05T14:05:00Z"/>
                <w:rFonts w:ascii="Arial" w:hAnsi="Arial" w:cs="Arial"/>
                <w:sz w:val="24"/>
                <w:szCs w:val="24"/>
              </w:rPr>
            </w:pPr>
            <w:ins w:id="777" w:author="Christian Hicks" w:date="2022-01-05T14:05:00Z">
              <w:r w:rsidRPr="000C7F0C">
                <w:rPr>
                  <w:rFonts w:ascii="Arial" w:hAnsi="Arial" w:cs="Arial"/>
                  <w:sz w:val="24"/>
                  <w:szCs w:val="24"/>
                </w:rPr>
                <w:t>31.8 (1.6)</w:t>
              </w:r>
            </w:ins>
          </w:p>
          <w:p w14:paraId="06663E3A" w14:textId="77777777" w:rsidR="00BC2E65" w:rsidRPr="000C7F0C" w:rsidRDefault="00BC2E65" w:rsidP="00B218E4">
            <w:pPr>
              <w:rPr>
                <w:ins w:id="778" w:author="Christian Hicks" w:date="2022-01-05T14:05:00Z"/>
                <w:rFonts w:ascii="Arial" w:hAnsi="Arial" w:cs="Arial"/>
                <w:sz w:val="24"/>
                <w:szCs w:val="24"/>
              </w:rPr>
            </w:pPr>
            <w:ins w:id="779" w:author="Christian Hicks" w:date="2022-01-05T14:05:00Z">
              <w:r w:rsidRPr="000C7F0C">
                <w:rPr>
                  <w:rFonts w:ascii="Arial" w:hAnsi="Arial" w:cs="Arial"/>
                  <w:sz w:val="24"/>
                  <w:szCs w:val="24"/>
                </w:rPr>
                <w:t>34.4 (1.8)</w:t>
              </w:r>
            </w:ins>
          </w:p>
          <w:p w14:paraId="1B6DE1C8" w14:textId="77777777" w:rsidR="00BC2E65" w:rsidRPr="000C7F0C" w:rsidRDefault="00BC2E65" w:rsidP="00B218E4">
            <w:pPr>
              <w:rPr>
                <w:ins w:id="780" w:author="Christian Hicks" w:date="2022-01-05T14:05:00Z"/>
                <w:rFonts w:ascii="Arial" w:hAnsi="Arial" w:cs="Arial"/>
                <w:sz w:val="24"/>
                <w:szCs w:val="24"/>
              </w:rPr>
            </w:pPr>
          </w:p>
        </w:tc>
      </w:tr>
      <w:tr w:rsidR="00BC2E65" w:rsidRPr="000C7F0C" w14:paraId="5260DDEC" w14:textId="77777777" w:rsidTr="00B218E4">
        <w:trPr>
          <w:ins w:id="781" w:author="Christian Hicks" w:date="2022-01-05T14:05:00Z"/>
        </w:trPr>
        <w:tc>
          <w:tcPr>
            <w:tcW w:w="3237" w:type="dxa"/>
          </w:tcPr>
          <w:p w14:paraId="5990AB96" w14:textId="77777777" w:rsidR="00BC2E65" w:rsidRPr="000C7F0C" w:rsidRDefault="00BC2E65" w:rsidP="00B218E4">
            <w:pPr>
              <w:rPr>
                <w:ins w:id="782" w:author="Christian Hicks" w:date="2022-01-05T14:05:00Z"/>
                <w:rFonts w:ascii="Arial" w:hAnsi="Arial" w:cs="Arial"/>
                <w:sz w:val="24"/>
                <w:szCs w:val="24"/>
              </w:rPr>
            </w:pPr>
            <w:ins w:id="783" w:author="Christian Hicks" w:date="2022-01-05T14:05:00Z">
              <w:r w:rsidRPr="000C7F0C">
                <w:rPr>
                  <w:rFonts w:ascii="Arial" w:hAnsi="Arial" w:cs="Arial"/>
                  <w:sz w:val="24"/>
                  <w:szCs w:val="24"/>
                </w:rPr>
                <w:lastRenderedPageBreak/>
                <w:t xml:space="preserve">Income-to-poverty ratio </w:t>
              </w:r>
              <w:r w:rsidRPr="000C7F0C">
                <w:rPr>
                  <w:rFonts w:ascii="Arial" w:hAnsi="Arial" w:cs="Arial"/>
                  <w:sz w:val="24"/>
                  <w:szCs w:val="24"/>
                  <w:vertAlign w:val="superscript"/>
                </w:rPr>
                <w:t>b</w:t>
              </w:r>
            </w:ins>
          </w:p>
        </w:tc>
        <w:tc>
          <w:tcPr>
            <w:tcW w:w="3237" w:type="dxa"/>
          </w:tcPr>
          <w:p w14:paraId="1E13889D" w14:textId="77777777" w:rsidR="00BC2E65" w:rsidRPr="000C7F0C" w:rsidRDefault="00BC2E65" w:rsidP="00B218E4">
            <w:pPr>
              <w:rPr>
                <w:ins w:id="784" w:author="Christian Hicks" w:date="2022-01-05T14:05:00Z"/>
                <w:rFonts w:ascii="Arial" w:hAnsi="Arial" w:cs="Arial"/>
                <w:sz w:val="24"/>
                <w:szCs w:val="24"/>
              </w:rPr>
            </w:pPr>
            <w:ins w:id="785" w:author="Christian Hicks" w:date="2022-01-05T14:05:00Z">
              <w:r w:rsidRPr="000C7F0C">
                <w:rPr>
                  <w:rFonts w:ascii="Arial" w:hAnsi="Arial" w:cs="Arial"/>
                  <w:sz w:val="24"/>
                  <w:szCs w:val="24"/>
                </w:rPr>
                <w:t>1,715</w:t>
              </w:r>
            </w:ins>
          </w:p>
        </w:tc>
        <w:tc>
          <w:tcPr>
            <w:tcW w:w="3238" w:type="dxa"/>
          </w:tcPr>
          <w:p w14:paraId="6E6CB0D2" w14:textId="77777777" w:rsidR="00BC2E65" w:rsidRPr="000C7F0C" w:rsidRDefault="00BC2E65" w:rsidP="00B218E4">
            <w:pPr>
              <w:rPr>
                <w:ins w:id="786" w:author="Christian Hicks" w:date="2022-01-05T14:05:00Z"/>
                <w:rFonts w:ascii="Arial" w:hAnsi="Arial" w:cs="Arial"/>
                <w:sz w:val="24"/>
                <w:szCs w:val="24"/>
              </w:rPr>
            </w:pPr>
            <w:ins w:id="787" w:author="Christian Hicks" w:date="2022-01-05T14:05:00Z">
              <w:r w:rsidRPr="000C7F0C">
                <w:rPr>
                  <w:rFonts w:ascii="Arial" w:hAnsi="Arial" w:cs="Arial"/>
                  <w:sz w:val="24"/>
                  <w:szCs w:val="24"/>
                </w:rPr>
                <w:t>95,960,477</w:t>
              </w:r>
            </w:ins>
          </w:p>
        </w:tc>
        <w:tc>
          <w:tcPr>
            <w:tcW w:w="3238" w:type="dxa"/>
          </w:tcPr>
          <w:p w14:paraId="5AC8548F" w14:textId="77777777" w:rsidR="00BC2E65" w:rsidRPr="000C7F0C" w:rsidRDefault="00BC2E65" w:rsidP="00B218E4">
            <w:pPr>
              <w:rPr>
                <w:ins w:id="788" w:author="Christian Hicks" w:date="2022-01-05T14:05:00Z"/>
                <w:rFonts w:ascii="Arial" w:hAnsi="Arial" w:cs="Arial"/>
                <w:sz w:val="24"/>
                <w:szCs w:val="24"/>
              </w:rPr>
            </w:pPr>
            <w:ins w:id="789" w:author="Christian Hicks" w:date="2022-01-05T14:05:00Z">
              <w:r w:rsidRPr="000C7F0C">
                <w:rPr>
                  <w:rFonts w:ascii="Arial" w:hAnsi="Arial" w:cs="Arial"/>
                  <w:sz w:val="24"/>
                  <w:szCs w:val="24"/>
                </w:rPr>
                <w:t>3.5 (0.0 – 5.0)</w:t>
              </w:r>
            </w:ins>
          </w:p>
        </w:tc>
      </w:tr>
    </w:tbl>
    <w:p w14:paraId="692E76C1" w14:textId="15A9D0BE" w:rsidR="00BC2E65" w:rsidRPr="000C7F0C" w:rsidRDefault="00BC2E65" w:rsidP="00BC2E65">
      <w:pPr>
        <w:rPr>
          <w:ins w:id="790" w:author="Christian Hicks" w:date="2022-01-05T14:05:00Z"/>
          <w:rFonts w:ascii="Arial" w:hAnsi="Arial" w:cs="Arial"/>
          <w:sz w:val="24"/>
          <w:szCs w:val="24"/>
        </w:rPr>
      </w:pPr>
      <w:ins w:id="791" w:author="Christian Hicks" w:date="2022-01-05T14:05:00Z">
        <w:r w:rsidRPr="000C7F0C">
          <w:rPr>
            <w:rFonts w:ascii="Arial" w:hAnsi="Arial" w:cs="Arial"/>
            <w:sz w:val="24"/>
            <w:szCs w:val="24"/>
            <w:vertAlign w:val="superscript"/>
          </w:rPr>
          <w:t xml:space="preserve">a </w:t>
        </w:r>
        <w:r w:rsidRPr="000C7F0C">
          <w:rPr>
            <w:rFonts w:ascii="Arial" w:hAnsi="Arial" w:cs="Arial"/>
            <w:sz w:val="24"/>
            <w:szCs w:val="24"/>
          </w:rPr>
          <w:t>Value is weighted mean (S</w:t>
        </w:r>
      </w:ins>
      <w:ins w:id="792" w:author="Christian Hicks" w:date="2022-01-19T11:23:00Z">
        <w:r w:rsidR="006F279F">
          <w:rPr>
            <w:rFonts w:ascii="Arial" w:hAnsi="Arial" w:cs="Arial"/>
            <w:sz w:val="24"/>
            <w:szCs w:val="24"/>
          </w:rPr>
          <w:t>E</w:t>
        </w:r>
      </w:ins>
      <w:ins w:id="793" w:author="Christian Hicks" w:date="2022-01-05T14:05:00Z">
        <w:r w:rsidRPr="000C7F0C">
          <w:rPr>
            <w:rFonts w:ascii="Arial" w:hAnsi="Arial" w:cs="Arial"/>
            <w:sz w:val="24"/>
            <w:szCs w:val="24"/>
          </w:rPr>
          <w:t>)</w:t>
        </w:r>
      </w:ins>
    </w:p>
    <w:p w14:paraId="368ECA04" w14:textId="77777777" w:rsidR="00BC2E65" w:rsidRPr="000C7F0C" w:rsidRDefault="00BC2E65" w:rsidP="00BC2E65">
      <w:pPr>
        <w:rPr>
          <w:ins w:id="794" w:author="Christian Hicks" w:date="2022-01-05T14:05:00Z"/>
          <w:rFonts w:ascii="Arial" w:hAnsi="Arial" w:cs="Arial"/>
          <w:sz w:val="24"/>
          <w:szCs w:val="24"/>
        </w:rPr>
      </w:pPr>
      <w:ins w:id="795" w:author="Christian Hicks" w:date="2022-01-05T14:05:00Z">
        <w:r w:rsidRPr="000C7F0C">
          <w:rPr>
            <w:rFonts w:ascii="Arial" w:hAnsi="Arial" w:cs="Arial"/>
            <w:sz w:val="24"/>
            <w:szCs w:val="24"/>
            <w:vertAlign w:val="superscript"/>
          </w:rPr>
          <w:t xml:space="preserve">b </w:t>
        </w:r>
        <w:r w:rsidRPr="000C7F0C">
          <w:rPr>
            <w:rFonts w:ascii="Arial" w:hAnsi="Arial" w:cs="Arial"/>
            <w:sz w:val="24"/>
            <w:szCs w:val="24"/>
          </w:rPr>
          <w:t>Value is weighted median (min – max)</w:t>
        </w:r>
      </w:ins>
    </w:p>
    <w:p w14:paraId="1EE8D79E" w14:textId="77777777" w:rsidR="00BC2E65" w:rsidRPr="000C7F0C" w:rsidRDefault="00BC2E65" w:rsidP="00BC2E65">
      <w:pPr>
        <w:rPr>
          <w:ins w:id="796" w:author="Christian Hicks" w:date="2022-01-05T14:05:00Z"/>
          <w:rFonts w:ascii="Arial" w:hAnsi="Arial" w:cs="Arial"/>
          <w:sz w:val="24"/>
          <w:szCs w:val="24"/>
        </w:rPr>
      </w:pPr>
      <w:ins w:id="797" w:author="Christian Hicks" w:date="2022-01-05T14:05:00Z">
        <w:r w:rsidRPr="000C7F0C">
          <w:rPr>
            <w:rFonts w:ascii="Arial" w:hAnsi="Arial" w:cs="Arial"/>
            <w:sz w:val="24"/>
            <w:szCs w:val="24"/>
            <w:vertAlign w:val="superscript"/>
          </w:rPr>
          <w:t xml:space="preserve">c </w:t>
        </w:r>
        <w:r w:rsidRPr="000C7F0C">
          <w:rPr>
            <w:rFonts w:ascii="Arial" w:hAnsi="Arial" w:cs="Arial"/>
            <w:sz w:val="24"/>
            <w:szCs w:val="24"/>
          </w:rPr>
          <w:t>Value is weighted percentage (SE)</w:t>
        </w:r>
      </w:ins>
    </w:p>
    <w:p w14:paraId="59D4B383" w14:textId="5F4CCB11" w:rsidR="00EF13E7" w:rsidRPr="001C1B1B" w:rsidRDefault="00EF13E7" w:rsidP="00EF13E7">
      <w:pPr>
        <w:spacing w:line="480" w:lineRule="auto"/>
        <w:rPr>
          <w:ins w:id="798" w:author="Christian Hicks" w:date="2021-11-29T09:43:00Z"/>
          <w:rFonts w:ascii="Arial" w:hAnsi="Arial" w:cs="Arial"/>
          <w:sz w:val="24"/>
          <w:szCs w:val="24"/>
          <w:rPrChange w:id="799" w:author="Christian Hicks" w:date="2022-01-05T13:43:00Z">
            <w:rPr>
              <w:ins w:id="800" w:author="Christian Hicks" w:date="2021-11-29T09:43:00Z"/>
              <w:rFonts w:ascii="Arial" w:hAnsi="Arial" w:cs="Arial"/>
              <w:b/>
              <w:bCs/>
              <w:sz w:val="24"/>
              <w:szCs w:val="24"/>
            </w:rPr>
          </w:rPrChange>
        </w:rPr>
        <w:sectPr w:rsidR="00EF13E7" w:rsidRPr="001C1B1B" w:rsidSect="00171A46">
          <w:pgSz w:w="15840" w:h="12240" w:orient="landscape"/>
          <w:pgMar w:top="1440" w:right="1440" w:bottom="1440" w:left="1440" w:header="720" w:footer="720" w:gutter="0"/>
          <w:cols w:space="720"/>
          <w:docGrid w:linePitch="360"/>
          <w:sectPrChange w:id="801" w:author="Christian Hicks" w:date="2022-01-05T14:07:00Z">
            <w:sectPr w:rsidR="00EF13E7" w:rsidRPr="001C1B1B" w:rsidSect="00171A46">
              <w:pgSz w:w="12240" w:h="15840" w:orient="portrait"/>
              <w:pgMar w:top="1440" w:right="1440" w:bottom="1440" w:left="1440" w:header="720" w:footer="720" w:gutter="0"/>
            </w:sectPr>
          </w:sectPrChange>
        </w:sectPr>
      </w:pPr>
    </w:p>
    <w:p w14:paraId="397FCD86" w14:textId="16B51418" w:rsidR="004E5E4E" w:rsidRPr="00192574" w:rsidRDefault="004E5E4E">
      <w:pPr>
        <w:pStyle w:val="Heading2"/>
        <w:spacing w:line="480" w:lineRule="auto"/>
        <w:rPr>
          <w:ins w:id="802" w:author="Christian Hicks" w:date="2021-11-29T08:42:00Z"/>
          <w:rFonts w:ascii="Arial" w:hAnsi="Arial" w:cs="Arial"/>
          <w:b/>
          <w:bCs/>
          <w:sz w:val="24"/>
          <w:szCs w:val="24"/>
          <w:rPrChange w:id="803" w:author="Christian Hicks" w:date="2022-01-23T11:11:00Z">
            <w:rPr>
              <w:ins w:id="804" w:author="Christian Hicks" w:date="2021-11-29T08:42:00Z"/>
            </w:rPr>
          </w:rPrChange>
        </w:rPr>
        <w:pPrChange w:id="805" w:author="Christian Hicks" w:date="2022-01-23T11:11:00Z">
          <w:pPr>
            <w:spacing w:line="480" w:lineRule="auto"/>
          </w:pPr>
        </w:pPrChange>
      </w:pPr>
      <w:ins w:id="806" w:author="Christian Hicks" w:date="2021-11-29T07:13:00Z">
        <w:r w:rsidRPr="00192574">
          <w:rPr>
            <w:rFonts w:ascii="Arial" w:hAnsi="Arial" w:cs="Arial"/>
            <w:b/>
            <w:bCs/>
            <w:color w:val="auto"/>
            <w:sz w:val="24"/>
            <w:szCs w:val="24"/>
            <w:rPrChange w:id="807" w:author="Christian Hicks" w:date="2022-01-23T11:11:00Z">
              <w:rPr/>
            </w:rPrChange>
          </w:rPr>
          <w:lastRenderedPageBreak/>
          <w:t>Bivariate Analysis</w:t>
        </w:r>
      </w:ins>
    </w:p>
    <w:p w14:paraId="154F31E6" w14:textId="2BBE0A48" w:rsidR="00000000" w:rsidRDefault="00225611">
      <w:pPr>
        <w:spacing w:line="480" w:lineRule="auto"/>
        <w:ind w:firstLine="720"/>
        <w:rPr>
          <w:ins w:id="808" w:author="Christian Hicks" w:date="2021-11-29T09:43:00Z"/>
          <w:rFonts w:ascii="Arial" w:hAnsi="Arial" w:cs="Arial"/>
          <w:sz w:val="24"/>
          <w:szCs w:val="24"/>
          <w:rPrChange w:id="809" w:author="Christian Hicks" w:date="2022-01-05T13:56:00Z">
            <w:rPr>
              <w:ins w:id="810" w:author="Christian Hicks" w:date="2021-11-29T09:43:00Z"/>
              <w:rFonts w:ascii="Arial" w:hAnsi="Arial" w:cs="Arial"/>
              <w:b/>
              <w:bCs/>
              <w:sz w:val="24"/>
              <w:szCs w:val="24"/>
            </w:rPr>
          </w:rPrChange>
        </w:rPr>
        <w:sectPr w:rsidR="00000000">
          <w:pgSz w:w="12240" w:h="15840"/>
          <w:pgMar w:top="1440" w:right="1440" w:bottom="1440" w:left="1440" w:header="720" w:footer="720" w:gutter="0"/>
          <w:cols w:space="720"/>
          <w:docGrid w:linePitch="360"/>
        </w:sectPr>
        <w:pPrChange w:id="811" w:author="Christian Hicks" w:date="2022-01-05T13:56:00Z">
          <w:pPr>
            <w:spacing w:line="480" w:lineRule="auto"/>
          </w:pPr>
        </w:pPrChange>
      </w:pPr>
      <w:ins w:id="812" w:author="Christian Hicks" w:date="2021-11-29T08:42:00Z">
        <w:r>
          <w:rPr>
            <w:rFonts w:ascii="Arial" w:hAnsi="Arial" w:cs="Arial"/>
            <w:sz w:val="24"/>
            <w:szCs w:val="24"/>
          </w:rPr>
          <w:t xml:space="preserve">Prior week working hours had a weak negative </w:t>
        </w:r>
      </w:ins>
      <w:ins w:id="813" w:author="Christian Hicks" w:date="2021-11-29T08:43:00Z">
        <w:r>
          <w:rPr>
            <w:rFonts w:ascii="Arial" w:hAnsi="Arial" w:cs="Arial"/>
            <w:sz w:val="24"/>
            <w:szCs w:val="24"/>
          </w:rPr>
          <w:t xml:space="preserve">unadjusted correlation with </w:t>
        </w:r>
      </w:ins>
      <w:ins w:id="814" w:author="Christian Hicks" w:date="2022-01-31T14:18:00Z">
        <w:r w:rsidR="00B27193">
          <w:rPr>
            <w:rFonts w:ascii="Arial" w:hAnsi="Arial" w:cs="Arial"/>
            <w:sz w:val="24"/>
            <w:szCs w:val="24"/>
          </w:rPr>
          <w:t>TC</w:t>
        </w:r>
      </w:ins>
      <w:ins w:id="815" w:author="Christian Hicks" w:date="2021-11-29T08:59:00Z">
        <w:r w:rsidR="00871087">
          <w:rPr>
            <w:rFonts w:ascii="Arial" w:hAnsi="Arial" w:cs="Arial"/>
            <w:sz w:val="24"/>
            <w:szCs w:val="24"/>
          </w:rPr>
          <w:t xml:space="preserve"> </w:t>
        </w:r>
      </w:ins>
      <w:ins w:id="816" w:author="Christian Hicks" w:date="2021-12-10T20:14:00Z">
        <w:r w:rsidR="00EF2E93">
          <w:rPr>
            <w:rFonts w:ascii="Arial" w:hAnsi="Arial" w:cs="Arial"/>
            <w:sz w:val="24"/>
            <w:szCs w:val="24"/>
          </w:rPr>
          <w:t>(R = -0.0</w:t>
        </w:r>
      </w:ins>
      <w:ins w:id="817" w:author="Christian Hicks" w:date="2022-01-19T13:43:00Z">
        <w:r w:rsidR="00A75706">
          <w:rPr>
            <w:rFonts w:ascii="Arial" w:hAnsi="Arial" w:cs="Arial"/>
            <w:sz w:val="24"/>
            <w:szCs w:val="24"/>
          </w:rPr>
          <w:t>8</w:t>
        </w:r>
      </w:ins>
      <w:ins w:id="818" w:author="Christian Hicks" w:date="2021-12-10T20:14:00Z">
        <w:r w:rsidR="00EF2E93">
          <w:rPr>
            <w:rFonts w:ascii="Arial" w:hAnsi="Arial" w:cs="Arial"/>
            <w:sz w:val="24"/>
            <w:szCs w:val="24"/>
          </w:rPr>
          <w:t xml:space="preserve">) </w:t>
        </w:r>
      </w:ins>
      <w:ins w:id="819" w:author="Christian Hicks" w:date="2021-11-29T08:59:00Z">
        <w:r w:rsidR="00871087">
          <w:rPr>
            <w:rFonts w:ascii="Arial" w:hAnsi="Arial" w:cs="Arial"/>
            <w:sz w:val="24"/>
            <w:szCs w:val="24"/>
          </w:rPr>
          <w:t xml:space="preserve">and accounted for a decrease in </w:t>
        </w:r>
      </w:ins>
      <w:ins w:id="820" w:author="Christian Hicks" w:date="2022-01-31T14:18:00Z">
        <w:r w:rsidR="00D41434">
          <w:rPr>
            <w:rFonts w:ascii="Arial" w:hAnsi="Arial" w:cs="Arial"/>
            <w:sz w:val="24"/>
            <w:szCs w:val="24"/>
          </w:rPr>
          <w:t>TC</w:t>
        </w:r>
      </w:ins>
      <w:ins w:id="821" w:author="Christian Hicks" w:date="2021-11-29T09:00:00Z">
        <w:r w:rsidR="00871087">
          <w:rPr>
            <w:rFonts w:ascii="Arial" w:hAnsi="Arial" w:cs="Arial"/>
            <w:sz w:val="24"/>
            <w:szCs w:val="24"/>
          </w:rPr>
          <w:t xml:space="preserve"> by 0.3</w:t>
        </w:r>
      </w:ins>
      <w:ins w:id="822" w:author="Christian Hicks" w:date="2022-01-19T13:43:00Z">
        <w:r w:rsidR="00226C38">
          <w:rPr>
            <w:rFonts w:ascii="Arial" w:hAnsi="Arial" w:cs="Arial"/>
            <w:sz w:val="24"/>
            <w:szCs w:val="24"/>
          </w:rPr>
          <w:t>1</w:t>
        </w:r>
      </w:ins>
      <w:ins w:id="823" w:author="Christian Hicks" w:date="2021-11-29T09:00:00Z">
        <w:r w:rsidR="00871087">
          <w:rPr>
            <w:rFonts w:ascii="Arial" w:hAnsi="Arial" w:cs="Arial"/>
            <w:sz w:val="24"/>
            <w:szCs w:val="24"/>
          </w:rPr>
          <w:t xml:space="preserve"> mg/d</w:t>
        </w:r>
      </w:ins>
      <w:ins w:id="824" w:author="Christian Hicks" w:date="2022-01-19T14:00:00Z">
        <w:r w:rsidR="00553C92">
          <w:rPr>
            <w:rFonts w:ascii="Arial" w:hAnsi="Arial" w:cs="Arial"/>
            <w:sz w:val="24"/>
            <w:szCs w:val="24"/>
          </w:rPr>
          <w:t>L</w:t>
        </w:r>
      </w:ins>
      <w:ins w:id="825" w:author="Christian Hicks" w:date="2021-11-29T09:00:00Z">
        <w:r w:rsidR="00871087">
          <w:rPr>
            <w:rFonts w:ascii="Arial" w:hAnsi="Arial" w:cs="Arial"/>
            <w:sz w:val="24"/>
            <w:szCs w:val="24"/>
          </w:rPr>
          <w:t xml:space="preserve"> for every hour worked (95% CI = -0</w:t>
        </w:r>
      </w:ins>
      <w:ins w:id="826" w:author="Christian Hicks" w:date="2021-11-29T09:01:00Z">
        <w:r w:rsidR="00871087">
          <w:rPr>
            <w:rFonts w:ascii="Arial" w:hAnsi="Arial" w:cs="Arial"/>
            <w:sz w:val="24"/>
            <w:szCs w:val="24"/>
          </w:rPr>
          <w:t>.</w:t>
        </w:r>
      </w:ins>
      <w:ins w:id="827" w:author="Christian Hicks" w:date="2021-11-29T09:00:00Z">
        <w:r w:rsidR="00871087">
          <w:rPr>
            <w:rFonts w:ascii="Arial" w:hAnsi="Arial" w:cs="Arial"/>
            <w:sz w:val="24"/>
            <w:szCs w:val="24"/>
          </w:rPr>
          <w:t>5</w:t>
        </w:r>
      </w:ins>
      <w:ins w:id="828" w:author="Christian Hicks" w:date="2022-01-19T13:43:00Z">
        <w:r w:rsidR="00226C38">
          <w:rPr>
            <w:rFonts w:ascii="Arial" w:hAnsi="Arial" w:cs="Arial"/>
            <w:sz w:val="24"/>
            <w:szCs w:val="24"/>
          </w:rPr>
          <w:t>3</w:t>
        </w:r>
      </w:ins>
      <w:ins w:id="829" w:author="Christian Hicks" w:date="2021-11-29T09:00:00Z">
        <w:r w:rsidR="00871087">
          <w:rPr>
            <w:rFonts w:ascii="Arial" w:hAnsi="Arial" w:cs="Arial"/>
            <w:sz w:val="24"/>
            <w:szCs w:val="24"/>
          </w:rPr>
          <w:t xml:space="preserve"> </w:t>
        </w:r>
      </w:ins>
      <w:ins w:id="830" w:author="Christian Hicks" w:date="2021-11-29T09:01:00Z">
        <w:r w:rsidR="00871087">
          <w:rPr>
            <w:rFonts w:ascii="Arial" w:hAnsi="Arial" w:cs="Arial"/>
            <w:sz w:val="24"/>
            <w:szCs w:val="24"/>
          </w:rPr>
          <w:t>– -0.</w:t>
        </w:r>
      </w:ins>
      <w:ins w:id="831" w:author="Christian Hicks" w:date="2022-01-19T13:43:00Z">
        <w:r w:rsidR="00226C38">
          <w:rPr>
            <w:rFonts w:ascii="Arial" w:hAnsi="Arial" w:cs="Arial"/>
            <w:sz w:val="24"/>
            <w:szCs w:val="24"/>
          </w:rPr>
          <w:t>09</w:t>
        </w:r>
      </w:ins>
      <w:ins w:id="832" w:author="Christian Hicks" w:date="2021-11-29T09:01:00Z">
        <w:r w:rsidR="00871087">
          <w:rPr>
            <w:rFonts w:ascii="Arial" w:hAnsi="Arial" w:cs="Arial"/>
            <w:sz w:val="24"/>
            <w:szCs w:val="24"/>
          </w:rPr>
          <w:t>)</w:t>
        </w:r>
      </w:ins>
      <w:ins w:id="833" w:author="Christian Hicks" w:date="2021-11-29T08:43:00Z">
        <w:r>
          <w:rPr>
            <w:rFonts w:ascii="Arial" w:hAnsi="Arial" w:cs="Arial"/>
            <w:sz w:val="24"/>
            <w:szCs w:val="24"/>
          </w:rPr>
          <w:t xml:space="preserve">. </w:t>
        </w:r>
      </w:ins>
      <w:ins w:id="834" w:author="Christian Hicks" w:date="2021-12-10T20:15:00Z">
        <w:r w:rsidR="00CE03DA">
          <w:rPr>
            <w:rFonts w:ascii="Arial" w:hAnsi="Arial" w:cs="Arial"/>
            <w:sz w:val="24"/>
            <w:szCs w:val="24"/>
          </w:rPr>
          <w:t xml:space="preserve">The strongest positive unadjusted correlation with </w:t>
        </w:r>
      </w:ins>
      <w:ins w:id="835" w:author="Christian Hicks" w:date="2022-01-31T14:18:00Z">
        <w:r w:rsidR="00D41434">
          <w:rPr>
            <w:rFonts w:ascii="Arial" w:hAnsi="Arial" w:cs="Arial"/>
            <w:sz w:val="24"/>
            <w:szCs w:val="24"/>
          </w:rPr>
          <w:t>TC</w:t>
        </w:r>
      </w:ins>
      <w:ins w:id="836" w:author="Christian Hicks" w:date="2021-12-10T20:15:00Z">
        <w:r w:rsidR="00CE03DA">
          <w:rPr>
            <w:rFonts w:ascii="Arial" w:hAnsi="Arial" w:cs="Arial"/>
            <w:sz w:val="24"/>
            <w:szCs w:val="24"/>
          </w:rPr>
          <w:t xml:space="preserve"> were a</w:t>
        </w:r>
      </w:ins>
      <w:ins w:id="837" w:author="Christian Hicks" w:date="2021-11-29T08:43:00Z">
        <w:r>
          <w:rPr>
            <w:rFonts w:ascii="Arial" w:hAnsi="Arial" w:cs="Arial"/>
            <w:sz w:val="24"/>
            <w:szCs w:val="24"/>
          </w:rPr>
          <w:t xml:space="preserve">ge </w:t>
        </w:r>
      </w:ins>
      <w:ins w:id="838" w:author="Christian Hicks" w:date="2021-11-29T08:57:00Z">
        <w:r w:rsidR="00871087">
          <w:rPr>
            <w:rFonts w:ascii="Arial" w:hAnsi="Arial" w:cs="Arial"/>
            <w:sz w:val="24"/>
            <w:szCs w:val="24"/>
          </w:rPr>
          <w:t>(R = 0.3</w:t>
        </w:r>
      </w:ins>
      <w:ins w:id="839" w:author="Christian Hicks" w:date="2022-01-19T13:44:00Z">
        <w:r w:rsidR="00BB42CF">
          <w:rPr>
            <w:rFonts w:ascii="Arial" w:hAnsi="Arial" w:cs="Arial"/>
            <w:sz w:val="24"/>
            <w:szCs w:val="24"/>
          </w:rPr>
          <w:t>1</w:t>
        </w:r>
      </w:ins>
      <w:ins w:id="840" w:author="Christian Hicks" w:date="2021-11-29T08:57:00Z">
        <w:r w:rsidR="00871087">
          <w:rPr>
            <w:rFonts w:ascii="Arial" w:hAnsi="Arial" w:cs="Arial"/>
            <w:sz w:val="24"/>
            <w:szCs w:val="24"/>
          </w:rPr>
          <w:t xml:space="preserve">) </w:t>
        </w:r>
      </w:ins>
      <w:ins w:id="841" w:author="Christian Hicks" w:date="2021-11-29T08:43:00Z">
        <w:r>
          <w:rPr>
            <w:rFonts w:ascii="Arial" w:hAnsi="Arial" w:cs="Arial"/>
            <w:sz w:val="24"/>
            <w:szCs w:val="24"/>
          </w:rPr>
          <w:t xml:space="preserve">and BMI </w:t>
        </w:r>
      </w:ins>
      <w:ins w:id="842" w:author="Christian Hicks" w:date="2021-11-29T08:57:00Z">
        <w:r w:rsidR="00871087">
          <w:rPr>
            <w:rFonts w:ascii="Arial" w:hAnsi="Arial" w:cs="Arial"/>
            <w:sz w:val="24"/>
            <w:szCs w:val="24"/>
          </w:rPr>
          <w:t>(R = 0.1</w:t>
        </w:r>
      </w:ins>
      <w:ins w:id="843" w:author="Christian Hicks" w:date="2022-01-19T13:46:00Z">
        <w:r w:rsidR="00C0545F">
          <w:rPr>
            <w:rFonts w:ascii="Arial" w:hAnsi="Arial" w:cs="Arial"/>
            <w:sz w:val="24"/>
            <w:szCs w:val="24"/>
          </w:rPr>
          <w:t>2</w:t>
        </w:r>
      </w:ins>
      <w:ins w:id="844" w:author="Christian Hicks" w:date="2021-12-10T20:15:00Z">
        <w:r w:rsidR="00CE03DA">
          <w:rPr>
            <w:rFonts w:ascii="Arial" w:hAnsi="Arial" w:cs="Arial"/>
            <w:sz w:val="24"/>
            <w:szCs w:val="24"/>
          </w:rPr>
          <w:t>)</w:t>
        </w:r>
      </w:ins>
      <w:ins w:id="845" w:author="Christian Hicks" w:date="2021-11-29T08:43:00Z">
        <w:r>
          <w:rPr>
            <w:rFonts w:ascii="Arial" w:hAnsi="Arial" w:cs="Arial"/>
            <w:sz w:val="24"/>
            <w:szCs w:val="24"/>
          </w:rPr>
          <w:t>.</w:t>
        </w:r>
      </w:ins>
      <w:ins w:id="846" w:author="Christian Hicks" w:date="2021-11-29T08:46:00Z">
        <w:r w:rsidR="00F96596">
          <w:rPr>
            <w:rFonts w:ascii="Arial" w:hAnsi="Arial" w:cs="Arial"/>
            <w:sz w:val="24"/>
            <w:szCs w:val="24"/>
          </w:rPr>
          <w:t xml:space="preserve"> </w:t>
        </w:r>
      </w:ins>
      <w:ins w:id="847" w:author="Christian Hicks" w:date="2021-11-29T09:02:00Z">
        <w:r w:rsidR="00362EA2">
          <w:rPr>
            <w:rFonts w:ascii="Arial" w:hAnsi="Arial" w:cs="Arial"/>
            <w:sz w:val="24"/>
            <w:szCs w:val="24"/>
          </w:rPr>
          <w:t>An increase of 1 year in age was associated with an increase of 0.</w:t>
        </w:r>
      </w:ins>
      <w:ins w:id="848" w:author="Christian Hicks" w:date="2022-01-19T13:44:00Z">
        <w:r w:rsidR="007E7572">
          <w:rPr>
            <w:rFonts w:ascii="Arial" w:hAnsi="Arial" w:cs="Arial"/>
            <w:sz w:val="24"/>
            <w:szCs w:val="24"/>
          </w:rPr>
          <w:t>93</w:t>
        </w:r>
      </w:ins>
      <w:ins w:id="849" w:author="Christian Hicks" w:date="2021-11-29T09:02:00Z">
        <w:r w:rsidR="00362EA2">
          <w:rPr>
            <w:rFonts w:ascii="Arial" w:hAnsi="Arial" w:cs="Arial"/>
            <w:sz w:val="24"/>
            <w:szCs w:val="24"/>
          </w:rPr>
          <w:t xml:space="preserve"> mg/d</w:t>
        </w:r>
      </w:ins>
      <w:ins w:id="850" w:author="Christian Hicks" w:date="2022-01-19T14:00:00Z">
        <w:r w:rsidR="00464DB7">
          <w:rPr>
            <w:rFonts w:ascii="Arial" w:hAnsi="Arial" w:cs="Arial"/>
            <w:sz w:val="24"/>
            <w:szCs w:val="24"/>
          </w:rPr>
          <w:t>L</w:t>
        </w:r>
      </w:ins>
      <w:ins w:id="851" w:author="Christian Hicks" w:date="2021-11-29T09:05:00Z">
        <w:r w:rsidR="00362EA2">
          <w:rPr>
            <w:rFonts w:ascii="Arial" w:hAnsi="Arial" w:cs="Arial"/>
            <w:sz w:val="24"/>
            <w:szCs w:val="24"/>
          </w:rPr>
          <w:t xml:space="preserve"> (95% CI = 0.</w:t>
        </w:r>
      </w:ins>
      <w:ins w:id="852" w:author="Christian Hicks" w:date="2022-01-19T13:45:00Z">
        <w:r w:rsidR="00CF441F">
          <w:rPr>
            <w:rFonts w:ascii="Arial" w:hAnsi="Arial" w:cs="Arial"/>
            <w:sz w:val="24"/>
            <w:szCs w:val="24"/>
          </w:rPr>
          <w:t>72</w:t>
        </w:r>
      </w:ins>
      <w:ins w:id="853" w:author="Christian Hicks" w:date="2021-11-29T09:05:00Z">
        <w:r w:rsidR="00362EA2">
          <w:rPr>
            <w:rFonts w:ascii="Arial" w:hAnsi="Arial" w:cs="Arial"/>
            <w:sz w:val="24"/>
            <w:szCs w:val="24"/>
          </w:rPr>
          <w:t xml:space="preserve"> – 1.1)</w:t>
        </w:r>
      </w:ins>
      <w:ins w:id="854" w:author="Christian Hicks" w:date="2021-11-29T09:02:00Z">
        <w:r w:rsidR="00362EA2">
          <w:rPr>
            <w:rFonts w:ascii="Arial" w:hAnsi="Arial" w:cs="Arial"/>
            <w:sz w:val="24"/>
            <w:szCs w:val="24"/>
          </w:rPr>
          <w:t xml:space="preserve"> in </w:t>
        </w:r>
      </w:ins>
      <w:ins w:id="855" w:author="Christian Hicks" w:date="2022-01-31T14:18:00Z">
        <w:r w:rsidR="00D41434">
          <w:rPr>
            <w:rFonts w:ascii="Arial" w:hAnsi="Arial" w:cs="Arial"/>
            <w:sz w:val="24"/>
            <w:szCs w:val="24"/>
          </w:rPr>
          <w:t>TC</w:t>
        </w:r>
      </w:ins>
      <w:ins w:id="856" w:author="Christian Hicks" w:date="2021-11-29T09:02:00Z">
        <w:r w:rsidR="00362EA2">
          <w:rPr>
            <w:rFonts w:ascii="Arial" w:hAnsi="Arial" w:cs="Arial"/>
            <w:sz w:val="24"/>
            <w:szCs w:val="24"/>
          </w:rPr>
          <w:t xml:space="preserve">. </w:t>
        </w:r>
      </w:ins>
      <w:ins w:id="857" w:author="Christian Hicks" w:date="2021-11-29T09:04:00Z">
        <w:r w:rsidR="00362EA2">
          <w:rPr>
            <w:rFonts w:ascii="Arial" w:hAnsi="Arial" w:cs="Arial"/>
            <w:sz w:val="24"/>
            <w:szCs w:val="24"/>
          </w:rPr>
          <w:t xml:space="preserve">For BMI, an increase of 1 unit was associated with an increase of </w:t>
        </w:r>
      </w:ins>
      <w:ins w:id="858" w:author="Christian Hicks" w:date="2022-01-31T14:18:00Z">
        <w:r w:rsidR="00D41434">
          <w:rPr>
            <w:rFonts w:ascii="Arial" w:hAnsi="Arial" w:cs="Arial"/>
            <w:sz w:val="24"/>
            <w:szCs w:val="24"/>
          </w:rPr>
          <w:t>TC</w:t>
        </w:r>
      </w:ins>
      <w:ins w:id="859" w:author="Christian Hicks" w:date="2021-11-29T09:04:00Z">
        <w:r w:rsidR="00362EA2">
          <w:rPr>
            <w:rFonts w:ascii="Arial" w:hAnsi="Arial" w:cs="Arial"/>
            <w:sz w:val="24"/>
            <w:szCs w:val="24"/>
          </w:rPr>
          <w:t xml:space="preserve"> by 0.</w:t>
        </w:r>
      </w:ins>
      <w:ins w:id="860" w:author="Christian Hicks" w:date="2022-01-19T13:47:00Z">
        <w:r w:rsidR="00814853">
          <w:rPr>
            <w:rFonts w:ascii="Arial" w:hAnsi="Arial" w:cs="Arial"/>
            <w:sz w:val="24"/>
            <w:szCs w:val="24"/>
          </w:rPr>
          <w:t>6</w:t>
        </w:r>
      </w:ins>
      <w:ins w:id="861" w:author="Christian Hicks" w:date="2021-11-29T09:04:00Z">
        <w:r w:rsidR="00362EA2">
          <w:rPr>
            <w:rFonts w:ascii="Arial" w:hAnsi="Arial" w:cs="Arial"/>
            <w:sz w:val="24"/>
            <w:szCs w:val="24"/>
          </w:rPr>
          <w:t>5 mg/d</w:t>
        </w:r>
      </w:ins>
      <w:ins w:id="862" w:author="Christian Hicks" w:date="2022-01-19T13:59:00Z">
        <w:r w:rsidR="00464DB7">
          <w:rPr>
            <w:rFonts w:ascii="Arial" w:hAnsi="Arial" w:cs="Arial"/>
            <w:sz w:val="24"/>
            <w:szCs w:val="24"/>
          </w:rPr>
          <w:t>L</w:t>
        </w:r>
      </w:ins>
      <w:ins w:id="863" w:author="Christian Hicks" w:date="2021-11-29T09:04:00Z">
        <w:r w:rsidR="00362EA2">
          <w:rPr>
            <w:rFonts w:ascii="Arial" w:hAnsi="Arial" w:cs="Arial"/>
            <w:sz w:val="24"/>
            <w:szCs w:val="24"/>
          </w:rPr>
          <w:t xml:space="preserve"> (95% CI = </w:t>
        </w:r>
      </w:ins>
      <w:ins w:id="864" w:author="Christian Hicks" w:date="2021-11-29T09:05:00Z">
        <w:r w:rsidR="00362EA2">
          <w:rPr>
            <w:rFonts w:ascii="Arial" w:hAnsi="Arial" w:cs="Arial"/>
            <w:sz w:val="24"/>
            <w:szCs w:val="24"/>
          </w:rPr>
          <w:t>0.</w:t>
        </w:r>
      </w:ins>
      <w:ins w:id="865" w:author="Christian Hicks" w:date="2022-01-19T13:46:00Z">
        <w:r w:rsidR="00814853">
          <w:rPr>
            <w:rFonts w:ascii="Arial" w:hAnsi="Arial" w:cs="Arial"/>
            <w:sz w:val="24"/>
            <w:szCs w:val="24"/>
          </w:rPr>
          <w:t>32</w:t>
        </w:r>
      </w:ins>
      <w:ins w:id="866" w:author="Christian Hicks" w:date="2021-11-29T09:05:00Z">
        <w:r w:rsidR="00362EA2">
          <w:rPr>
            <w:rFonts w:ascii="Arial" w:hAnsi="Arial" w:cs="Arial"/>
            <w:sz w:val="24"/>
            <w:szCs w:val="24"/>
          </w:rPr>
          <w:t xml:space="preserve"> – 0.</w:t>
        </w:r>
      </w:ins>
      <w:ins w:id="867" w:author="Christian Hicks" w:date="2022-01-19T13:46:00Z">
        <w:r w:rsidR="00814853">
          <w:rPr>
            <w:rFonts w:ascii="Arial" w:hAnsi="Arial" w:cs="Arial"/>
            <w:sz w:val="24"/>
            <w:szCs w:val="24"/>
          </w:rPr>
          <w:t>9</w:t>
        </w:r>
      </w:ins>
      <w:ins w:id="868" w:author="Christian Hicks" w:date="2021-11-29T09:05:00Z">
        <w:r w:rsidR="00362EA2">
          <w:rPr>
            <w:rFonts w:ascii="Arial" w:hAnsi="Arial" w:cs="Arial"/>
            <w:sz w:val="24"/>
            <w:szCs w:val="24"/>
          </w:rPr>
          <w:t xml:space="preserve">7). </w:t>
        </w:r>
      </w:ins>
      <w:ins w:id="869" w:author="Christian Hicks" w:date="2021-11-29T08:46:00Z">
        <w:r w:rsidR="00F96596">
          <w:rPr>
            <w:rFonts w:ascii="Arial" w:hAnsi="Arial" w:cs="Arial"/>
            <w:sz w:val="24"/>
            <w:szCs w:val="24"/>
          </w:rPr>
          <w:t xml:space="preserve">Taking part in vigorous recreational physical activity </w:t>
        </w:r>
      </w:ins>
      <w:ins w:id="870" w:author="Christian Hicks" w:date="2022-01-19T13:49:00Z">
        <w:r w:rsidR="00A370F9">
          <w:rPr>
            <w:rFonts w:ascii="Arial" w:hAnsi="Arial" w:cs="Arial"/>
            <w:sz w:val="24"/>
            <w:szCs w:val="24"/>
          </w:rPr>
          <w:t>reduced</w:t>
        </w:r>
      </w:ins>
      <w:ins w:id="871" w:author="Christian Hicks" w:date="2021-11-29T08:46:00Z">
        <w:r w:rsidR="00F96596">
          <w:rPr>
            <w:rFonts w:ascii="Arial" w:hAnsi="Arial" w:cs="Arial"/>
            <w:sz w:val="24"/>
            <w:szCs w:val="24"/>
          </w:rPr>
          <w:t xml:space="preserve"> </w:t>
        </w:r>
      </w:ins>
      <w:ins w:id="872" w:author="Christian Hicks" w:date="2022-01-31T14:18:00Z">
        <w:r w:rsidR="00D41434">
          <w:rPr>
            <w:rFonts w:ascii="Arial" w:hAnsi="Arial" w:cs="Arial"/>
            <w:sz w:val="24"/>
            <w:szCs w:val="24"/>
          </w:rPr>
          <w:t>TC</w:t>
        </w:r>
      </w:ins>
      <w:ins w:id="873" w:author="Christian Hicks" w:date="2021-11-29T08:46:00Z">
        <w:r w:rsidR="00F96596">
          <w:rPr>
            <w:rFonts w:ascii="Arial" w:hAnsi="Arial" w:cs="Arial"/>
            <w:sz w:val="24"/>
            <w:szCs w:val="24"/>
          </w:rPr>
          <w:t xml:space="preserve"> by </w:t>
        </w:r>
      </w:ins>
      <w:ins w:id="874" w:author="Christian Hicks" w:date="2021-11-29T08:47:00Z">
        <w:r w:rsidR="00F96596">
          <w:rPr>
            <w:rFonts w:ascii="Arial" w:hAnsi="Arial" w:cs="Arial"/>
            <w:sz w:val="24"/>
            <w:szCs w:val="24"/>
          </w:rPr>
          <w:t>1</w:t>
        </w:r>
      </w:ins>
      <w:ins w:id="875" w:author="Christian Hicks" w:date="2022-01-19T13:50:00Z">
        <w:r w:rsidR="00500ED0">
          <w:rPr>
            <w:rFonts w:ascii="Arial" w:hAnsi="Arial" w:cs="Arial"/>
            <w:sz w:val="24"/>
            <w:szCs w:val="24"/>
          </w:rPr>
          <w:t>1.1</w:t>
        </w:r>
      </w:ins>
      <w:ins w:id="876" w:author="Christian Hicks" w:date="2021-11-29T08:47:00Z">
        <w:r w:rsidR="00F96596">
          <w:rPr>
            <w:rFonts w:ascii="Arial" w:hAnsi="Arial" w:cs="Arial"/>
            <w:sz w:val="24"/>
            <w:szCs w:val="24"/>
          </w:rPr>
          <w:t xml:space="preserve"> mg/d</w:t>
        </w:r>
      </w:ins>
      <w:ins w:id="877" w:author="Christian Hicks" w:date="2022-01-19T13:59:00Z">
        <w:r w:rsidR="00464DB7">
          <w:rPr>
            <w:rFonts w:ascii="Arial" w:hAnsi="Arial" w:cs="Arial"/>
            <w:sz w:val="24"/>
            <w:szCs w:val="24"/>
          </w:rPr>
          <w:t>L</w:t>
        </w:r>
      </w:ins>
      <w:ins w:id="878" w:author="Christian Hicks" w:date="2021-11-29T08:47:00Z">
        <w:r w:rsidR="00F96596">
          <w:rPr>
            <w:rFonts w:ascii="Arial" w:hAnsi="Arial" w:cs="Arial"/>
            <w:sz w:val="24"/>
            <w:szCs w:val="24"/>
          </w:rPr>
          <w:t xml:space="preserve"> </w:t>
        </w:r>
      </w:ins>
      <w:ins w:id="879" w:author="Christian Hicks" w:date="2021-11-29T08:52:00Z">
        <w:r w:rsidR="00A24BCB">
          <w:rPr>
            <w:rFonts w:ascii="Arial" w:hAnsi="Arial" w:cs="Arial"/>
            <w:sz w:val="24"/>
            <w:szCs w:val="24"/>
          </w:rPr>
          <w:t xml:space="preserve">(95% CI = </w:t>
        </w:r>
      </w:ins>
      <w:ins w:id="880" w:author="Christian Hicks" w:date="2022-01-19T13:52:00Z">
        <w:r w:rsidR="00BC3E20">
          <w:rPr>
            <w:rFonts w:ascii="Arial" w:hAnsi="Arial" w:cs="Arial"/>
            <w:sz w:val="24"/>
            <w:szCs w:val="24"/>
          </w:rPr>
          <w:t>5.8</w:t>
        </w:r>
      </w:ins>
      <w:ins w:id="881" w:author="Christian Hicks" w:date="2021-11-29T08:52:00Z">
        <w:r w:rsidR="00A24BCB">
          <w:rPr>
            <w:rFonts w:ascii="Arial" w:hAnsi="Arial" w:cs="Arial"/>
            <w:sz w:val="24"/>
            <w:szCs w:val="24"/>
          </w:rPr>
          <w:t xml:space="preserve"> – 16.</w:t>
        </w:r>
      </w:ins>
      <w:ins w:id="882" w:author="Christian Hicks" w:date="2022-01-19T13:52:00Z">
        <w:r w:rsidR="00BC3E20">
          <w:rPr>
            <w:rFonts w:ascii="Arial" w:hAnsi="Arial" w:cs="Arial"/>
            <w:sz w:val="24"/>
            <w:szCs w:val="24"/>
          </w:rPr>
          <w:t>3</w:t>
        </w:r>
      </w:ins>
      <w:ins w:id="883" w:author="Christian Hicks" w:date="2021-11-29T08:52:00Z">
        <w:r w:rsidR="00A24BCB">
          <w:rPr>
            <w:rFonts w:ascii="Arial" w:hAnsi="Arial" w:cs="Arial"/>
            <w:sz w:val="24"/>
            <w:szCs w:val="24"/>
          </w:rPr>
          <w:t>)</w:t>
        </w:r>
      </w:ins>
      <w:ins w:id="884" w:author="Christian Hicks" w:date="2021-11-29T08:47:00Z">
        <w:r w:rsidR="00F96596">
          <w:rPr>
            <w:rFonts w:ascii="Arial" w:hAnsi="Arial" w:cs="Arial"/>
            <w:sz w:val="24"/>
            <w:szCs w:val="24"/>
          </w:rPr>
          <w:t>. Non-</w:t>
        </w:r>
      </w:ins>
      <w:ins w:id="885" w:author="Christian Hicks" w:date="2021-11-29T08:48:00Z">
        <w:r w:rsidR="00F96596">
          <w:rPr>
            <w:rFonts w:ascii="Arial" w:hAnsi="Arial" w:cs="Arial"/>
            <w:sz w:val="24"/>
            <w:szCs w:val="24"/>
          </w:rPr>
          <w:t xml:space="preserve">Hispanic </w:t>
        </w:r>
      </w:ins>
      <w:ins w:id="886" w:author="Christian Hicks" w:date="2022-01-19T13:53:00Z">
        <w:r w:rsidR="00827DBC">
          <w:rPr>
            <w:rFonts w:ascii="Arial" w:hAnsi="Arial" w:cs="Arial"/>
            <w:sz w:val="24"/>
            <w:szCs w:val="24"/>
          </w:rPr>
          <w:t>Blacks</w:t>
        </w:r>
      </w:ins>
      <w:ins w:id="887" w:author="Christian Hicks" w:date="2021-11-29T08:48:00Z">
        <w:r w:rsidR="00F96596">
          <w:rPr>
            <w:rFonts w:ascii="Arial" w:hAnsi="Arial" w:cs="Arial"/>
            <w:sz w:val="24"/>
            <w:szCs w:val="24"/>
          </w:rPr>
          <w:t xml:space="preserve"> had the lowest mean </w:t>
        </w:r>
      </w:ins>
      <w:ins w:id="888" w:author="Christian Hicks" w:date="2022-01-31T14:19:00Z">
        <w:r w:rsidR="00915726">
          <w:rPr>
            <w:rFonts w:ascii="Arial" w:hAnsi="Arial" w:cs="Arial"/>
            <w:sz w:val="24"/>
            <w:szCs w:val="24"/>
          </w:rPr>
          <w:t>TC</w:t>
        </w:r>
      </w:ins>
      <w:ins w:id="889" w:author="Christian Hicks" w:date="2021-12-10T20:16:00Z">
        <w:r w:rsidR="00133054">
          <w:rPr>
            <w:rFonts w:ascii="Arial" w:hAnsi="Arial" w:cs="Arial"/>
            <w:sz w:val="24"/>
            <w:szCs w:val="24"/>
          </w:rPr>
          <w:t xml:space="preserve"> (mean = </w:t>
        </w:r>
        <w:r w:rsidR="0061343D">
          <w:rPr>
            <w:rFonts w:ascii="Arial" w:hAnsi="Arial" w:cs="Arial"/>
            <w:sz w:val="24"/>
            <w:szCs w:val="24"/>
          </w:rPr>
          <w:t>182.</w:t>
        </w:r>
      </w:ins>
      <w:ins w:id="890" w:author="Christian Hicks" w:date="2022-01-19T13:54:00Z">
        <w:r w:rsidR="009152AE">
          <w:rPr>
            <w:rFonts w:ascii="Arial" w:hAnsi="Arial" w:cs="Arial"/>
            <w:sz w:val="24"/>
            <w:szCs w:val="24"/>
          </w:rPr>
          <w:t>5</w:t>
        </w:r>
      </w:ins>
      <w:ins w:id="891" w:author="Christian Hicks" w:date="2021-12-10T20:17:00Z">
        <w:r w:rsidR="00617160">
          <w:rPr>
            <w:rFonts w:ascii="Arial" w:hAnsi="Arial" w:cs="Arial"/>
            <w:sz w:val="24"/>
            <w:szCs w:val="24"/>
          </w:rPr>
          <w:t xml:space="preserve"> mg/d</w:t>
        </w:r>
      </w:ins>
      <w:ins w:id="892" w:author="Christian Hicks" w:date="2022-01-19T13:59:00Z">
        <w:r w:rsidR="006F2BF2">
          <w:rPr>
            <w:rFonts w:ascii="Arial" w:hAnsi="Arial" w:cs="Arial"/>
            <w:sz w:val="24"/>
            <w:szCs w:val="24"/>
          </w:rPr>
          <w:t>L</w:t>
        </w:r>
      </w:ins>
      <w:ins w:id="893" w:author="Christian Hicks" w:date="2021-12-10T20:17:00Z">
        <w:r w:rsidR="0061343D">
          <w:rPr>
            <w:rFonts w:ascii="Arial" w:hAnsi="Arial" w:cs="Arial"/>
            <w:sz w:val="24"/>
            <w:szCs w:val="24"/>
          </w:rPr>
          <w:t>, S</w:t>
        </w:r>
      </w:ins>
      <w:ins w:id="894" w:author="Christian Hicks" w:date="2022-01-19T13:55:00Z">
        <w:r w:rsidR="009152AE">
          <w:rPr>
            <w:rFonts w:ascii="Arial" w:hAnsi="Arial" w:cs="Arial"/>
            <w:sz w:val="24"/>
            <w:szCs w:val="24"/>
          </w:rPr>
          <w:t>E</w:t>
        </w:r>
      </w:ins>
      <w:ins w:id="895" w:author="Christian Hicks" w:date="2021-12-10T20:17:00Z">
        <w:r w:rsidR="0061343D">
          <w:rPr>
            <w:rFonts w:ascii="Arial" w:hAnsi="Arial" w:cs="Arial"/>
            <w:sz w:val="24"/>
            <w:szCs w:val="24"/>
          </w:rPr>
          <w:t xml:space="preserve"> = </w:t>
        </w:r>
      </w:ins>
      <w:ins w:id="896" w:author="Christian Hicks" w:date="2022-01-19T13:55:00Z">
        <w:r w:rsidR="009152AE">
          <w:rPr>
            <w:rFonts w:ascii="Arial" w:hAnsi="Arial" w:cs="Arial"/>
            <w:sz w:val="24"/>
            <w:szCs w:val="24"/>
          </w:rPr>
          <w:t>2.2</w:t>
        </w:r>
      </w:ins>
      <w:ins w:id="897" w:author="Christian Hicks" w:date="2021-12-10T20:17:00Z">
        <w:r w:rsidR="00617160">
          <w:rPr>
            <w:rFonts w:ascii="Arial" w:hAnsi="Arial" w:cs="Arial"/>
            <w:sz w:val="24"/>
            <w:szCs w:val="24"/>
          </w:rPr>
          <w:t>)</w:t>
        </w:r>
      </w:ins>
      <w:ins w:id="898" w:author="Christian Hicks" w:date="2021-11-29T08:48:00Z">
        <w:r w:rsidR="00F96596">
          <w:rPr>
            <w:rFonts w:ascii="Arial" w:hAnsi="Arial" w:cs="Arial"/>
            <w:sz w:val="24"/>
            <w:szCs w:val="24"/>
          </w:rPr>
          <w:t xml:space="preserve"> while the Other and Multi-racial category had the highest</w:t>
        </w:r>
      </w:ins>
      <w:ins w:id="899" w:author="Christian Hicks" w:date="2021-12-10T20:17:00Z">
        <w:r w:rsidR="00617160">
          <w:rPr>
            <w:rFonts w:ascii="Arial" w:hAnsi="Arial" w:cs="Arial"/>
            <w:sz w:val="24"/>
            <w:szCs w:val="24"/>
          </w:rPr>
          <w:t xml:space="preserve"> (mean = </w:t>
        </w:r>
      </w:ins>
      <w:ins w:id="900" w:author="Christian Hicks" w:date="2022-01-19T13:57:00Z">
        <w:r w:rsidR="00034A92">
          <w:rPr>
            <w:rFonts w:ascii="Arial" w:hAnsi="Arial" w:cs="Arial"/>
            <w:sz w:val="24"/>
            <w:szCs w:val="24"/>
          </w:rPr>
          <w:t>200.0</w:t>
        </w:r>
      </w:ins>
      <w:ins w:id="901" w:author="Christian Hicks" w:date="2021-12-10T20:17:00Z">
        <w:r w:rsidR="001571CC">
          <w:rPr>
            <w:rFonts w:ascii="Arial" w:hAnsi="Arial" w:cs="Arial"/>
            <w:sz w:val="24"/>
            <w:szCs w:val="24"/>
          </w:rPr>
          <w:t xml:space="preserve"> mg/d</w:t>
        </w:r>
      </w:ins>
      <w:ins w:id="902" w:author="Christian Hicks" w:date="2022-01-19T13:59:00Z">
        <w:r w:rsidR="006F2BF2">
          <w:rPr>
            <w:rFonts w:ascii="Arial" w:hAnsi="Arial" w:cs="Arial"/>
            <w:sz w:val="24"/>
            <w:szCs w:val="24"/>
          </w:rPr>
          <w:t>L</w:t>
        </w:r>
      </w:ins>
      <w:ins w:id="903" w:author="Christian Hicks" w:date="2021-12-10T20:17:00Z">
        <w:r w:rsidR="001571CC">
          <w:rPr>
            <w:rFonts w:ascii="Arial" w:hAnsi="Arial" w:cs="Arial"/>
            <w:sz w:val="24"/>
            <w:szCs w:val="24"/>
          </w:rPr>
          <w:t>, S</w:t>
        </w:r>
      </w:ins>
      <w:ins w:id="904" w:author="Christian Hicks" w:date="2022-01-19T13:57:00Z">
        <w:r w:rsidR="00105C82">
          <w:rPr>
            <w:rFonts w:ascii="Arial" w:hAnsi="Arial" w:cs="Arial"/>
            <w:sz w:val="24"/>
            <w:szCs w:val="24"/>
          </w:rPr>
          <w:t>E</w:t>
        </w:r>
      </w:ins>
      <w:ins w:id="905" w:author="Christian Hicks" w:date="2021-12-10T20:17:00Z">
        <w:r w:rsidR="001571CC">
          <w:rPr>
            <w:rFonts w:ascii="Arial" w:hAnsi="Arial" w:cs="Arial"/>
            <w:sz w:val="24"/>
            <w:szCs w:val="24"/>
          </w:rPr>
          <w:t xml:space="preserve"> = </w:t>
        </w:r>
      </w:ins>
      <w:ins w:id="906" w:author="Christian Hicks" w:date="2022-01-19T13:57:00Z">
        <w:r w:rsidR="00105C82">
          <w:rPr>
            <w:rFonts w:ascii="Arial" w:hAnsi="Arial" w:cs="Arial"/>
            <w:sz w:val="24"/>
            <w:szCs w:val="24"/>
          </w:rPr>
          <w:t>5.3</w:t>
        </w:r>
      </w:ins>
      <w:ins w:id="907" w:author="Christian Hicks" w:date="2021-12-10T20:17:00Z">
        <w:r w:rsidR="00617160">
          <w:rPr>
            <w:rFonts w:ascii="Arial" w:hAnsi="Arial" w:cs="Arial"/>
            <w:sz w:val="24"/>
            <w:szCs w:val="24"/>
          </w:rPr>
          <w:t>)</w:t>
        </w:r>
      </w:ins>
      <w:ins w:id="908" w:author="Christian Hicks" w:date="2021-11-29T08:48:00Z">
        <w:r w:rsidR="00F96596">
          <w:rPr>
            <w:rFonts w:ascii="Arial" w:hAnsi="Arial" w:cs="Arial"/>
            <w:sz w:val="24"/>
            <w:szCs w:val="24"/>
          </w:rPr>
          <w:t xml:space="preserve">. Higher levels of education generally decreased mean </w:t>
        </w:r>
      </w:ins>
      <w:ins w:id="909" w:author="Christian Hicks" w:date="2022-01-31T14:19:00Z">
        <w:r w:rsidR="00915726">
          <w:rPr>
            <w:rFonts w:ascii="Arial" w:hAnsi="Arial" w:cs="Arial"/>
            <w:sz w:val="24"/>
            <w:szCs w:val="24"/>
          </w:rPr>
          <w:t>TC</w:t>
        </w:r>
      </w:ins>
      <w:ins w:id="910" w:author="Christian Hicks" w:date="2021-11-29T08:49:00Z">
        <w:r w:rsidR="00F96596">
          <w:rPr>
            <w:rFonts w:ascii="Arial" w:hAnsi="Arial" w:cs="Arial"/>
            <w:sz w:val="24"/>
            <w:szCs w:val="24"/>
          </w:rPr>
          <w:t>, but these differences were not significant.</w:t>
        </w:r>
      </w:ins>
    </w:p>
    <w:p w14:paraId="3E9F402D" w14:textId="77777777" w:rsidR="00224BEC" w:rsidRPr="000C7F0C" w:rsidRDefault="00224BEC" w:rsidP="00224BEC">
      <w:pPr>
        <w:rPr>
          <w:ins w:id="911" w:author="Christian Hicks" w:date="2022-01-05T14:08:00Z"/>
          <w:rStyle w:val="SubtleEmphasis"/>
          <w:rFonts w:ascii="Arial" w:hAnsi="Arial" w:cs="Arial"/>
          <w:i w:val="0"/>
          <w:iCs w:val="0"/>
          <w:color w:val="auto"/>
          <w:sz w:val="24"/>
          <w:szCs w:val="24"/>
        </w:rPr>
      </w:pPr>
      <w:ins w:id="912" w:author="Christian Hicks" w:date="2022-01-05T14:08:00Z">
        <w:r w:rsidRPr="00192574">
          <w:rPr>
            <w:rStyle w:val="Heading2Char"/>
            <w:rFonts w:ascii="Arial" w:hAnsi="Arial" w:cs="Arial"/>
            <w:color w:val="auto"/>
            <w:sz w:val="24"/>
            <w:szCs w:val="24"/>
            <w:rPrChange w:id="913" w:author="Christian Hicks" w:date="2022-01-23T11:12:00Z">
              <w:rPr>
                <w:rFonts w:ascii="Arial" w:hAnsi="Arial" w:cs="Arial"/>
                <w:b/>
                <w:bCs/>
                <w:sz w:val="24"/>
                <w:szCs w:val="24"/>
              </w:rPr>
            </w:rPrChange>
          </w:rPr>
          <w:lastRenderedPageBreak/>
          <w:t>Table 2.</w:t>
        </w:r>
        <w:r w:rsidRPr="00192574">
          <w:rPr>
            <w:rFonts w:ascii="Arial" w:hAnsi="Arial" w:cs="Arial"/>
            <w:rPrChange w:id="914" w:author="Christian Hicks" w:date="2022-01-23T11:12:00Z">
              <w:rPr>
                <w:rFonts w:ascii="Arial" w:hAnsi="Arial" w:cs="Arial"/>
                <w:sz w:val="24"/>
                <w:szCs w:val="24"/>
              </w:rPr>
            </w:rPrChange>
          </w:rPr>
          <w:t xml:space="preserve"> </w:t>
        </w:r>
        <w:commentRangeStart w:id="915"/>
        <w:r w:rsidRPr="000C7F0C">
          <w:rPr>
            <w:rStyle w:val="SubtleEmphasis"/>
            <w:rFonts w:ascii="Arial" w:hAnsi="Arial" w:cs="Arial"/>
            <w:color w:val="auto"/>
            <w:sz w:val="24"/>
            <w:szCs w:val="24"/>
          </w:rPr>
          <w:t xml:space="preserve">Unadjusted associations </w:t>
        </w:r>
        <w:commentRangeEnd w:id="915"/>
        <w:r w:rsidRPr="000C7F0C">
          <w:rPr>
            <w:rStyle w:val="CommentReference"/>
            <w:rFonts w:ascii="Arial" w:hAnsi="Arial" w:cs="Arial"/>
            <w:sz w:val="24"/>
            <w:szCs w:val="24"/>
          </w:rPr>
          <w:commentReference w:id="915"/>
        </w:r>
        <w:r w:rsidRPr="000C7F0C">
          <w:rPr>
            <w:rStyle w:val="SubtleEmphasis"/>
            <w:rFonts w:ascii="Arial" w:hAnsi="Arial" w:cs="Arial"/>
            <w:color w:val="auto"/>
            <w:sz w:val="24"/>
            <w:szCs w:val="24"/>
          </w:rPr>
          <w:t>with total blood cholesterol</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6"/>
        <w:gridCol w:w="4317"/>
        <w:gridCol w:w="4317"/>
      </w:tblGrid>
      <w:tr w:rsidR="00224BEC" w:rsidRPr="000C7F0C" w14:paraId="591C6350" w14:textId="77777777" w:rsidTr="00B218E4">
        <w:trPr>
          <w:ins w:id="916" w:author="Christian Hicks" w:date="2022-01-05T14:08:00Z"/>
        </w:trPr>
        <w:tc>
          <w:tcPr>
            <w:tcW w:w="12950" w:type="dxa"/>
            <w:gridSpan w:val="3"/>
            <w:tcBorders>
              <w:bottom w:val="nil"/>
            </w:tcBorders>
          </w:tcPr>
          <w:p w14:paraId="7E6DE5F8" w14:textId="77777777" w:rsidR="00224BEC" w:rsidRPr="000C7F0C" w:rsidRDefault="00224BEC" w:rsidP="00B218E4">
            <w:pPr>
              <w:rPr>
                <w:ins w:id="917" w:author="Christian Hicks" w:date="2022-01-05T14:08:00Z"/>
                <w:rFonts w:ascii="Arial" w:hAnsi="Arial" w:cs="Arial"/>
                <w:sz w:val="24"/>
                <w:szCs w:val="24"/>
              </w:rPr>
            </w:pPr>
            <w:ins w:id="918" w:author="Christian Hicks" w:date="2022-01-05T14:08:00Z">
              <w:r w:rsidRPr="000C7F0C">
                <w:rPr>
                  <w:rFonts w:ascii="Arial" w:hAnsi="Arial" w:cs="Arial"/>
                  <w:b/>
                  <w:bCs/>
                  <w:sz w:val="24"/>
                  <w:szCs w:val="24"/>
                </w:rPr>
                <w:t>Bivariate correlations with total blood cholesterol</w:t>
              </w:r>
            </w:ins>
          </w:p>
        </w:tc>
      </w:tr>
      <w:tr w:rsidR="00224BEC" w:rsidRPr="000C7F0C" w14:paraId="448910B5" w14:textId="77777777" w:rsidTr="00B218E4">
        <w:trPr>
          <w:ins w:id="919" w:author="Christian Hicks" w:date="2022-01-05T14:08:00Z"/>
        </w:trPr>
        <w:tc>
          <w:tcPr>
            <w:tcW w:w="4316" w:type="dxa"/>
            <w:tcBorders>
              <w:top w:val="nil"/>
              <w:bottom w:val="single" w:sz="4" w:space="0" w:color="auto"/>
            </w:tcBorders>
          </w:tcPr>
          <w:p w14:paraId="311AD698" w14:textId="77777777" w:rsidR="00224BEC" w:rsidRPr="000C7F0C" w:rsidRDefault="00224BEC" w:rsidP="00B218E4">
            <w:pPr>
              <w:rPr>
                <w:ins w:id="920" w:author="Christian Hicks" w:date="2022-01-05T14:08:00Z"/>
                <w:rFonts w:ascii="Arial" w:hAnsi="Arial" w:cs="Arial"/>
                <w:sz w:val="24"/>
                <w:szCs w:val="24"/>
              </w:rPr>
            </w:pPr>
            <w:ins w:id="921"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6DA75996" w14:textId="77777777" w:rsidR="00224BEC" w:rsidRPr="000C7F0C" w:rsidRDefault="00224BEC" w:rsidP="00B218E4">
            <w:pPr>
              <w:rPr>
                <w:ins w:id="922" w:author="Christian Hicks" w:date="2022-01-05T14:08:00Z"/>
                <w:rFonts w:ascii="Arial" w:hAnsi="Arial" w:cs="Arial"/>
                <w:sz w:val="24"/>
                <w:szCs w:val="24"/>
              </w:rPr>
            </w:pPr>
            <w:ins w:id="923"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4824BD90" w14:textId="77777777" w:rsidR="00224BEC" w:rsidRPr="000C7F0C" w:rsidRDefault="00224BEC" w:rsidP="00B218E4">
            <w:pPr>
              <w:rPr>
                <w:ins w:id="924" w:author="Christian Hicks" w:date="2022-01-05T14:08:00Z"/>
                <w:rFonts w:ascii="Arial" w:hAnsi="Arial" w:cs="Arial"/>
                <w:sz w:val="24"/>
                <w:szCs w:val="24"/>
              </w:rPr>
            </w:pPr>
            <w:ins w:id="925" w:author="Christian Hicks" w:date="2022-01-05T14:08:00Z">
              <w:r w:rsidRPr="000C7F0C">
                <w:rPr>
                  <w:rFonts w:ascii="Arial" w:hAnsi="Arial" w:cs="Arial"/>
                  <w:sz w:val="24"/>
                  <w:szCs w:val="24"/>
                </w:rPr>
                <w:t>Correlation</w:t>
              </w:r>
            </w:ins>
          </w:p>
        </w:tc>
      </w:tr>
      <w:tr w:rsidR="00224BEC" w:rsidRPr="000C7F0C" w14:paraId="22E88CCE" w14:textId="77777777" w:rsidTr="00B218E4">
        <w:trPr>
          <w:ins w:id="926" w:author="Christian Hicks" w:date="2022-01-05T14:08:00Z"/>
        </w:trPr>
        <w:tc>
          <w:tcPr>
            <w:tcW w:w="4316" w:type="dxa"/>
            <w:tcBorders>
              <w:top w:val="single" w:sz="4" w:space="0" w:color="auto"/>
            </w:tcBorders>
          </w:tcPr>
          <w:p w14:paraId="5952CFF6" w14:textId="77777777" w:rsidR="00224BEC" w:rsidRPr="000C7F0C" w:rsidRDefault="00224BEC" w:rsidP="00B218E4">
            <w:pPr>
              <w:rPr>
                <w:ins w:id="927" w:author="Christian Hicks" w:date="2022-01-05T14:08:00Z"/>
                <w:rFonts w:ascii="Arial" w:hAnsi="Arial" w:cs="Arial"/>
                <w:sz w:val="24"/>
                <w:szCs w:val="24"/>
              </w:rPr>
            </w:pPr>
            <w:ins w:id="928" w:author="Christian Hicks" w:date="2022-01-05T14:08:00Z">
              <w:r w:rsidRPr="000C7F0C">
                <w:rPr>
                  <w:rFonts w:ascii="Arial" w:hAnsi="Arial" w:cs="Arial"/>
                  <w:sz w:val="24"/>
                  <w:szCs w:val="24"/>
                </w:rPr>
                <w:t>Prior week working hours</w:t>
              </w:r>
            </w:ins>
          </w:p>
        </w:tc>
        <w:tc>
          <w:tcPr>
            <w:tcW w:w="4317" w:type="dxa"/>
            <w:tcBorders>
              <w:top w:val="single" w:sz="4" w:space="0" w:color="auto"/>
            </w:tcBorders>
          </w:tcPr>
          <w:p w14:paraId="5900F2E6" w14:textId="77777777" w:rsidR="00224BEC" w:rsidRPr="000C7F0C" w:rsidRDefault="00224BEC" w:rsidP="00B218E4">
            <w:pPr>
              <w:rPr>
                <w:ins w:id="929" w:author="Christian Hicks" w:date="2022-01-05T14:08:00Z"/>
                <w:rFonts w:ascii="Arial" w:hAnsi="Arial" w:cs="Arial"/>
                <w:sz w:val="24"/>
                <w:szCs w:val="24"/>
              </w:rPr>
            </w:pPr>
            <w:ins w:id="930" w:author="Christian Hicks" w:date="2022-01-05T14:08:00Z">
              <w:r w:rsidRPr="000C7F0C">
                <w:rPr>
                  <w:rFonts w:ascii="Arial" w:hAnsi="Arial" w:cs="Arial"/>
                  <w:sz w:val="24"/>
                  <w:szCs w:val="24"/>
                </w:rPr>
                <w:t>95,960,477</w:t>
              </w:r>
            </w:ins>
          </w:p>
        </w:tc>
        <w:tc>
          <w:tcPr>
            <w:tcW w:w="4317" w:type="dxa"/>
            <w:tcBorders>
              <w:top w:val="single" w:sz="4" w:space="0" w:color="auto"/>
            </w:tcBorders>
          </w:tcPr>
          <w:p w14:paraId="147335ED" w14:textId="77777777" w:rsidR="00224BEC" w:rsidRPr="000C7F0C" w:rsidRDefault="00224BEC" w:rsidP="00B218E4">
            <w:pPr>
              <w:rPr>
                <w:ins w:id="931" w:author="Christian Hicks" w:date="2022-01-05T14:08:00Z"/>
                <w:rFonts w:ascii="Arial" w:hAnsi="Arial" w:cs="Arial"/>
                <w:sz w:val="24"/>
                <w:szCs w:val="24"/>
              </w:rPr>
            </w:pPr>
            <w:ins w:id="932" w:author="Christian Hicks" w:date="2022-01-05T14:08:00Z">
              <w:r w:rsidRPr="000C7F0C">
                <w:rPr>
                  <w:rFonts w:ascii="Arial" w:hAnsi="Arial" w:cs="Arial"/>
                  <w:sz w:val="24"/>
                  <w:szCs w:val="24"/>
                </w:rPr>
                <w:t>-0.08**</w:t>
              </w:r>
            </w:ins>
          </w:p>
        </w:tc>
      </w:tr>
      <w:tr w:rsidR="00224BEC" w:rsidRPr="000C7F0C" w14:paraId="4A250957" w14:textId="77777777" w:rsidTr="00B218E4">
        <w:trPr>
          <w:ins w:id="933" w:author="Christian Hicks" w:date="2022-01-05T14:08:00Z"/>
        </w:trPr>
        <w:tc>
          <w:tcPr>
            <w:tcW w:w="4316" w:type="dxa"/>
          </w:tcPr>
          <w:p w14:paraId="4E6E8E28" w14:textId="77777777" w:rsidR="00224BEC" w:rsidRPr="000C7F0C" w:rsidRDefault="00224BEC" w:rsidP="00B218E4">
            <w:pPr>
              <w:rPr>
                <w:ins w:id="934" w:author="Christian Hicks" w:date="2022-01-05T14:08:00Z"/>
                <w:rFonts w:ascii="Arial" w:hAnsi="Arial" w:cs="Arial"/>
                <w:sz w:val="24"/>
                <w:szCs w:val="24"/>
              </w:rPr>
            </w:pPr>
            <w:ins w:id="935" w:author="Christian Hicks" w:date="2022-01-05T14:08:00Z">
              <w:r w:rsidRPr="000C7F0C">
                <w:rPr>
                  <w:rFonts w:ascii="Arial" w:hAnsi="Arial" w:cs="Arial"/>
                  <w:sz w:val="24"/>
                  <w:szCs w:val="24"/>
                </w:rPr>
                <w:t>Age</w:t>
              </w:r>
            </w:ins>
          </w:p>
        </w:tc>
        <w:tc>
          <w:tcPr>
            <w:tcW w:w="4317" w:type="dxa"/>
          </w:tcPr>
          <w:p w14:paraId="02506DC6" w14:textId="77777777" w:rsidR="00224BEC" w:rsidRPr="000C7F0C" w:rsidRDefault="00224BEC" w:rsidP="00B218E4">
            <w:pPr>
              <w:rPr>
                <w:ins w:id="936" w:author="Christian Hicks" w:date="2022-01-05T14:08:00Z"/>
                <w:rFonts w:ascii="Arial" w:hAnsi="Arial" w:cs="Arial"/>
                <w:sz w:val="24"/>
                <w:szCs w:val="24"/>
              </w:rPr>
            </w:pPr>
            <w:ins w:id="937" w:author="Christian Hicks" w:date="2022-01-05T14:08:00Z">
              <w:r w:rsidRPr="000C7F0C">
                <w:rPr>
                  <w:rFonts w:ascii="Arial" w:hAnsi="Arial" w:cs="Arial"/>
                  <w:sz w:val="24"/>
                  <w:szCs w:val="24"/>
                </w:rPr>
                <w:t>95,960,477</w:t>
              </w:r>
            </w:ins>
          </w:p>
        </w:tc>
        <w:tc>
          <w:tcPr>
            <w:tcW w:w="4317" w:type="dxa"/>
          </w:tcPr>
          <w:p w14:paraId="62900537" w14:textId="77777777" w:rsidR="00224BEC" w:rsidRPr="000C7F0C" w:rsidRDefault="00224BEC" w:rsidP="00B218E4">
            <w:pPr>
              <w:rPr>
                <w:ins w:id="938" w:author="Christian Hicks" w:date="2022-01-05T14:08:00Z"/>
                <w:rFonts w:ascii="Arial" w:hAnsi="Arial" w:cs="Arial"/>
                <w:sz w:val="24"/>
                <w:szCs w:val="24"/>
              </w:rPr>
            </w:pPr>
            <w:ins w:id="939" w:author="Christian Hicks" w:date="2022-01-05T14:08:00Z">
              <w:r w:rsidRPr="000C7F0C">
                <w:rPr>
                  <w:rFonts w:ascii="Arial" w:hAnsi="Arial" w:cs="Arial"/>
                  <w:sz w:val="24"/>
                  <w:szCs w:val="24"/>
                </w:rPr>
                <w:t>0.31***</w:t>
              </w:r>
            </w:ins>
          </w:p>
        </w:tc>
      </w:tr>
      <w:tr w:rsidR="00224BEC" w:rsidRPr="000C7F0C" w14:paraId="66942C89" w14:textId="77777777" w:rsidTr="00B218E4">
        <w:trPr>
          <w:ins w:id="940" w:author="Christian Hicks" w:date="2022-01-05T14:08:00Z"/>
        </w:trPr>
        <w:tc>
          <w:tcPr>
            <w:tcW w:w="4316" w:type="dxa"/>
          </w:tcPr>
          <w:p w14:paraId="09E430D7" w14:textId="77777777" w:rsidR="00224BEC" w:rsidRPr="000C7F0C" w:rsidRDefault="00224BEC" w:rsidP="00B218E4">
            <w:pPr>
              <w:rPr>
                <w:ins w:id="941" w:author="Christian Hicks" w:date="2022-01-05T14:08:00Z"/>
                <w:rFonts w:ascii="Arial" w:hAnsi="Arial" w:cs="Arial"/>
                <w:sz w:val="24"/>
                <w:szCs w:val="24"/>
              </w:rPr>
            </w:pPr>
            <w:ins w:id="942" w:author="Christian Hicks" w:date="2022-01-05T14:08:00Z">
              <w:r w:rsidRPr="000C7F0C">
                <w:rPr>
                  <w:rFonts w:ascii="Arial" w:hAnsi="Arial" w:cs="Arial"/>
                  <w:sz w:val="24"/>
                  <w:szCs w:val="24"/>
                </w:rPr>
                <w:t>BMI</w:t>
              </w:r>
            </w:ins>
          </w:p>
        </w:tc>
        <w:tc>
          <w:tcPr>
            <w:tcW w:w="4317" w:type="dxa"/>
          </w:tcPr>
          <w:p w14:paraId="1232609B" w14:textId="77777777" w:rsidR="00224BEC" w:rsidRPr="000C7F0C" w:rsidRDefault="00224BEC" w:rsidP="00B218E4">
            <w:pPr>
              <w:rPr>
                <w:ins w:id="943" w:author="Christian Hicks" w:date="2022-01-05T14:08:00Z"/>
                <w:rFonts w:ascii="Arial" w:hAnsi="Arial" w:cs="Arial"/>
                <w:sz w:val="24"/>
                <w:szCs w:val="24"/>
              </w:rPr>
            </w:pPr>
            <w:ins w:id="944" w:author="Christian Hicks" w:date="2022-01-05T14:08:00Z">
              <w:r w:rsidRPr="000C7F0C">
                <w:rPr>
                  <w:rFonts w:ascii="Arial" w:hAnsi="Arial" w:cs="Arial"/>
                  <w:sz w:val="24"/>
                  <w:szCs w:val="24"/>
                </w:rPr>
                <w:t>95,960,477</w:t>
              </w:r>
            </w:ins>
          </w:p>
        </w:tc>
        <w:tc>
          <w:tcPr>
            <w:tcW w:w="4317" w:type="dxa"/>
          </w:tcPr>
          <w:p w14:paraId="31B0CC23" w14:textId="77777777" w:rsidR="00224BEC" w:rsidRPr="000C7F0C" w:rsidRDefault="00224BEC" w:rsidP="00B218E4">
            <w:pPr>
              <w:rPr>
                <w:ins w:id="945" w:author="Christian Hicks" w:date="2022-01-05T14:08:00Z"/>
                <w:rFonts w:ascii="Arial" w:hAnsi="Arial" w:cs="Arial"/>
                <w:sz w:val="24"/>
                <w:szCs w:val="24"/>
              </w:rPr>
            </w:pPr>
            <w:ins w:id="946" w:author="Christian Hicks" w:date="2022-01-05T14:08:00Z">
              <w:r w:rsidRPr="000C7F0C">
                <w:rPr>
                  <w:rFonts w:ascii="Arial" w:hAnsi="Arial" w:cs="Arial"/>
                  <w:sz w:val="24"/>
                  <w:szCs w:val="24"/>
                </w:rPr>
                <w:t>0.12***</w:t>
              </w:r>
            </w:ins>
          </w:p>
        </w:tc>
      </w:tr>
      <w:tr w:rsidR="00224BEC" w:rsidRPr="000C7F0C" w14:paraId="63FE5425" w14:textId="77777777" w:rsidTr="00B218E4">
        <w:trPr>
          <w:ins w:id="947" w:author="Christian Hicks" w:date="2022-01-05T14:08:00Z"/>
        </w:trPr>
        <w:tc>
          <w:tcPr>
            <w:tcW w:w="4316" w:type="dxa"/>
          </w:tcPr>
          <w:p w14:paraId="5D7D6B18" w14:textId="77777777" w:rsidR="00224BEC" w:rsidRPr="000C7F0C" w:rsidRDefault="00224BEC" w:rsidP="00B218E4">
            <w:pPr>
              <w:rPr>
                <w:ins w:id="948" w:author="Christian Hicks" w:date="2022-01-05T14:08:00Z"/>
                <w:rFonts w:ascii="Arial" w:hAnsi="Arial" w:cs="Arial"/>
                <w:sz w:val="24"/>
                <w:szCs w:val="24"/>
              </w:rPr>
            </w:pPr>
            <w:ins w:id="949" w:author="Christian Hicks" w:date="2022-01-05T14:08:00Z">
              <w:r w:rsidRPr="000C7F0C">
                <w:rPr>
                  <w:rFonts w:ascii="Arial" w:hAnsi="Arial" w:cs="Arial"/>
                  <w:sz w:val="24"/>
                  <w:szCs w:val="24"/>
                </w:rPr>
                <w:t>Sitting minutes daily</w:t>
              </w:r>
            </w:ins>
          </w:p>
        </w:tc>
        <w:tc>
          <w:tcPr>
            <w:tcW w:w="4317" w:type="dxa"/>
          </w:tcPr>
          <w:p w14:paraId="2F826411" w14:textId="77777777" w:rsidR="00224BEC" w:rsidRPr="000C7F0C" w:rsidRDefault="00224BEC" w:rsidP="00B218E4">
            <w:pPr>
              <w:rPr>
                <w:ins w:id="950" w:author="Christian Hicks" w:date="2022-01-05T14:08:00Z"/>
                <w:rFonts w:ascii="Arial" w:hAnsi="Arial" w:cs="Arial"/>
                <w:sz w:val="24"/>
                <w:szCs w:val="24"/>
              </w:rPr>
            </w:pPr>
            <w:ins w:id="951" w:author="Christian Hicks" w:date="2022-01-05T14:08:00Z">
              <w:r w:rsidRPr="000C7F0C">
                <w:rPr>
                  <w:rFonts w:ascii="Arial" w:hAnsi="Arial" w:cs="Arial"/>
                  <w:sz w:val="24"/>
                  <w:szCs w:val="24"/>
                </w:rPr>
                <w:t>95,871,954</w:t>
              </w:r>
            </w:ins>
          </w:p>
        </w:tc>
        <w:tc>
          <w:tcPr>
            <w:tcW w:w="4317" w:type="dxa"/>
          </w:tcPr>
          <w:p w14:paraId="3845ACAE" w14:textId="77777777" w:rsidR="00224BEC" w:rsidRPr="000C7F0C" w:rsidRDefault="00224BEC" w:rsidP="00B218E4">
            <w:pPr>
              <w:rPr>
                <w:ins w:id="952" w:author="Christian Hicks" w:date="2022-01-05T14:08:00Z"/>
                <w:rFonts w:ascii="Arial" w:hAnsi="Arial" w:cs="Arial"/>
                <w:sz w:val="24"/>
                <w:szCs w:val="24"/>
              </w:rPr>
            </w:pPr>
            <w:ins w:id="953" w:author="Christian Hicks" w:date="2022-01-05T14:08:00Z">
              <w:r w:rsidRPr="000C7F0C">
                <w:rPr>
                  <w:rFonts w:ascii="Arial" w:hAnsi="Arial" w:cs="Arial"/>
                  <w:sz w:val="24"/>
                  <w:szCs w:val="24"/>
                </w:rPr>
                <w:t>0.03</w:t>
              </w:r>
            </w:ins>
          </w:p>
        </w:tc>
      </w:tr>
      <w:tr w:rsidR="00224BEC" w:rsidRPr="000C7F0C" w14:paraId="4621955C" w14:textId="77777777" w:rsidTr="00B218E4">
        <w:trPr>
          <w:ins w:id="954" w:author="Christian Hicks" w:date="2022-01-05T14:08:00Z"/>
        </w:trPr>
        <w:tc>
          <w:tcPr>
            <w:tcW w:w="4316" w:type="dxa"/>
          </w:tcPr>
          <w:p w14:paraId="2EEEED7A" w14:textId="77777777" w:rsidR="00224BEC" w:rsidRPr="000C7F0C" w:rsidRDefault="00224BEC" w:rsidP="00B218E4">
            <w:pPr>
              <w:rPr>
                <w:ins w:id="955" w:author="Christian Hicks" w:date="2022-01-05T14:08:00Z"/>
                <w:rFonts w:ascii="Arial" w:hAnsi="Arial" w:cs="Arial"/>
                <w:sz w:val="24"/>
                <w:szCs w:val="24"/>
              </w:rPr>
            </w:pPr>
            <w:ins w:id="956" w:author="Christian Hicks" w:date="2022-01-05T14:08:00Z">
              <w:r w:rsidRPr="000C7F0C">
                <w:rPr>
                  <w:rFonts w:ascii="Arial" w:hAnsi="Arial" w:cs="Arial"/>
                  <w:sz w:val="24"/>
                  <w:szCs w:val="24"/>
                </w:rPr>
                <w:t>Income-to-poverty ratio</w:t>
              </w:r>
            </w:ins>
          </w:p>
        </w:tc>
        <w:tc>
          <w:tcPr>
            <w:tcW w:w="4317" w:type="dxa"/>
          </w:tcPr>
          <w:p w14:paraId="1F193997" w14:textId="77777777" w:rsidR="00224BEC" w:rsidRPr="000C7F0C" w:rsidRDefault="00224BEC" w:rsidP="00B218E4">
            <w:pPr>
              <w:rPr>
                <w:ins w:id="957" w:author="Christian Hicks" w:date="2022-01-05T14:08:00Z"/>
                <w:rFonts w:ascii="Arial" w:hAnsi="Arial" w:cs="Arial"/>
                <w:sz w:val="24"/>
                <w:szCs w:val="24"/>
              </w:rPr>
            </w:pPr>
            <w:ins w:id="958" w:author="Christian Hicks" w:date="2022-01-05T14:08:00Z">
              <w:r w:rsidRPr="000C7F0C">
                <w:rPr>
                  <w:rFonts w:ascii="Arial" w:hAnsi="Arial" w:cs="Arial"/>
                  <w:sz w:val="24"/>
                  <w:szCs w:val="24"/>
                </w:rPr>
                <w:t>95,960,477</w:t>
              </w:r>
            </w:ins>
          </w:p>
        </w:tc>
        <w:tc>
          <w:tcPr>
            <w:tcW w:w="4317" w:type="dxa"/>
          </w:tcPr>
          <w:p w14:paraId="25C30849" w14:textId="77777777" w:rsidR="00224BEC" w:rsidRPr="000C7F0C" w:rsidRDefault="00224BEC" w:rsidP="00B218E4">
            <w:pPr>
              <w:rPr>
                <w:ins w:id="959" w:author="Christian Hicks" w:date="2022-01-05T14:08:00Z"/>
                <w:rFonts w:ascii="Arial" w:hAnsi="Arial" w:cs="Arial"/>
                <w:sz w:val="24"/>
                <w:szCs w:val="24"/>
              </w:rPr>
            </w:pPr>
            <w:ins w:id="960" w:author="Christian Hicks" w:date="2022-01-05T14:08:00Z">
              <w:r w:rsidRPr="000C7F0C">
                <w:rPr>
                  <w:rFonts w:ascii="Arial" w:hAnsi="Arial" w:cs="Arial"/>
                  <w:sz w:val="24"/>
                  <w:szCs w:val="24"/>
                </w:rPr>
                <w:t>0.10**</w:t>
              </w:r>
            </w:ins>
          </w:p>
        </w:tc>
      </w:tr>
      <w:tr w:rsidR="00224BEC" w:rsidRPr="000C7F0C" w14:paraId="04F45C16" w14:textId="77777777" w:rsidTr="00B218E4">
        <w:trPr>
          <w:ins w:id="961" w:author="Christian Hicks" w:date="2022-01-05T14:08:00Z"/>
        </w:trPr>
        <w:tc>
          <w:tcPr>
            <w:tcW w:w="4316" w:type="dxa"/>
            <w:tcBorders>
              <w:bottom w:val="single" w:sz="4" w:space="0" w:color="auto"/>
            </w:tcBorders>
          </w:tcPr>
          <w:p w14:paraId="116BD725" w14:textId="77777777" w:rsidR="00224BEC" w:rsidRPr="000C7F0C" w:rsidRDefault="00224BEC" w:rsidP="00B218E4">
            <w:pPr>
              <w:rPr>
                <w:ins w:id="962" w:author="Christian Hicks" w:date="2022-01-05T14:08:00Z"/>
                <w:rFonts w:ascii="Arial" w:hAnsi="Arial" w:cs="Arial"/>
                <w:sz w:val="24"/>
                <w:szCs w:val="24"/>
              </w:rPr>
            </w:pPr>
          </w:p>
        </w:tc>
        <w:tc>
          <w:tcPr>
            <w:tcW w:w="4317" w:type="dxa"/>
            <w:tcBorders>
              <w:bottom w:val="single" w:sz="4" w:space="0" w:color="auto"/>
            </w:tcBorders>
          </w:tcPr>
          <w:p w14:paraId="71296F6B" w14:textId="77777777" w:rsidR="00224BEC" w:rsidRPr="000C7F0C" w:rsidRDefault="00224BEC" w:rsidP="00B218E4">
            <w:pPr>
              <w:rPr>
                <w:ins w:id="963" w:author="Christian Hicks" w:date="2022-01-05T14:08:00Z"/>
                <w:rFonts w:ascii="Arial" w:hAnsi="Arial" w:cs="Arial"/>
                <w:sz w:val="24"/>
                <w:szCs w:val="24"/>
              </w:rPr>
            </w:pPr>
          </w:p>
        </w:tc>
        <w:tc>
          <w:tcPr>
            <w:tcW w:w="4317" w:type="dxa"/>
            <w:tcBorders>
              <w:bottom w:val="single" w:sz="4" w:space="0" w:color="auto"/>
            </w:tcBorders>
          </w:tcPr>
          <w:p w14:paraId="5DA458ED" w14:textId="77777777" w:rsidR="00224BEC" w:rsidRPr="000C7F0C" w:rsidRDefault="00224BEC" w:rsidP="00B218E4">
            <w:pPr>
              <w:rPr>
                <w:ins w:id="964" w:author="Christian Hicks" w:date="2022-01-05T14:08:00Z"/>
                <w:rFonts w:ascii="Arial" w:hAnsi="Arial" w:cs="Arial"/>
                <w:sz w:val="24"/>
                <w:szCs w:val="24"/>
              </w:rPr>
            </w:pPr>
          </w:p>
        </w:tc>
      </w:tr>
      <w:tr w:rsidR="00224BEC" w:rsidRPr="000C7F0C" w14:paraId="3DBC2159" w14:textId="77777777" w:rsidTr="00B218E4">
        <w:trPr>
          <w:ins w:id="965" w:author="Christian Hicks" w:date="2022-01-05T14:08:00Z"/>
        </w:trPr>
        <w:tc>
          <w:tcPr>
            <w:tcW w:w="12950" w:type="dxa"/>
            <w:gridSpan w:val="3"/>
            <w:tcBorders>
              <w:top w:val="single" w:sz="4" w:space="0" w:color="auto"/>
              <w:bottom w:val="nil"/>
            </w:tcBorders>
          </w:tcPr>
          <w:p w14:paraId="2D7D5F42" w14:textId="77777777" w:rsidR="00224BEC" w:rsidRPr="000C7F0C" w:rsidRDefault="00224BEC" w:rsidP="00B218E4">
            <w:pPr>
              <w:rPr>
                <w:ins w:id="966" w:author="Christian Hicks" w:date="2022-01-05T14:08:00Z"/>
                <w:rFonts w:ascii="Arial" w:hAnsi="Arial" w:cs="Arial"/>
                <w:sz w:val="24"/>
                <w:szCs w:val="24"/>
              </w:rPr>
            </w:pPr>
            <w:ins w:id="967" w:author="Christian Hicks" w:date="2022-01-05T14:08:00Z">
              <w:r w:rsidRPr="000C7F0C">
                <w:rPr>
                  <w:rFonts w:ascii="Arial" w:hAnsi="Arial" w:cs="Arial"/>
                  <w:b/>
                  <w:bCs/>
                  <w:sz w:val="24"/>
                  <w:szCs w:val="24"/>
                </w:rPr>
                <w:t>Mean total blood cholesterol by categorized features</w:t>
              </w:r>
            </w:ins>
          </w:p>
        </w:tc>
      </w:tr>
      <w:tr w:rsidR="00224BEC" w:rsidRPr="000C7F0C" w14:paraId="7FDAD937" w14:textId="77777777" w:rsidTr="00B218E4">
        <w:trPr>
          <w:ins w:id="968" w:author="Christian Hicks" w:date="2022-01-05T14:08:00Z"/>
        </w:trPr>
        <w:tc>
          <w:tcPr>
            <w:tcW w:w="4316" w:type="dxa"/>
            <w:tcBorders>
              <w:top w:val="nil"/>
              <w:bottom w:val="single" w:sz="4" w:space="0" w:color="auto"/>
            </w:tcBorders>
          </w:tcPr>
          <w:p w14:paraId="755819E9" w14:textId="77777777" w:rsidR="00224BEC" w:rsidRPr="000C7F0C" w:rsidRDefault="00224BEC" w:rsidP="00B218E4">
            <w:pPr>
              <w:rPr>
                <w:ins w:id="969" w:author="Christian Hicks" w:date="2022-01-05T14:08:00Z"/>
                <w:rFonts w:ascii="Arial" w:hAnsi="Arial" w:cs="Arial"/>
                <w:sz w:val="24"/>
                <w:szCs w:val="24"/>
              </w:rPr>
            </w:pPr>
            <w:ins w:id="970" w:author="Christian Hicks" w:date="2022-01-05T14:08:00Z">
              <w:r w:rsidRPr="000C7F0C">
                <w:rPr>
                  <w:rFonts w:ascii="Arial" w:hAnsi="Arial" w:cs="Arial"/>
                  <w:sz w:val="24"/>
                  <w:szCs w:val="24"/>
                </w:rPr>
                <w:t>Variable</w:t>
              </w:r>
            </w:ins>
          </w:p>
        </w:tc>
        <w:tc>
          <w:tcPr>
            <w:tcW w:w="4317" w:type="dxa"/>
            <w:tcBorders>
              <w:top w:val="nil"/>
              <w:bottom w:val="single" w:sz="4" w:space="0" w:color="auto"/>
            </w:tcBorders>
          </w:tcPr>
          <w:p w14:paraId="4FE703E4" w14:textId="77777777" w:rsidR="00224BEC" w:rsidRPr="000C7F0C" w:rsidRDefault="00224BEC" w:rsidP="00B218E4">
            <w:pPr>
              <w:rPr>
                <w:ins w:id="971" w:author="Christian Hicks" w:date="2022-01-05T14:08:00Z"/>
                <w:rFonts w:ascii="Arial" w:hAnsi="Arial" w:cs="Arial"/>
                <w:sz w:val="24"/>
                <w:szCs w:val="24"/>
              </w:rPr>
            </w:pPr>
            <w:ins w:id="972" w:author="Christian Hicks" w:date="2022-01-05T14:08:00Z">
              <w:r w:rsidRPr="000C7F0C">
                <w:rPr>
                  <w:rFonts w:ascii="Arial" w:hAnsi="Arial" w:cs="Arial"/>
                  <w:sz w:val="24"/>
                  <w:szCs w:val="24"/>
                </w:rPr>
                <w:t>Weighted n</w:t>
              </w:r>
            </w:ins>
          </w:p>
        </w:tc>
        <w:tc>
          <w:tcPr>
            <w:tcW w:w="4317" w:type="dxa"/>
            <w:tcBorders>
              <w:top w:val="nil"/>
              <w:bottom w:val="single" w:sz="4" w:space="0" w:color="auto"/>
            </w:tcBorders>
          </w:tcPr>
          <w:p w14:paraId="6C8D3298" w14:textId="69B62B0E" w:rsidR="00224BEC" w:rsidRPr="000C7F0C" w:rsidRDefault="00224BEC" w:rsidP="00B218E4">
            <w:pPr>
              <w:rPr>
                <w:ins w:id="973" w:author="Christian Hicks" w:date="2022-01-05T14:08:00Z"/>
                <w:rFonts w:ascii="Arial" w:hAnsi="Arial" w:cs="Arial"/>
                <w:sz w:val="24"/>
                <w:szCs w:val="24"/>
              </w:rPr>
            </w:pPr>
            <w:ins w:id="974" w:author="Christian Hicks" w:date="2022-01-05T14:08:00Z">
              <w:r w:rsidRPr="000C7F0C">
                <w:rPr>
                  <w:rFonts w:ascii="Arial" w:hAnsi="Arial" w:cs="Arial"/>
                  <w:sz w:val="24"/>
                  <w:szCs w:val="24"/>
                </w:rPr>
                <w:t>Mean (S</w:t>
              </w:r>
            </w:ins>
            <w:ins w:id="975" w:author="Christian Hicks" w:date="2022-01-19T14:25:00Z">
              <w:r w:rsidR="00B201FB">
                <w:rPr>
                  <w:rFonts w:ascii="Arial" w:hAnsi="Arial" w:cs="Arial"/>
                  <w:sz w:val="24"/>
                  <w:szCs w:val="24"/>
                </w:rPr>
                <w:t>E</w:t>
              </w:r>
            </w:ins>
            <w:ins w:id="976" w:author="Christian Hicks" w:date="2022-01-05T14:08:00Z">
              <w:r w:rsidRPr="000C7F0C">
                <w:rPr>
                  <w:rFonts w:ascii="Arial" w:hAnsi="Arial" w:cs="Arial"/>
                  <w:sz w:val="24"/>
                  <w:szCs w:val="24"/>
                </w:rPr>
                <w:t>)</w:t>
              </w:r>
            </w:ins>
          </w:p>
        </w:tc>
      </w:tr>
      <w:tr w:rsidR="00224BEC" w:rsidRPr="000C7F0C" w14:paraId="4576ED42" w14:textId="77777777" w:rsidTr="00B218E4">
        <w:trPr>
          <w:ins w:id="977" w:author="Christian Hicks" w:date="2022-01-05T14:08:00Z"/>
        </w:trPr>
        <w:tc>
          <w:tcPr>
            <w:tcW w:w="4316" w:type="dxa"/>
            <w:tcBorders>
              <w:top w:val="single" w:sz="4" w:space="0" w:color="auto"/>
            </w:tcBorders>
          </w:tcPr>
          <w:p w14:paraId="09CC17AF" w14:textId="77777777" w:rsidR="00224BEC" w:rsidRPr="000C7F0C" w:rsidRDefault="00224BEC" w:rsidP="00B218E4">
            <w:pPr>
              <w:rPr>
                <w:ins w:id="978" w:author="Christian Hicks" w:date="2022-01-05T14:08:00Z"/>
                <w:rFonts w:ascii="Arial" w:hAnsi="Arial" w:cs="Arial"/>
                <w:sz w:val="24"/>
                <w:szCs w:val="24"/>
              </w:rPr>
            </w:pPr>
            <w:ins w:id="979" w:author="Christian Hicks" w:date="2022-01-05T14:08:00Z">
              <w:r w:rsidRPr="000C7F0C">
                <w:rPr>
                  <w:rFonts w:ascii="Arial" w:hAnsi="Arial" w:cs="Arial"/>
                  <w:sz w:val="24"/>
                  <w:szCs w:val="24"/>
                </w:rPr>
                <w:t>Gender</w:t>
              </w:r>
            </w:ins>
          </w:p>
          <w:p w14:paraId="75B53C0F" w14:textId="77777777" w:rsidR="00224BEC" w:rsidRPr="000C7F0C" w:rsidRDefault="00224BEC" w:rsidP="00B218E4">
            <w:pPr>
              <w:rPr>
                <w:ins w:id="980" w:author="Christian Hicks" w:date="2022-01-05T14:08:00Z"/>
                <w:rFonts w:ascii="Arial" w:hAnsi="Arial" w:cs="Arial"/>
                <w:sz w:val="24"/>
                <w:szCs w:val="24"/>
              </w:rPr>
            </w:pPr>
            <w:ins w:id="981" w:author="Christian Hicks" w:date="2022-01-05T14:08:00Z">
              <w:r w:rsidRPr="000C7F0C">
                <w:rPr>
                  <w:rFonts w:ascii="Arial" w:hAnsi="Arial" w:cs="Arial"/>
                  <w:sz w:val="24"/>
                  <w:szCs w:val="24"/>
                </w:rPr>
                <w:t xml:space="preserve">  Male</w:t>
              </w:r>
            </w:ins>
          </w:p>
          <w:p w14:paraId="44CE0116" w14:textId="77777777" w:rsidR="00224BEC" w:rsidRPr="000C7F0C" w:rsidRDefault="00224BEC" w:rsidP="00B218E4">
            <w:pPr>
              <w:rPr>
                <w:ins w:id="982" w:author="Christian Hicks" w:date="2022-01-05T14:08:00Z"/>
                <w:rFonts w:ascii="Arial" w:hAnsi="Arial" w:cs="Arial"/>
                <w:sz w:val="24"/>
                <w:szCs w:val="24"/>
              </w:rPr>
            </w:pPr>
            <w:ins w:id="983" w:author="Christian Hicks" w:date="2022-01-05T14:08:00Z">
              <w:r w:rsidRPr="000C7F0C">
                <w:rPr>
                  <w:rFonts w:ascii="Arial" w:hAnsi="Arial" w:cs="Arial"/>
                  <w:sz w:val="24"/>
                  <w:szCs w:val="24"/>
                </w:rPr>
                <w:t xml:space="preserve">  Female</w:t>
              </w:r>
            </w:ins>
          </w:p>
        </w:tc>
        <w:tc>
          <w:tcPr>
            <w:tcW w:w="4317" w:type="dxa"/>
            <w:tcBorders>
              <w:top w:val="single" w:sz="4" w:space="0" w:color="auto"/>
            </w:tcBorders>
          </w:tcPr>
          <w:p w14:paraId="2E0C89BA" w14:textId="77777777" w:rsidR="00224BEC" w:rsidRPr="000C7F0C" w:rsidRDefault="00224BEC" w:rsidP="00B218E4">
            <w:pPr>
              <w:rPr>
                <w:ins w:id="984" w:author="Christian Hicks" w:date="2022-01-05T14:08:00Z"/>
                <w:rFonts w:ascii="Arial" w:hAnsi="Arial" w:cs="Arial"/>
                <w:sz w:val="24"/>
                <w:szCs w:val="24"/>
              </w:rPr>
            </w:pPr>
          </w:p>
          <w:p w14:paraId="320C6B27" w14:textId="77777777" w:rsidR="00224BEC" w:rsidRPr="000C7F0C" w:rsidRDefault="00224BEC" w:rsidP="00B218E4">
            <w:pPr>
              <w:rPr>
                <w:ins w:id="985" w:author="Christian Hicks" w:date="2022-01-05T14:08:00Z"/>
                <w:rFonts w:ascii="Arial" w:hAnsi="Arial" w:cs="Arial"/>
                <w:sz w:val="24"/>
                <w:szCs w:val="24"/>
              </w:rPr>
            </w:pPr>
            <w:ins w:id="986" w:author="Christian Hicks" w:date="2022-01-05T14:08:00Z">
              <w:r w:rsidRPr="000C7F0C">
                <w:rPr>
                  <w:rFonts w:ascii="Arial" w:hAnsi="Arial" w:cs="Arial"/>
                  <w:sz w:val="24"/>
                  <w:szCs w:val="24"/>
                </w:rPr>
                <w:t>53,762,535</w:t>
              </w:r>
            </w:ins>
          </w:p>
          <w:p w14:paraId="2177950E" w14:textId="77777777" w:rsidR="00224BEC" w:rsidRPr="000C7F0C" w:rsidRDefault="00224BEC" w:rsidP="00B218E4">
            <w:pPr>
              <w:rPr>
                <w:ins w:id="987" w:author="Christian Hicks" w:date="2022-01-05T14:08:00Z"/>
                <w:rFonts w:ascii="Arial" w:hAnsi="Arial" w:cs="Arial"/>
                <w:sz w:val="24"/>
                <w:szCs w:val="24"/>
              </w:rPr>
            </w:pPr>
            <w:ins w:id="988" w:author="Christian Hicks" w:date="2022-01-05T14:08:00Z">
              <w:r w:rsidRPr="000C7F0C">
                <w:rPr>
                  <w:rFonts w:ascii="Arial" w:hAnsi="Arial" w:cs="Arial"/>
                  <w:sz w:val="24"/>
                  <w:szCs w:val="24"/>
                </w:rPr>
                <w:t>42,197,943</w:t>
              </w:r>
            </w:ins>
          </w:p>
        </w:tc>
        <w:tc>
          <w:tcPr>
            <w:tcW w:w="4317" w:type="dxa"/>
            <w:tcBorders>
              <w:top w:val="single" w:sz="4" w:space="0" w:color="auto"/>
            </w:tcBorders>
          </w:tcPr>
          <w:p w14:paraId="039E046B" w14:textId="77777777" w:rsidR="00224BEC" w:rsidRPr="000C7F0C" w:rsidRDefault="00224BEC" w:rsidP="00B218E4">
            <w:pPr>
              <w:rPr>
                <w:ins w:id="989" w:author="Christian Hicks" w:date="2022-01-05T14:08:00Z"/>
                <w:rFonts w:ascii="Arial" w:hAnsi="Arial" w:cs="Arial"/>
                <w:sz w:val="24"/>
                <w:szCs w:val="24"/>
              </w:rPr>
            </w:pPr>
          </w:p>
          <w:p w14:paraId="601C378A" w14:textId="69BC16D5" w:rsidR="00224BEC" w:rsidRPr="000C7F0C" w:rsidRDefault="00224BEC" w:rsidP="00B218E4">
            <w:pPr>
              <w:rPr>
                <w:ins w:id="990" w:author="Christian Hicks" w:date="2022-01-05T14:08:00Z"/>
                <w:rFonts w:ascii="Arial" w:hAnsi="Arial" w:cs="Arial"/>
                <w:sz w:val="24"/>
                <w:szCs w:val="24"/>
              </w:rPr>
            </w:pPr>
            <w:ins w:id="991" w:author="Christian Hicks" w:date="2022-01-05T14:08:00Z">
              <w:r w:rsidRPr="000C7F0C">
                <w:rPr>
                  <w:rFonts w:ascii="Arial" w:hAnsi="Arial" w:cs="Arial"/>
                  <w:sz w:val="24"/>
                  <w:szCs w:val="24"/>
                </w:rPr>
                <w:t>190.3 (</w:t>
              </w:r>
            </w:ins>
            <w:ins w:id="992" w:author="Christian Hicks" w:date="2022-01-19T14:26:00Z">
              <w:r w:rsidR="00566F5C">
                <w:rPr>
                  <w:rFonts w:ascii="Arial" w:hAnsi="Arial" w:cs="Arial"/>
                  <w:sz w:val="24"/>
                  <w:szCs w:val="24"/>
                </w:rPr>
                <w:t>1.8</w:t>
              </w:r>
            </w:ins>
            <w:ins w:id="993" w:author="Christian Hicks" w:date="2022-01-05T14:08:00Z">
              <w:r w:rsidRPr="000C7F0C">
                <w:rPr>
                  <w:rFonts w:ascii="Arial" w:hAnsi="Arial" w:cs="Arial"/>
                  <w:sz w:val="24"/>
                  <w:szCs w:val="24"/>
                </w:rPr>
                <w:t>)</w:t>
              </w:r>
            </w:ins>
          </w:p>
          <w:p w14:paraId="358B8B97" w14:textId="4ED9274E" w:rsidR="00224BEC" w:rsidRPr="000C7F0C" w:rsidRDefault="00224BEC" w:rsidP="00B218E4">
            <w:pPr>
              <w:rPr>
                <w:ins w:id="994" w:author="Christian Hicks" w:date="2022-01-05T14:08:00Z"/>
                <w:rFonts w:ascii="Arial" w:hAnsi="Arial" w:cs="Arial"/>
                <w:sz w:val="24"/>
                <w:szCs w:val="24"/>
              </w:rPr>
            </w:pPr>
            <w:ins w:id="995" w:author="Christian Hicks" w:date="2022-01-05T14:08:00Z">
              <w:r w:rsidRPr="000C7F0C">
                <w:rPr>
                  <w:rFonts w:ascii="Arial" w:hAnsi="Arial" w:cs="Arial"/>
                  <w:sz w:val="24"/>
                  <w:szCs w:val="24"/>
                </w:rPr>
                <w:t>189.7 (</w:t>
              </w:r>
            </w:ins>
            <w:ins w:id="996" w:author="Christian Hicks" w:date="2022-01-19T14:26:00Z">
              <w:r w:rsidR="0063763D">
                <w:rPr>
                  <w:rFonts w:ascii="Arial" w:hAnsi="Arial" w:cs="Arial"/>
                  <w:sz w:val="24"/>
                  <w:szCs w:val="24"/>
                </w:rPr>
                <w:t>2</w:t>
              </w:r>
            </w:ins>
            <w:ins w:id="997" w:author="Christian Hicks" w:date="2022-01-05T14:08:00Z">
              <w:r w:rsidRPr="000C7F0C">
                <w:rPr>
                  <w:rFonts w:ascii="Arial" w:hAnsi="Arial" w:cs="Arial"/>
                  <w:sz w:val="24"/>
                  <w:szCs w:val="24"/>
                </w:rPr>
                <w:t>.0)</w:t>
              </w:r>
            </w:ins>
          </w:p>
        </w:tc>
      </w:tr>
      <w:tr w:rsidR="00224BEC" w:rsidRPr="000C7F0C" w14:paraId="2748B11B" w14:textId="77777777" w:rsidTr="00B218E4">
        <w:trPr>
          <w:ins w:id="998" w:author="Christian Hicks" w:date="2022-01-05T14:08:00Z"/>
        </w:trPr>
        <w:tc>
          <w:tcPr>
            <w:tcW w:w="4316" w:type="dxa"/>
          </w:tcPr>
          <w:p w14:paraId="7E78C8CD" w14:textId="77777777" w:rsidR="00224BEC" w:rsidRPr="000C7F0C" w:rsidRDefault="00224BEC" w:rsidP="00B218E4">
            <w:pPr>
              <w:rPr>
                <w:ins w:id="999" w:author="Christian Hicks" w:date="2022-01-05T14:08:00Z"/>
                <w:rFonts w:ascii="Arial" w:hAnsi="Arial" w:cs="Arial"/>
                <w:sz w:val="24"/>
                <w:szCs w:val="24"/>
              </w:rPr>
            </w:pPr>
            <w:ins w:id="1000" w:author="Christian Hicks" w:date="2022-01-05T14:08:00Z">
              <w:r w:rsidRPr="000C7F0C">
                <w:rPr>
                  <w:rFonts w:ascii="Arial" w:hAnsi="Arial" w:cs="Arial"/>
                  <w:sz w:val="24"/>
                  <w:szCs w:val="24"/>
                </w:rPr>
                <w:t>Doctor says cholesterol is high</w:t>
              </w:r>
            </w:ins>
          </w:p>
          <w:p w14:paraId="7ABC59C7" w14:textId="77777777" w:rsidR="00224BEC" w:rsidRPr="000C7F0C" w:rsidRDefault="00224BEC" w:rsidP="00B218E4">
            <w:pPr>
              <w:rPr>
                <w:ins w:id="1001" w:author="Christian Hicks" w:date="2022-01-05T14:08:00Z"/>
                <w:rFonts w:ascii="Arial" w:hAnsi="Arial" w:cs="Arial"/>
                <w:sz w:val="24"/>
                <w:szCs w:val="24"/>
              </w:rPr>
            </w:pPr>
            <w:ins w:id="1002" w:author="Christian Hicks" w:date="2022-01-05T14:08:00Z">
              <w:r w:rsidRPr="000C7F0C">
                <w:rPr>
                  <w:rFonts w:ascii="Arial" w:hAnsi="Arial" w:cs="Arial"/>
                  <w:sz w:val="24"/>
                  <w:szCs w:val="24"/>
                </w:rPr>
                <w:t xml:space="preserve">  Yes</w:t>
              </w:r>
            </w:ins>
          </w:p>
          <w:p w14:paraId="26CD2A7F" w14:textId="77777777" w:rsidR="00224BEC" w:rsidRPr="000C7F0C" w:rsidRDefault="00224BEC" w:rsidP="00B218E4">
            <w:pPr>
              <w:rPr>
                <w:ins w:id="1003" w:author="Christian Hicks" w:date="2022-01-05T14:08:00Z"/>
                <w:rFonts w:ascii="Arial" w:hAnsi="Arial" w:cs="Arial"/>
                <w:sz w:val="24"/>
                <w:szCs w:val="24"/>
              </w:rPr>
            </w:pPr>
            <w:ins w:id="1004" w:author="Christian Hicks" w:date="2022-01-05T14:08:00Z">
              <w:r w:rsidRPr="000C7F0C">
                <w:rPr>
                  <w:rFonts w:ascii="Arial" w:hAnsi="Arial" w:cs="Arial"/>
                  <w:sz w:val="24"/>
                  <w:szCs w:val="24"/>
                </w:rPr>
                <w:t xml:space="preserve">  No</w:t>
              </w:r>
            </w:ins>
          </w:p>
        </w:tc>
        <w:tc>
          <w:tcPr>
            <w:tcW w:w="4317" w:type="dxa"/>
          </w:tcPr>
          <w:p w14:paraId="27E3FFB6" w14:textId="77777777" w:rsidR="00224BEC" w:rsidRPr="000C7F0C" w:rsidRDefault="00224BEC" w:rsidP="00B218E4">
            <w:pPr>
              <w:rPr>
                <w:ins w:id="1005" w:author="Christian Hicks" w:date="2022-01-05T14:08:00Z"/>
                <w:rFonts w:ascii="Arial" w:hAnsi="Arial" w:cs="Arial"/>
                <w:sz w:val="24"/>
                <w:szCs w:val="24"/>
              </w:rPr>
            </w:pPr>
          </w:p>
          <w:p w14:paraId="70D5BE15" w14:textId="77777777" w:rsidR="00224BEC" w:rsidRPr="000C7F0C" w:rsidRDefault="00224BEC" w:rsidP="00B218E4">
            <w:pPr>
              <w:rPr>
                <w:ins w:id="1006" w:author="Christian Hicks" w:date="2022-01-05T14:08:00Z"/>
                <w:rFonts w:ascii="Arial" w:hAnsi="Arial" w:cs="Arial"/>
                <w:sz w:val="24"/>
                <w:szCs w:val="24"/>
              </w:rPr>
            </w:pPr>
            <w:ins w:id="1007" w:author="Christian Hicks" w:date="2022-01-05T14:08:00Z">
              <w:r w:rsidRPr="000C7F0C">
                <w:rPr>
                  <w:rFonts w:ascii="Arial" w:hAnsi="Arial" w:cs="Arial"/>
                  <w:sz w:val="24"/>
                  <w:szCs w:val="24"/>
                </w:rPr>
                <w:t>17,815,106</w:t>
              </w:r>
            </w:ins>
          </w:p>
          <w:p w14:paraId="52EA2B15" w14:textId="77777777" w:rsidR="00224BEC" w:rsidRPr="000C7F0C" w:rsidRDefault="00224BEC" w:rsidP="00B218E4">
            <w:pPr>
              <w:rPr>
                <w:ins w:id="1008" w:author="Christian Hicks" w:date="2022-01-05T14:08:00Z"/>
                <w:rFonts w:ascii="Arial" w:hAnsi="Arial" w:cs="Arial"/>
                <w:sz w:val="24"/>
                <w:szCs w:val="24"/>
              </w:rPr>
            </w:pPr>
            <w:ins w:id="1009" w:author="Christian Hicks" w:date="2022-01-05T14:08:00Z">
              <w:r w:rsidRPr="000C7F0C">
                <w:rPr>
                  <w:rFonts w:ascii="Arial" w:hAnsi="Arial" w:cs="Arial"/>
                  <w:sz w:val="24"/>
                  <w:szCs w:val="24"/>
                </w:rPr>
                <w:t>77,993,989</w:t>
              </w:r>
            </w:ins>
          </w:p>
        </w:tc>
        <w:tc>
          <w:tcPr>
            <w:tcW w:w="4317" w:type="dxa"/>
          </w:tcPr>
          <w:p w14:paraId="7C839D6A" w14:textId="77777777" w:rsidR="00224BEC" w:rsidRPr="000C7F0C" w:rsidRDefault="00224BEC" w:rsidP="00B218E4">
            <w:pPr>
              <w:rPr>
                <w:ins w:id="1010" w:author="Christian Hicks" w:date="2022-01-05T14:08:00Z"/>
                <w:rFonts w:ascii="Arial" w:hAnsi="Arial" w:cs="Arial"/>
                <w:sz w:val="24"/>
                <w:szCs w:val="24"/>
              </w:rPr>
            </w:pPr>
            <w:ins w:id="1011" w:author="Christian Hicks" w:date="2022-01-05T14:08:00Z">
              <w:r w:rsidRPr="000C7F0C">
                <w:rPr>
                  <w:rFonts w:ascii="Arial" w:hAnsi="Arial" w:cs="Arial"/>
                  <w:sz w:val="24"/>
                  <w:szCs w:val="24"/>
                </w:rPr>
                <w:t>***</w:t>
              </w:r>
            </w:ins>
          </w:p>
          <w:p w14:paraId="603AF513" w14:textId="58D05E33" w:rsidR="00224BEC" w:rsidRPr="000C7F0C" w:rsidRDefault="00224BEC" w:rsidP="00B218E4">
            <w:pPr>
              <w:rPr>
                <w:ins w:id="1012" w:author="Christian Hicks" w:date="2022-01-05T14:08:00Z"/>
                <w:rFonts w:ascii="Arial" w:hAnsi="Arial" w:cs="Arial"/>
                <w:sz w:val="24"/>
                <w:szCs w:val="24"/>
              </w:rPr>
            </w:pPr>
            <w:ins w:id="1013" w:author="Christian Hicks" w:date="2022-01-05T14:08:00Z">
              <w:r w:rsidRPr="000C7F0C">
                <w:rPr>
                  <w:rFonts w:ascii="Arial" w:hAnsi="Arial" w:cs="Arial"/>
                  <w:sz w:val="24"/>
                  <w:szCs w:val="24"/>
                </w:rPr>
                <w:t>213.9 (</w:t>
              </w:r>
            </w:ins>
            <w:ins w:id="1014" w:author="Christian Hicks" w:date="2022-01-19T14:49:00Z">
              <w:r w:rsidR="00001C0E">
                <w:rPr>
                  <w:rFonts w:ascii="Arial" w:hAnsi="Arial" w:cs="Arial"/>
                  <w:sz w:val="24"/>
                  <w:szCs w:val="24"/>
                </w:rPr>
                <w:t>3.2</w:t>
              </w:r>
            </w:ins>
            <w:ins w:id="1015" w:author="Christian Hicks" w:date="2022-01-05T14:08:00Z">
              <w:r w:rsidRPr="000C7F0C">
                <w:rPr>
                  <w:rFonts w:ascii="Arial" w:hAnsi="Arial" w:cs="Arial"/>
                  <w:sz w:val="24"/>
                  <w:szCs w:val="24"/>
                </w:rPr>
                <w:t>)</w:t>
              </w:r>
            </w:ins>
          </w:p>
          <w:p w14:paraId="50D8C69F" w14:textId="4672ABF1" w:rsidR="00224BEC" w:rsidRPr="000C7F0C" w:rsidRDefault="00224BEC" w:rsidP="00B218E4">
            <w:pPr>
              <w:rPr>
                <w:ins w:id="1016" w:author="Christian Hicks" w:date="2022-01-05T14:08:00Z"/>
                <w:rFonts w:ascii="Arial" w:hAnsi="Arial" w:cs="Arial"/>
                <w:sz w:val="24"/>
                <w:szCs w:val="24"/>
              </w:rPr>
            </w:pPr>
            <w:ins w:id="1017" w:author="Christian Hicks" w:date="2022-01-05T14:08:00Z">
              <w:r w:rsidRPr="000C7F0C">
                <w:rPr>
                  <w:rFonts w:ascii="Arial" w:hAnsi="Arial" w:cs="Arial"/>
                  <w:sz w:val="24"/>
                  <w:szCs w:val="24"/>
                </w:rPr>
                <w:t>184.5 (</w:t>
              </w:r>
            </w:ins>
            <w:ins w:id="1018" w:author="Christian Hicks" w:date="2022-01-19T14:49:00Z">
              <w:r w:rsidR="00001C0E">
                <w:rPr>
                  <w:rFonts w:ascii="Arial" w:hAnsi="Arial" w:cs="Arial"/>
                  <w:sz w:val="24"/>
                  <w:szCs w:val="24"/>
                </w:rPr>
                <w:t>1.4</w:t>
              </w:r>
            </w:ins>
            <w:ins w:id="1019" w:author="Christian Hicks" w:date="2022-01-05T14:08:00Z">
              <w:r w:rsidRPr="000C7F0C">
                <w:rPr>
                  <w:rFonts w:ascii="Arial" w:hAnsi="Arial" w:cs="Arial"/>
                  <w:sz w:val="24"/>
                  <w:szCs w:val="24"/>
                </w:rPr>
                <w:t>)</w:t>
              </w:r>
            </w:ins>
          </w:p>
        </w:tc>
      </w:tr>
      <w:tr w:rsidR="00224BEC" w:rsidRPr="000C7F0C" w14:paraId="61EB99A6" w14:textId="77777777" w:rsidTr="00B218E4">
        <w:trPr>
          <w:ins w:id="1020" w:author="Christian Hicks" w:date="2022-01-05T14:08:00Z"/>
        </w:trPr>
        <w:tc>
          <w:tcPr>
            <w:tcW w:w="4316" w:type="dxa"/>
          </w:tcPr>
          <w:p w14:paraId="2ABF2F81" w14:textId="77777777" w:rsidR="00224BEC" w:rsidRPr="000C7F0C" w:rsidRDefault="00224BEC" w:rsidP="00B218E4">
            <w:pPr>
              <w:rPr>
                <w:ins w:id="1021" w:author="Christian Hicks" w:date="2022-01-05T14:08:00Z"/>
                <w:rFonts w:ascii="Arial" w:hAnsi="Arial" w:cs="Arial"/>
                <w:sz w:val="24"/>
                <w:szCs w:val="24"/>
              </w:rPr>
            </w:pPr>
            <w:ins w:id="1022" w:author="Christian Hicks" w:date="2022-01-05T14:08:00Z">
              <w:r w:rsidRPr="000C7F0C">
                <w:rPr>
                  <w:rFonts w:ascii="Arial" w:hAnsi="Arial" w:cs="Arial"/>
                  <w:sz w:val="24"/>
                  <w:szCs w:val="24"/>
                </w:rPr>
                <w:t>Vigorous work activity</w:t>
              </w:r>
            </w:ins>
          </w:p>
          <w:p w14:paraId="038E216A" w14:textId="77777777" w:rsidR="00224BEC" w:rsidRPr="000C7F0C" w:rsidRDefault="00224BEC" w:rsidP="00B218E4">
            <w:pPr>
              <w:rPr>
                <w:ins w:id="1023" w:author="Christian Hicks" w:date="2022-01-05T14:08:00Z"/>
                <w:rFonts w:ascii="Arial" w:hAnsi="Arial" w:cs="Arial"/>
                <w:sz w:val="24"/>
                <w:szCs w:val="24"/>
              </w:rPr>
            </w:pPr>
            <w:ins w:id="1024" w:author="Christian Hicks" w:date="2022-01-05T14:08:00Z">
              <w:r w:rsidRPr="000C7F0C">
                <w:rPr>
                  <w:rFonts w:ascii="Arial" w:hAnsi="Arial" w:cs="Arial"/>
                  <w:sz w:val="24"/>
                  <w:szCs w:val="24"/>
                </w:rPr>
                <w:t xml:space="preserve">  Yes</w:t>
              </w:r>
            </w:ins>
          </w:p>
          <w:p w14:paraId="7EA47FCC" w14:textId="77777777" w:rsidR="00224BEC" w:rsidRPr="000C7F0C" w:rsidRDefault="00224BEC" w:rsidP="00B218E4">
            <w:pPr>
              <w:rPr>
                <w:ins w:id="1025" w:author="Christian Hicks" w:date="2022-01-05T14:08:00Z"/>
                <w:rFonts w:ascii="Arial" w:hAnsi="Arial" w:cs="Arial"/>
                <w:sz w:val="24"/>
                <w:szCs w:val="24"/>
              </w:rPr>
            </w:pPr>
            <w:ins w:id="1026" w:author="Christian Hicks" w:date="2022-01-05T14:08:00Z">
              <w:r w:rsidRPr="000C7F0C">
                <w:rPr>
                  <w:rFonts w:ascii="Arial" w:hAnsi="Arial" w:cs="Arial"/>
                  <w:sz w:val="24"/>
                  <w:szCs w:val="24"/>
                </w:rPr>
                <w:t xml:space="preserve">  No</w:t>
              </w:r>
            </w:ins>
          </w:p>
        </w:tc>
        <w:tc>
          <w:tcPr>
            <w:tcW w:w="4317" w:type="dxa"/>
          </w:tcPr>
          <w:p w14:paraId="07C7C054" w14:textId="77777777" w:rsidR="00224BEC" w:rsidRPr="000C7F0C" w:rsidRDefault="00224BEC" w:rsidP="00B218E4">
            <w:pPr>
              <w:rPr>
                <w:ins w:id="1027" w:author="Christian Hicks" w:date="2022-01-05T14:08:00Z"/>
                <w:rFonts w:ascii="Arial" w:hAnsi="Arial" w:cs="Arial"/>
                <w:sz w:val="24"/>
                <w:szCs w:val="24"/>
              </w:rPr>
            </w:pPr>
          </w:p>
          <w:p w14:paraId="152A1CE0" w14:textId="77777777" w:rsidR="00224BEC" w:rsidRPr="000C7F0C" w:rsidRDefault="00224BEC" w:rsidP="00B218E4">
            <w:pPr>
              <w:rPr>
                <w:ins w:id="1028" w:author="Christian Hicks" w:date="2022-01-05T14:08:00Z"/>
                <w:rFonts w:ascii="Arial" w:hAnsi="Arial" w:cs="Arial"/>
                <w:sz w:val="24"/>
                <w:szCs w:val="24"/>
              </w:rPr>
            </w:pPr>
            <w:ins w:id="1029" w:author="Christian Hicks" w:date="2022-01-05T14:08:00Z">
              <w:r w:rsidRPr="000C7F0C">
                <w:rPr>
                  <w:rFonts w:ascii="Arial" w:hAnsi="Arial" w:cs="Arial"/>
                  <w:sz w:val="24"/>
                  <w:szCs w:val="24"/>
                </w:rPr>
                <w:t>33,618,508</w:t>
              </w:r>
            </w:ins>
          </w:p>
          <w:p w14:paraId="0BA2865C" w14:textId="77777777" w:rsidR="00224BEC" w:rsidRPr="000C7F0C" w:rsidRDefault="00224BEC" w:rsidP="00B218E4">
            <w:pPr>
              <w:rPr>
                <w:ins w:id="1030" w:author="Christian Hicks" w:date="2022-01-05T14:08:00Z"/>
                <w:rFonts w:ascii="Arial" w:hAnsi="Arial" w:cs="Arial"/>
                <w:sz w:val="24"/>
                <w:szCs w:val="24"/>
              </w:rPr>
            </w:pPr>
            <w:ins w:id="1031" w:author="Christian Hicks" w:date="2022-01-05T14:08:00Z">
              <w:r w:rsidRPr="000C7F0C">
                <w:rPr>
                  <w:rFonts w:ascii="Arial" w:hAnsi="Arial" w:cs="Arial"/>
                  <w:sz w:val="24"/>
                  <w:szCs w:val="24"/>
                </w:rPr>
                <w:t>62,313,737</w:t>
              </w:r>
            </w:ins>
          </w:p>
        </w:tc>
        <w:tc>
          <w:tcPr>
            <w:tcW w:w="4317" w:type="dxa"/>
          </w:tcPr>
          <w:p w14:paraId="750927BF" w14:textId="77777777" w:rsidR="00224BEC" w:rsidRPr="000C7F0C" w:rsidRDefault="00224BEC" w:rsidP="00B218E4">
            <w:pPr>
              <w:rPr>
                <w:ins w:id="1032" w:author="Christian Hicks" w:date="2022-01-05T14:08:00Z"/>
                <w:rFonts w:ascii="Arial" w:hAnsi="Arial" w:cs="Arial"/>
                <w:sz w:val="24"/>
                <w:szCs w:val="24"/>
              </w:rPr>
            </w:pPr>
          </w:p>
          <w:p w14:paraId="7B46D0A8" w14:textId="07B6BCCB" w:rsidR="00224BEC" w:rsidRPr="000C7F0C" w:rsidRDefault="00224BEC" w:rsidP="00B218E4">
            <w:pPr>
              <w:rPr>
                <w:ins w:id="1033" w:author="Christian Hicks" w:date="2022-01-05T14:08:00Z"/>
                <w:rFonts w:ascii="Arial" w:hAnsi="Arial" w:cs="Arial"/>
                <w:sz w:val="24"/>
                <w:szCs w:val="24"/>
              </w:rPr>
            </w:pPr>
            <w:ins w:id="1034" w:author="Christian Hicks" w:date="2022-01-05T14:08:00Z">
              <w:r w:rsidRPr="000C7F0C">
                <w:rPr>
                  <w:rFonts w:ascii="Arial" w:hAnsi="Arial" w:cs="Arial"/>
                  <w:sz w:val="24"/>
                  <w:szCs w:val="24"/>
                </w:rPr>
                <w:t>189.5 (</w:t>
              </w:r>
            </w:ins>
            <w:ins w:id="1035" w:author="Christian Hicks" w:date="2022-01-19T14:50:00Z">
              <w:r w:rsidR="00373B63">
                <w:rPr>
                  <w:rFonts w:ascii="Arial" w:hAnsi="Arial" w:cs="Arial"/>
                  <w:sz w:val="24"/>
                  <w:szCs w:val="24"/>
                </w:rPr>
                <w:t>2.5</w:t>
              </w:r>
            </w:ins>
            <w:ins w:id="1036" w:author="Christian Hicks" w:date="2022-01-05T14:08:00Z">
              <w:r w:rsidRPr="000C7F0C">
                <w:rPr>
                  <w:rFonts w:ascii="Arial" w:hAnsi="Arial" w:cs="Arial"/>
                  <w:sz w:val="24"/>
                  <w:szCs w:val="24"/>
                </w:rPr>
                <w:t>)</w:t>
              </w:r>
            </w:ins>
          </w:p>
          <w:p w14:paraId="66BFAA0D" w14:textId="660FBA89" w:rsidR="00224BEC" w:rsidRPr="000C7F0C" w:rsidRDefault="00224BEC" w:rsidP="00B218E4">
            <w:pPr>
              <w:rPr>
                <w:ins w:id="1037" w:author="Christian Hicks" w:date="2022-01-05T14:08:00Z"/>
                <w:rFonts w:ascii="Arial" w:hAnsi="Arial" w:cs="Arial"/>
                <w:sz w:val="24"/>
                <w:szCs w:val="24"/>
              </w:rPr>
            </w:pPr>
            <w:ins w:id="1038" w:author="Christian Hicks" w:date="2022-01-05T14:08:00Z">
              <w:r w:rsidRPr="000C7F0C">
                <w:rPr>
                  <w:rFonts w:ascii="Arial" w:hAnsi="Arial" w:cs="Arial"/>
                  <w:sz w:val="24"/>
                  <w:szCs w:val="24"/>
                </w:rPr>
                <w:t>190.3 (</w:t>
              </w:r>
            </w:ins>
            <w:ins w:id="1039" w:author="Christian Hicks" w:date="2022-01-19T14:50:00Z">
              <w:r w:rsidR="00373B63">
                <w:rPr>
                  <w:rFonts w:ascii="Arial" w:hAnsi="Arial" w:cs="Arial"/>
                  <w:sz w:val="24"/>
                  <w:szCs w:val="24"/>
                </w:rPr>
                <w:t>1.6</w:t>
              </w:r>
            </w:ins>
            <w:ins w:id="1040" w:author="Christian Hicks" w:date="2022-01-05T14:08:00Z">
              <w:r w:rsidRPr="000C7F0C">
                <w:rPr>
                  <w:rFonts w:ascii="Arial" w:hAnsi="Arial" w:cs="Arial"/>
                  <w:sz w:val="24"/>
                  <w:szCs w:val="24"/>
                </w:rPr>
                <w:t>)</w:t>
              </w:r>
            </w:ins>
          </w:p>
        </w:tc>
      </w:tr>
      <w:tr w:rsidR="00224BEC" w:rsidRPr="000C7F0C" w14:paraId="26292BB7" w14:textId="77777777" w:rsidTr="00B218E4">
        <w:trPr>
          <w:ins w:id="1041" w:author="Christian Hicks" w:date="2022-01-05T14:08:00Z"/>
        </w:trPr>
        <w:tc>
          <w:tcPr>
            <w:tcW w:w="4316" w:type="dxa"/>
          </w:tcPr>
          <w:p w14:paraId="267268D9" w14:textId="77777777" w:rsidR="00224BEC" w:rsidRPr="000C7F0C" w:rsidRDefault="00224BEC" w:rsidP="00B218E4">
            <w:pPr>
              <w:rPr>
                <w:ins w:id="1042" w:author="Christian Hicks" w:date="2022-01-05T14:08:00Z"/>
                <w:rFonts w:ascii="Arial" w:hAnsi="Arial" w:cs="Arial"/>
                <w:sz w:val="24"/>
                <w:szCs w:val="24"/>
              </w:rPr>
            </w:pPr>
            <w:ins w:id="1043" w:author="Christian Hicks" w:date="2022-01-05T14:08:00Z">
              <w:r w:rsidRPr="000C7F0C">
                <w:rPr>
                  <w:rFonts w:ascii="Arial" w:hAnsi="Arial" w:cs="Arial"/>
                  <w:sz w:val="24"/>
                  <w:szCs w:val="24"/>
                </w:rPr>
                <w:t>Vigorous recreational activity</w:t>
              </w:r>
            </w:ins>
          </w:p>
          <w:p w14:paraId="0E2D03C2" w14:textId="77777777" w:rsidR="00224BEC" w:rsidRPr="000C7F0C" w:rsidRDefault="00224BEC" w:rsidP="00B218E4">
            <w:pPr>
              <w:rPr>
                <w:ins w:id="1044" w:author="Christian Hicks" w:date="2022-01-05T14:08:00Z"/>
                <w:rFonts w:ascii="Arial" w:hAnsi="Arial" w:cs="Arial"/>
                <w:sz w:val="24"/>
                <w:szCs w:val="24"/>
              </w:rPr>
            </w:pPr>
            <w:ins w:id="1045" w:author="Christian Hicks" w:date="2022-01-05T14:08:00Z">
              <w:r w:rsidRPr="000C7F0C">
                <w:rPr>
                  <w:rFonts w:ascii="Arial" w:hAnsi="Arial" w:cs="Arial"/>
                  <w:sz w:val="24"/>
                  <w:szCs w:val="24"/>
                </w:rPr>
                <w:t xml:space="preserve">  Yes</w:t>
              </w:r>
            </w:ins>
          </w:p>
          <w:p w14:paraId="6FF5E26B" w14:textId="77777777" w:rsidR="00224BEC" w:rsidRPr="000C7F0C" w:rsidRDefault="00224BEC" w:rsidP="00B218E4">
            <w:pPr>
              <w:rPr>
                <w:ins w:id="1046" w:author="Christian Hicks" w:date="2022-01-05T14:08:00Z"/>
                <w:rFonts w:ascii="Arial" w:hAnsi="Arial" w:cs="Arial"/>
                <w:sz w:val="24"/>
                <w:szCs w:val="24"/>
              </w:rPr>
            </w:pPr>
            <w:ins w:id="1047" w:author="Christian Hicks" w:date="2022-01-05T14:08:00Z">
              <w:r w:rsidRPr="000C7F0C">
                <w:rPr>
                  <w:rFonts w:ascii="Arial" w:hAnsi="Arial" w:cs="Arial"/>
                  <w:sz w:val="24"/>
                  <w:szCs w:val="24"/>
                </w:rPr>
                <w:t xml:space="preserve">  No</w:t>
              </w:r>
            </w:ins>
          </w:p>
        </w:tc>
        <w:tc>
          <w:tcPr>
            <w:tcW w:w="4317" w:type="dxa"/>
          </w:tcPr>
          <w:p w14:paraId="46FC24DF" w14:textId="77777777" w:rsidR="00224BEC" w:rsidRPr="000C7F0C" w:rsidRDefault="00224BEC" w:rsidP="00B218E4">
            <w:pPr>
              <w:rPr>
                <w:ins w:id="1048" w:author="Christian Hicks" w:date="2022-01-05T14:08:00Z"/>
                <w:rFonts w:ascii="Arial" w:hAnsi="Arial" w:cs="Arial"/>
                <w:sz w:val="24"/>
                <w:szCs w:val="24"/>
              </w:rPr>
            </w:pPr>
          </w:p>
          <w:p w14:paraId="521F5E8B" w14:textId="77777777" w:rsidR="00224BEC" w:rsidRPr="000C7F0C" w:rsidRDefault="00224BEC" w:rsidP="00B218E4">
            <w:pPr>
              <w:rPr>
                <w:ins w:id="1049" w:author="Christian Hicks" w:date="2022-01-05T14:08:00Z"/>
                <w:rFonts w:ascii="Arial" w:hAnsi="Arial" w:cs="Arial"/>
                <w:sz w:val="24"/>
                <w:szCs w:val="24"/>
              </w:rPr>
            </w:pPr>
            <w:ins w:id="1050" w:author="Christian Hicks" w:date="2022-01-05T14:08:00Z">
              <w:r w:rsidRPr="000C7F0C">
                <w:rPr>
                  <w:rFonts w:ascii="Arial" w:hAnsi="Arial" w:cs="Arial"/>
                  <w:sz w:val="24"/>
                  <w:szCs w:val="24"/>
                </w:rPr>
                <w:t>33,773,462</w:t>
              </w:r>
            </w:ins>
          </w:p>
          <w:p w14:paraId="187AEB0B" w14:textId="77777777" w:rsidR="00224BEC" w:rsidRPr="000C7F0C" w:rsidRDefault="00224BEC" w:rsidP="00B218E4">
            <w:pPr>
              <w:rPr>
                <w:ins w:id="1051" w:author="Christian Hicks" w:date="2022-01-05T14:08:00Z"/>
                <w:rFonts w:ascii="Arial" w:hAnsi="Arial" w:cs="Arial"/>
                <w:sz w:val="24"/>
                <w:szCs w:val="24"/>
              </w:rPr>
            </w:pPr>
            <w:ins w:id="1052" w:author="Christian Hicks" w:date="2022-01-05T14:08:00Z">
              <w:r w:rsidRPr="000C7F0C">
                <w:rPr>
                  <w:rFonts w:ascii="Arial" w:hAnsi="Arial" w:cs="Arial"/>
                  <w:sz w:val="24"/>
                  <w:szCs w:val="24"/>
                </w:rPr>
                <w:t>62,187,015</w:t>
              </w:r>
            </w:ins>
          </w:p>
        </w:tc>
        <w:tc>
          <w:tcPr>
            <w:tcW w:w="4317" w:type="dxa"/>
          </w:tcPr>
          <w:p w14:paraId="3E97B1BB" w14:textId="77777777" w:rsidR="00224BEC" w:rsidRPr="000C7F0C" w:rsidRDefault="00224BEC" w:rsidP="00B218E4">
            <w:pPr>
              <w:rPr>
                <w:ins w:id="1053" w:author="Christian Hicks" w:date="2022-01-05T14:08:00Z"/>
                <w:rFonts w:ascii="Arial" w:hAnsi="Arial" w:cs="Arial"/>
                <w:sz w:val="24"/>
                <w:szCs w:val="24"/>
              </w:rPr>
            </w:pPr>
            <w:ins w:id="1054" w:author="Christian Hicks" w:date="2022-01-05T14:08:00Z">
              <w:r w:rsidRPr="000C7F0C">
                <w:rPr>
                  <w:rFonts w:ascii="Arial" w:hAnsi="Arial" w:cs="Arial"/>
                  <w:sz w:val="24"/>
                  <w:szCs w:val="24"/>
                </w:rPr>
                <w:t>***</w:t>
              </w:r>
            </w:ins>
          </w:p>
          <w:p w14:paraId="5C8A1744" w14:textId="48C78F0F" w:rsidR="00224BEC" w:rsidRPr="000C7F0C" w:rsidRDefault="00224BEC" w:rsidP="00B218E4">
            <w:pPr>
              <w:rPr>
                <w:ins w:id="1055" w:author="Christian Hicks" w:date="2022-01-05T14:08:00Z"/>
                <w:rFonts w:ascii="Arial" w:hAnsi="Arial" w:cs="Arial"/>
                <w:sz w:val="24"/>
                <w:szCs w:val="24"/>
              </w:rPr>
            </w:pPr>
            <w:ins w:id="1056" w:author="Christian Hicks" w:date="2022-01-05T14:08:00Z">
              <w:r w:rsidRPr="000C7F0C">
                <w:rPr>
                  <w:rFonts w:ascii="Arial" w:hAnsi="Arial" w:cs="Arial"/>
                  <w:sz w:val="24"/>
                  <w:szCs w:val="24"/>
                </w:rPr>
                <w:t>182.8 (</w:t>
              </w:r>
            </w:ins>
            <w:ins w:id="1057" w:author="Christian Hicks" w:date="2022-01-19T14:50:00Z">
              <w:r w:rsidR="008823ED">
                <w:rPr>
                  <w:rFonts w:ascii="Arial" w:hAnsi="Arial" w:cs="Arial"/>
                  <w:sz w:val="24"/>
                  <w:szCs w:val="24"/>
                </w:rPr>
                <w:t>2.0</w:t>
              </w:r>
            </w:ins>
            <w:ins w:id="1058" w:author="Christian Hicks" w:date="2022-01-05T14:08:00Z">
              <w:r w:rsidRPr="000C7F0C">
                <w:rPr>
                  <w:rFonts w:ascii="Arial" w:hAnsi="Arial" w:cs="Arial"/>
                  <w:sz w:val="24"/>
                  <w:szCs w:val="24"/>
                </w:rPr>
                <w:t>)</w:t>
              </w:r>
            </w:ins>
          </w:p>
          <w:p w14:paraId="38AB7EB8" w14:textId="2B9B9EC2" w:rsidR="00224BEC" w:rsidRPr="000C7F0C" w:rsidRDefault="00224BEC" w:rsidP="00B218E4">
            <w:pPr>
              <w:rPr>
                <w:ins w:id="1059" w:author="Christian Hicks" w:date="2022-01-05T14:08:00Z"/>
                <w:rFonts w:ascii="Arial" w:hAnsi="Arial" w:cs="Arial"/>
                <w:sz w:val="24"/>
                <w:szCs w:val="24"/>
              </w:rPr>
            </w:pPr>
            <w:ins w:id="1060" w:author="Christian Hicks" w:date="2022-01-05T14:08:00Z">
              <w:r w:rsidRPr="000C7F0C">
                <w:rPr>
                  <w:rFonts w:ascii="Arial" w:hAnsi="Arial" w:cs="Arial"/>
                  <w:sz w:val="24"/>
                  <w:szCs w:val="24"/>
                </w:rPr>
                <w:t>193.9 (</w:t>
              </w:r>
            </w:ins>
            <w:ins w:id="1061" w:author="Christian Hicks" w:date="2022-01-19T14:50:00Z">
              <w:r w:rsidR="008823ED">
                <w:rPr>
                  <w:rFonts w:ascii="Arial" w:hAnsi="Arial" w:cs="Arial"/>
                  <w:sz w:val="24"/>
                  <w:szCs w:val="24"/>
                </w:rPr>
                <w:t>1.8</w:t>
              </w:r>
            </w:ins>
            <w:ins w:id="1062" w:author="Christian Hicks" w:date="2022-01-05T14:08:00Z">
              <w:r w:rsidRPr="000C7F0C">
                <w:rPr>
                  <w:rFonts w:ascii="Arial" w:hAnsi="Arial" w:cs="Arial"/>
                  <w:sz w:val="24"/>
                  <w:szCs w:val="24"/>
                </w:rPr>
                <w:t>)</w:t>
              </w:r>
            </w:ins>
          </w:p>
        </w:tc>
      </w:tr>
      <w:tr w:rsidR="00224BEC" w:rsidRPr="000C7F0C" w14:paraId="6AC91B96" w14:textId="77777777" w:rsidTr="00B218E4">
        <w:trPr>
          <w:ins w:id="1063" w:author="Christian Hicks" w:date="2022-01-05T14:08:00Z"/>
        </w:trPr>
        <w:tc>
          <w:tcPr>
            <w:tcW w:w="4316" w:type="dxa"/>
          </w:tcPr>
          <w:p w14:paraId="147EE147" w14:textId="77777777" w:rsidR="00224BEC" w:rsidRPr="000C7F0C" w:rsidRDefault="00224BEC" w:rsidP="00B218E4">
            <w:pPr>
              <w:rPr>
                <w:ins w:id="1064" w:author="Christian Hicks" w:date="2022-01-05T14:08:00Z"/>
                <w:rFonts w:ascii="Arial" w:hAnsi="Arial" w:cs="Arial"/>
                <w:sz w:val="24"/>
                <w:szCs w:val="24"/>
              </w:rPr>
            </w:pPr>
            <w:ins w:id="1065" w:author="Christian Hicks" w:date="2022-01-05T14:08:00Z">
              <w:r w:rsidRPr="000C7F0C">
                <w:rPr>
                  <w:rFonts w:ascii="Arial" w:hAnsi="Arial" w:cs="Arial"/>
                  <w:sz w:val="24"/>
                  <w:szCs w:val="24"/>
                </w:rPr>
                <w:t>Race/Ethnicity</w:t>
              </w:r>
            </w:ins>
          </w:p>
          <w:p w14:paraId="62951371" w14:textId="77777777" w:rsidR="00224BEC" w:rsidRPr="000C7F0C" w:rsidRDefault="00224BEC" w:rsidP="00B218E4">
            <w:pPr>
              <w:rPr>
                <w:ins w:id="1066" w:author="Christian Hicks" w:date="2022-01-05T14:08:00Z"/>
                <w:rFonts w:ascii="Arial" w:hAnsi="Arial" w:cs="Arial"/>
                <w:sz w:val="24"/>
                <w:szCs w:val="24"/>
              </w:rPr>
            </w:pPr>
            <w:ins w:id="1067" w:author="Christian Hicks" w:date="2022-01-05T14:08:00Z">
              <w:r w:rsidRPr="000C7F0C">
                <w:rPr>
                  <w:rFonts w:ascii="Arial" w:hAnsi="Arial" w:cs="Arial"/>
                  <w:sz w:val="24"/>
                  <w:szCs w:val="24"/>
                </w:rPr>
                <w:t xml:space="preserve">  Hispanic</w:t>
              </w:r>
            </w:ins>
          </w:p>
          <w:p w14:paraId="0C17CE2A" w14:textId="77777777" w:rsidR="00224BEC" w:rsidRPr="000C7F0C" w:rsidRDefault="00224BEC" w:rsidP="00B218E4">
            <w:pPr>
              <w:rPr>
                <w:ins w:id="1068" w:author="Christian Hicks" w:date="2022-01-05T14:08:00Z"/>
                <w:rFonts w:ascii="Arial" w:hAnsi="Arial" w:cs="Arial"/>
                <w:sz w:val="24"/>
                <w:szCs w:val="24"/>
              </w:rPr>
            </w:pPr>
            <w:ins w:id="1069" w:author="Christian Hicks" w:date="2022-01-05T14:08:00Z">
              <w:r w:rsidRPr="000C7F0C">
                <w:rPr>
                  <w:rFonts w:ascii="Arial" w:hAnsi="Arial" w:cs="Arial"/>
                  <w:sz w:val="24"/>
                  <w:szCs w:val="24"/>
                </w:rPr>
                <w:t xml:space="preserve">  Non-Hispanic White</w:t>
              </w:r>
            </w:ins>
          </w:p>
          <w:p w14:paraId="084CDB42" w14:textId="77777777" w:rsidR="00224BEC" w:rsidRPr="000C7F0C" w:rsidRDefault="00224BEC" w:rsidP="00B218E4">
            <w:pPr>
              <w:rPr>
                <w:ins w:id="1070" w:author="Christian Hicks" w:date="2022-01-05T14:08:00Z"/>
                <w:rFonts w:ascii="Arial" w:hAnsi="Arial" w:cs="Arial"/>
                <w:sz w:val="24"/>
                <w:szCs w:val="24"/>
              </w:rPr>
            </w:pPr>
            <w:ins w:id="1071" w:author="Christian Hicks" w:date="2022-01-05T14:08:00Z">
              <w:r w:rsidRPr="000C7F0C">
                <w:rPr>
                  <w:rFonts w:ascii="Arial" w:hAnsi="Arial" w:cs="Arial"/>
                  <w:sz w:val="24"/>
                  <w:szCs w:val="24"/>
                </w:rPr>
                <w:t xml:space="preserve">  Non-Hispanic Black</w:t>
              </w:r>
            </w:ins>
          </w:p>
          <w:p w14:paraId="078416B9" w14:textId="77777777" w:rsidR="00224BEC" w:rsidRPr="000C7F0C" w:rsidRDefault="00224BEC" w:rsidP="00B218E4">
            <w:pPr>
              <w:rPr>
                <w:ins w:id="1072" w:author="Christian Hicks" w:date="2022-01-05T14:08:00Z"/>
                <w:rFonts w:ascii="Arial" w:hAnsi="Arial" w:cs="Arial"/>
                <w:sz w:val="24"/>
                <w:szCs w:val="24"/>
              </w:rPr>
            </w:pPr>
            <w:ins w:id="1073" w:author="Christian Hicks" w:date="2022-01-05T14:08:00Z">
              <w:r w:rsidRPr="000C7F0C">
                <w:rPr>
                  <w:rFonts w:ascii="Arial" w:hAnsi="Arial" w:cs="Arial"/>
                  <w:sz w:val="24"/>
                  <w:szCs w:val="24"/>
                </w:rPr>
                <w:t xml:space="preserve">  Non-Hispanic Asian</w:t>
              </w:r>
            </w:ins>
          </w:p>
          <w:p w14:paraId="71685CF8" w14:textId="77777777" w:rsidR="00224BEC" w:rsidRPr="000C7F0C" w:rsidRDefault="00224BEC" w:rsidP="00B218E4">
            <w:pPr>
              <w:rPr>
                <w:ins w:id="1074" w:author="Christian Hicks" w:date="2022-01-05T14:08:00Z"/>
                <w:rFonts w:ascii="Arial" w:hAnsi="Arial" w:cs="Arial"/>
                <w:sz w:val="24"/>
                <w:szCs w:val="24"/>
              </w:rPr>
            </w:pPr>
            <w:ins w:id="1075" w:author="Christian Hicks" w:date="2022-01-05T14:08:00Z">
              <w:r w:rsidRPr="000C7F0C">
                <w:rPr>
                  <w:rFonts w:ascii="Arial" w:hAnsi="Arial" w:cs="Arial"/>
                  <w:sz w:val="24"/>
                  <w:szCs w:val="24"/>
                </w:rPr>
                <w:t xml:space="preserve">  Other race or Multi-Racial</w:t>
              </w:r>
            </w:ins>
          </w:p>
        </w:tc>
        <w:tc>
          <w:tcPr>
            <w:tcW w:w="4317" w:type="dxa"/>
          </w:tcPr>
          <w:p w14:paraId="4BC384EA" w14:textId="77777777" w:rsidR="00224BEC" w:rsidRPr="000C7F0C" w:rsidRDefault="00224BEC" w:rsidP="00B218E4">
            <w:pPr>
              <w:rPr>
                <w:ins w:id="1076" w:author="Christian Hicks" w:date="2022-01-05T14:08:00Z"/>
                <w:rFonts w:ascii="Arial" w:hAnsi="Arial" w:cs="Arial"/>
                <w:sz w:val="24"/>
                <w:szCs w:val="24"/>
              </w:rPr>
            </w:pPr>
          </w:p>
          <w:p w14:paraId="26CED15D" w14:textId="77777777" w:rsidR="00224BEC" w:rsidRPr="000C7F0C" w:rsidRDefault="00224BEC" w:rsidP="00B218E4">
            <w:pPr>
              <w:rPr>
                <w:ins w:id="1077" w:author="Christian Hicks" w:date="2022-01-05T14:08:00Z"/>
                <w:rFonts w:ascii="Arial" w:hAnsi="Arial" w:cs="Arial"/>
                <w:sz w:val="24"/>
                <w:szCs w:val="24"/>
              </w:rPr>
            </w:pPr>
            <w:ins w:id="1078" w:author="Christian Hicks" w:date="2022-01-05T14:08:00Z">
              <w:r w:rsidRPr="000C7F0C">
                <w:rPr>
                  <w:rFonts w:ascii="Arial" w:hAnsi="Arial" w:cs="Arial"/>
                  <w:sz w:val="24"/>
                  <w:szCs w:val="24"/>
                </w:rPr>
                <w:t>15,809,379</w:t>
              </w:r>
            </w:ins>
          </w:p>
          <w:p w14:paraId="674293C8" w14:textId="77777777" w:rsidR="00224BEC" w:rsidRPr="000C7F0C" w:rsidRDefault="00224BEC" w:rsidP="00B218E4">
            <w:pPr>
              <w:rPr>
                <w:ins w:id="1079" w:author="Christian Hicks" w:date="2022-01-05T14:08:00Z"/>
                <w:rFonts w:ascii="Arial" w:hAnsi="Arial" w:cs="Arial"/>
                <w:sz w:val="24"/>
                <w:szCs w:val="24"/>
              </w:rPr>
            </w:pPr>
            <w:ins w:id="1080" w:author="Christian Hicks" w:date="2022-01-05T14:08:00Z">
              <w:r w:rsidRPr="000C7F0C">
                <w:rPr>
                  <w:rFonts w:ascii="Arial" w:hAnsi="Arial" w:cs="Arial"/>
                  <w:sz w:val="24"/>
                  <w:szCs w:val="24"/>
                </w:rPr>
                <w:t>60,436,789</w:t>
              </w:r>
            </w:ins>
          </w:p>
          <w:p w14:paraId="002C45F0" w14:textId="77777777" w:rsidR="00224BEC" w:rsidRPr="000C7F0C" w:rsidRDefault="00224BEC" w:rsidP="00B218E4">
            <w:pPr>
              <w:rPr>
                <w:ins w:id="1081" w:author="Christian Hicks" w:date="2022-01-05T14:08:00Z"/>
                <w:rFonts w:ascii="Arial" w:hAnsi="Arial" w:cs="Arial"/>
                <w:sz w:val="24"/>
                <w:szCs w:val="24"/>
              </w:rPr>
            </w:pPr>
            <w:ins w:id="1082" w:author="Christian Hicks" w:date="2022-01-05T14:08:00Z">
              <w:r w:rsidRPr="000C7F0C">
                <w:rPr>
                  <w:rFonts w:ascii="Arial" w:hAnsi="Arial" w:cs="Arial"/>
                  <w:sz w:val="24"/>
                  <w:szCs w:val="24"/>
                </w:rPr>
                <w:t>9,793,855</w:t>
              </w:r>
            </w:ins>
          </w:p>
          <w:p w14:paraId="3D83B957" w14:textId="77777777" w:rsidR="00224BEC" w:rsidRPr="000C7F0C" w:rsidRDefault="00224BEC" w:rsidP="00B218E4">
            <w:pPr>
              <w:rPr>
                <w:ins w:id="1083" w:author="Christian Hicks" w:date="2022-01-05T14:08:00Z"/>
                <w:rFonts w:ascii="Arial" w:hAnsi="Arial" w:cs="Arial"/>
                <w:sz w:val="24"/>
                <w:szCs w:val="24"/>
              </w:rPr>
            </w:pPr>
            <w:ins w:id="1084" w:author="Christian Hicks" w:date="2022-01-05T14:08:00Z">
              <w:r w:rsidRPr="000C7F0C">
                <w:rPr>
                  <w:rFonts w:ascii="Arial" w:hAnsi="Arial" w:cs="Arial"/>
                  <w:sz w:val="24"/>
                  <w:szCs w:val="24"/>
                </w:rPr>
                <w:t>5,381,098</w:t>
              </w:r>
            </w:ins>
          </w:p>
          <w:p w14:paraId="016A1E72" w14:textId="77777777" w:rsidR="00224BEC" w:rsidRPr="000C7F0C" w:rsidRDefault="00224BEC" w:rsidP="00B218E4">
            <w:pPr>
              <w:rPr>
                <w:ins w:id="1085" w:author="Christian Hicks" w:date="2022-01-05T14:08:00Z"/>
                <w:rFonts w:ascii="Arial" w:hAnsi="Arial" w:cs="Arial"/>
                <w:sz w:val="24"/>
                <w:szCs w:val="24"/>
              </w:rPr>
            </w:pPr>
            <w:ins w:id="1086" w:author="Christian Hicks" w:date="2022-01-05T14:08:00Z">
              <w:r w:rsidRPr="000C7F0C">
                <w:rPr>
                  <w:rFonts w:ascii="Arial" w:hAnsi="Arial" w:cs="Arial"/>
                  <w:sz w:val="24"/>
                  <w:szCs w:val="24"/>
                </w:rPr>
                <w:t>4,539,357</w:t>
              </w:r>
            </w:ins>
          </w:p>
        </w:tc>
        <w:tc>
          <w:tcPr>
            <w:tcW w:w="4317" w:type="dxa"/>
          </w:tcPr>
          <w:p w14:paraId="5F1EA320" w14:textId="77777777" w:rsidR="00224BEC" w:rsidRPr="000C7F0C" w:rsidRDefault="00224BEC" w:rsidP="00B218E4">
            <w:pPr>
              <w:rPr>
                <w:ins w:id="1087" w:author="Christian Hicks" w:date="2022-01-05T14:08:00Z"/>
                <w:rFonts w:ascii="Arial" w:hAnsi="Arial" w:cs="Arial"/>
                <w:sz w:val="24"/>
                <w:szCs w:val="24"/>
              </w:rPr>
            </w:pPr>
            <w:ins w:id="1088" w:author="Christian Hicks" w:date="2022-01-05T14:08:00Z">
              <w:r w:rsidRPr="000C7F0C">
                <w:rPr>
                  <w:rFonts w:ascii="Arial" w:hAnsi="Arial" w:cs="Arial"/>
                  <w:sz w:val="24"/>
                  <w:szCs w:val="24"/>
                </w:rPr>
                <w:t>**</w:t>
              </w:r>
            </w:ins>
          </w:p>
          <w:p w14:paraId="3564E6CE" w14:textId="6E6A1086" w:rsidR="00224BEC" w:rsidRPr="000C7F0C" w:rsidRDefault="00224BEC" w:rsidP="00B218E4">
            <w:pPr>
              <w:rPr>
                <w:ins w:id="1089" w:author="Christian Hicks" w:date="2022-01-05T14:08:00Z"/>
                <w:rFonts w:ascii="Arial" w:hAnsi="Arial" w:cs="Arial"/>
                <w:sz w:val="24"/>
                <w:szCs w:val="24"/>
              </w:rPr>
            </w:pPr>
            <w:ins w:id="1090" w:author="Christian Hicks" w:date="2022-01-05T14:08:00Z">
              <w:r w:rsidRPr="000C7F0C">
                <w:rPr>
                  <w:rFonts w:ascii="Arial" w:hAnsi="Arial" w:cs="Arial"/>
                  <w:sz w:val="24"/>
                  <w:szCs w:val="24"/>
                </w:rPr>
                <w:t>191.0 (</w:t>
              </w:r>
            </w:ins>
            <w:ins w:id="1091" w:author="Christian Hicks" w:date="2022-01-19T14:50:00Z">
              <w:r w:rsidR="00B614DA">
                <w:rPr>
                  <w:rFonts w:ascii="Arial" w:hAnsi="Arial" w:cs="Arial"/>
                  <w:sz w:val="24"/>
                  <w:szCs w:val="24"/>
                </w:rPr>
                <w:t>2.3</w:t>
              </w:r>
            </w:ins>
            <w:ins w:id="1092" w:author="Christian Hicks" w:date="2022-01-05T14:08:00Z">
              <w:r w:rsidRPr="000C7F0C">
                <w:rPr>
                  <w:rFonts w:ascii="Arial" w:hAnsi="Arial" w:cs="Arial"/>
                  <w:sz w:val="24"/>
                  <w:szCs w:val="24"/>
                </w:rPr>
                <w:t>)</w:t>
              </w:r>
            </w:ins>
          </w:p>
          <w:p w14:paraId="7AF74C84" w14:textId="055BB8F3" w:rsidR="00224BEC" w:rsidRPr="000C7F0C" w:rsidRDefault="00224BEC" w:rsidP="00B218E4">
            <w:pPr>
              <w:rPr>
                <w:ins w:id="1093" w:author="Christian Hicks" w:date="2022-01-05T14:08:00Z"/>
                <w:rFonts w:ascii="Arial" w:hAnsi="Arial" w:cs="Arial"/>
                <w:sz w:val="24"/>
                <w:szCs w:val="24"/>
              </w:rPr>
            </w:pPr>
            <w:ins w:id="1094" w:author="Christian Hicks" w:date="2022-01-05T14:08:00Z">
              <w:r w:rsidRPr="000C7F0C">
                <w:rPr>
                  <w:rFonts w:ascii="Arial" w:hAnsi="Arial" w:cs="Arial"/>
                  <w:sz w:val="24"/>
                  <w:szCs w:val="24"/>
                </w:rPr>
                <w:t>189.6 (</w:t>
              </w:r>
            </w:ins>
            <w:ins w:id="1095" w:author="Christian Hicks" w:date="2022-01-19T14:50:00Z">
              <w:r w:rsidR="00B614DA">
                <w:rPr>
                  <w:rFonts w:ascii="Arial" w:hAnsi="Arial" w:cs="Arial"/>
                  <w:sz w:val="24"/>
                  <w:szCs w:val="24"/>
                </w:rPr>
                <w:t>2.0</w:t>
              </w:r>
            </w:ins>
            <w:ins w:id="1096" w:author="Christian Hicks" w:date="2022-01-05T14:08:00Z">
              <w:r w:rsidRPr="000C7F0C">
                <w:rPr>
                  <w:rFonts w:ascii="Arial" w:hAnsi="Arial" w:cs="Arial"/>
                  <w:sz w:val="24"/>
                  <w:szCs w:val="24"/>
                </w:rPr>
                <w:t>)</w:t>
              </w:r>
            </w:ins>
          </w:p>
          <w:p w14:paraId="7C3F626E" w14:textId="6271D360" w:rsidR="00224BEC" w:rsidRPr="000C7F0C" w:rsidRDefault="00224BEC" w:rsidP="00B218E4">
            <w:pPr>
              <w:rPr>
                <w:ins w:id="1097" w:author="Christian Hicks" w:date="2022-01-05T14:08:00Z"/>
                <w:rFonts w:ascii="Arial" w:hAnsi="Arial" w:cs="Arial"/>
                <w:sz w:val="24"/>
                <w:szCs w:val="24"/>
              </w:rPr>
            </w:pPr>
            <w:ins w:id="1098" w:author="Christian Hicks" w:date="2022-01-05T14:08:00Z">
              <w:r w:rsidRPr="000C7F0C">
                <w:rPr>
                  <w:rFonts w:ascii="Arial" w:hAnsi="Arial" w:cs="Arial"/>
                  <w:sz w:val="24"/>
                  <w:szCs w:val="24"/>
                </w:rPr>
                <w:t>182.5 (</w:t>
              </w:r>
            </w:ins>
            <w:ins w:id="1099" w:author="Christian Hicks" w:date="2022-01-19T14:50:00Z">
              <w:r w:rsidR="00B614DA">
                <w:rPr>
                  <w:rFonts w:ascii="Arial" w:hAnsi="Arial" w:cs="Arial"/>
                  <w:sz w:val="24"/>
                  <w:szCs w:val="24"/>
                </w:rPr>
                <w:t>2.2</w:t>
              </w:r>
            </w:ins>
            <w:ins w:id="1100" w:author="Christian Hicks" w:date="2022-01-05T14:08:00Z">
              <w:r w:rsidRPr="000C7F0C">
                <w:rPr>
                  <w:rFonts w:ascii="Arial" w:hAnsi="Arial" w:cs="Arial"/>
                  <w:sz w:val="24"/>
                  <w:szCs w:val="24"/>
                </w:rPr>
                <w:t>)</w:t>
              </w:r>
            </w:ins>
          </w:p>
          <w:p w14:paraId="26B0072E" w14:textId="5FFB3137" w:rsidR="00224BEC" w:rsidRPr="000C7F0C" w:rsidRDefault="00224BEC" w:rsidP="00B218E4">
            <w:pPr>
              <w:rPr>
                <w:ins w:id="1101" w:author="Christian Hicks" w:date="2022-01-05T14:08:00Z"/>
                <w:rFonts w:ascii="Arial" w:hAnsi="Arial" w:cs="Arial"/>
                <w:sz w:val="24"/>
                <w:szCs w:val="24"/>
              </w:rPr>
            </w:pPr>
            <w:ins w:id="1102" w:author="Christian Hicks" w:date="2022-01-05T14:08:00Z">
              <w:r w:rsidRPr="000C7F0C">
                <w:rPr>
                  <w:rFonts w:ascii="Arial" w:hAnsi="Arial" w:cs="Arial"/>
                  <w:sz w:val="24"/>
                  <w:szCs w:val="24"/>
                </w:rPr>
                <w:t>196.3 (</w:t>
              </w:r>
            </w:ins>
            <w:ins w:id="1103" w:author="Christian Hicks" w:date="2022-01-19T14:50:00Z">
              <w:r w:rsidR="00B614DA">
                <w:rPr>
                  <w:rFonts w:ascii="Arial" w:hAnsi="Arial" w:cs="Arial"/>
                  <w:sz w:val="24"/>
                  <w:szCs w:val="24"/>
                </w:rPr>
                <w:t>2.4</w:t>
              </w:r>
            </w:ins>
            <w:ins w:id="1104" w:author="Christian Hicks" w:date="2022-01-05T14:08:00Z">
              <w:r w:rsidRPr="000C7F0C">
                <w:rPr>
                  <w:rFonts w:ascii="Arial" w:hAnsi="Arial" w:cs="Arial"/>
                  <w:sz w:val="24"/>
                  <w:szCs w:val="24"/>
                </w:rPr>
                <w:t>)</w:t>
              </w:r>
            </w:ins>
          </w:p>
          <w:p w14:paraId="4A1034DF" w14:textId="3ABDB1F9" w:rsidR="00224BEC" w:rsidRPr="000C7F0C" w:rsidRDefault="00224BEC" w:rsidP="00B218E4">
            <w:pPr>
              <w:rPr>
                <w:ins w:id="1105" w:author="Christian Hicks" w:date="2022-01-05T14:08:00Z"/>
                <w:rFonts w:ascii="Arial" w:hAnsi="Arial" w:cs="Arial"/>
                <w:sz w:val="24"/>
                <w:szCs w:val="24"/>
              </w:rPr>
            </w:pPr>
            <w:ins w:id="1106" w:author="Christian Hicks" w:date="2022-01-05T14:08:00Z">
              <w:r w:rsidRPr="000C7F0C">
                <w:rPr>
                  <w:rFonts w:ascii="Arial" w:hAnsi="Arial" w:cs="Arial"/>
                  <w:sz w:val="24"/>
                  <w:szCs w:val="24"/>
                </w:rPr>
                <w:t>200.0 (</w:t>
              </w:r>
            </w:ins>
            <w:ins w:id="1107" w:author="Christian Hicks" w:date="2022-01-19T14:51:00Z">
              <w:r w:rsidR="00F7116E">
                <w:rPr>
                  <w:rFonts w:ascii="Arial" w:hAnsi="Arial" w:cs="Arial"/>
                  <w:sz w:val="24"/>
                  <w:szCs w:val="24"/>
                </w:rPr>
                <w:t>5.3</w:t>
              </w:r>
            </w:ins>
            <w:ins w:id="1108" w:author="Christian Hicks" w:date="2022-01-05T14:08:00Z">
              <w:r w:rsidRPr="000C7F0C">
                <w:rPr>
                  <w:rFonts w:ascii="Arial" w:hAnsi="Arial" w:cs="Arial"/>
                  <w:sz w:val="24"/>
                  <w:szCs w:val="24"/>
                </w:rPr>
                <w:t>)</w:t>
              </w:r>
            </w:ins>
          </w:p>
        </w:tc>
      </w:tr>
      <w:tr w:rsidR="00224BEC" w:rsidRPr="000C7F0C" w14:paraId="586568C2" w14:textId="77777777" w:rsidTr="00B218E4">
        <w:trPr>
          <w:ins w:id="1109" w:author="Christian Hicks" w:date="2022-01-05T14:08:00Z"/>
        </w:trPr>
        <w:tc>
          <w:tcPr>
            <w:tcW w:w="4316" w:type="dxa"/>
          </w:tcPr>
          <w:p w14:paraId="40343BC2" w14:textId="77777777" w:rsidR="00224BEC" w:rsidRPr="000C7F0C" w:rsidRDefault="00224BEC" w:rsidP="00B218E4">
            <w:pPr>
              <w:rPr>
                <w:ins w:id="1110" w:author="Christian Hicks" w:date="2022-01-05T14:08:00Z"/>
                <w:rFonts w:ascii="Arial" w:hAnsi="Arial" w:cs="Arial"/>
                <w:sz w:val="24"/>
                <w:szCs w:val="24"/>
              </w:rPr>
            </w:pPr>
            <w:ins w:id="1111" w:author="Christian Hicks" w:date="2022-01-05T14:08:00Z">
              <w:r w:rsidRPr="000C7F0C">
                <w:rPr>
                  <w:rFonts w:ascii="Arial" w:hAnsi="Arial" w:cs="Arial"/>
                  <w:sz w:val="24"/>
                  <w:szCs w:val="24"/>
                </w:rPr>
                <w:t>Education</w:t>
              </w:r>
            </w:ins>
          </w:p>
          <w:p w14:paraId="2EE55B78" w14:textId="77777777" w:rsidR="00224BEC" w:rsidRPr="000C7F0C" w:rsidRDefault="00224BEC" w:rsidP="00B218E4">
            <w:pPr>
              <w:rPr>
                <w:ins w:id="1112" w:author="Christian Hicks" w:date="2022-01-05T14:08:00Z"/>
                <w:rFonts w:ascii="Arial" w:hAnsi="Arial" w:cs="Arial"/>
                <w:sz w:val="24"/>
                <w:szCs w:val="24"/>
              </w:rPr>
            </w:pPr>
            <w:ins w:id="1113" w:author="Christian Hicks" w:date="2022-01-05T14:08:00Z">
              <w:r w:rsidRPr="000C7F0C">
                <w:rPr>
                  <w:rFonts w:ascii="Arial" w:hAnsi="Arial" w:cs="Arial"/>
                  <w:sz w:val="24"/>
                  <w:szCs w:val="24"/>
                </w:rPr>
                <w:t xml:space="preserve">  No H.S. diploma</w:t>
              </w:r>
            </w:ins>
          </w:p>
          <w:p w14:paraId="2FF2C3D7" w14:textId="77777777" w:rsidR="00224BEC" w:rsidRPr="000C7F0C" w:rsidRDefault="00224BEC" w:rsidP="00B218E4">
            <w:pPr>
              <w:rPr>
                <w:ins w:id="1114" w:author="Christian Hicks" w:date="2022-01-05T14:08:00Z"/>
                <w:rFonts w:ascii="Arial" w:hAnsi="Arial" w:cs="Arial"/>
                <w:sz w:val="24"/>
                <w:szCs w:val="24"/>
              </w:rPr>
            </w:pPr>
            <w:ins w:id="1115" w:author="Christian Hicks" w:date="2022-01-05T14:08:00Z">
              <w:r w:rsidRPr="000C7F0C">
                <w:rPr>
                  <w:rFonts w:ascii="Arial" w:hAnsi="Arial" w:cs="Arial"/>
                  <w:sz w:val="24"/>
                  <w:szCs w:val="24"/>
                </w:rPr>
                <w:t xml:space="preserve">  High school or GED</w:t>
              </w:r>
            </w:ins>
          </w:p>
          <w:p w14:paraId="0F4FE042" w14:textId="77777777" w:rsidR="00224BEC" w:rsidRPr="000C7F0C" w:rsidRDefault="00224BEC" w:rsidP="00B218E4">
            <w:pPr>
              <w:rPr>
                <w:ins w:id="1116" w:author="Christian Hicks" w:date="2022-01-05T14:08:00Z"/>
                <w:rFonts w:ascii="Arial" w:hAnsi="Arial" w:cs="Arial"/>
                <w:sz w:val="24"/>
                <w:szCs w:val="24"/>
              </w:rPr>
            </w:pPr>
            <w:ins w:id="1117" w:author="Christian Hicks" w:date="2022-01-05T14:08:00Z">
              <w:r w:rsidRPr="000C7F0C">
                <w:rPr>
                  <w:rFonts w:ascii="Arial" w:hAnsi="Arial" w:cs="Arial"/>
                  <w:sz w:val="24"/>
                  <w:szCs w:val="24"/>
                </w:rPr>
                <w:t xml:space="preserve">  Some college or AA degree</w:t>
              </w:r>
            </w:ins>
          </w:p>
          <w:p w14:paraId="065AEC97" w14:textId="77777777" w:rsidR="00224BEC" w:rsidRPr="000C7F0C" w:rsidRDefault="00224BEC" w:rsidP="00B218E4">
            <w:pPr>
              <w:rPr>
                <w:ins w:id="1118" w:author="Christian Hicks" w:date="2022-01-05T14:08:00Z"/>
                <w:rFonts w:ascii="Arial" w:hAnsi="Arial" w:cs="Arial"/>
                <w:sz w:val="24"/>
                <w:szCs w:val="24"/>
              </w:rPr>
            </w:pPr>
            <w:ins w:id="1119" w:author="Christian Hicks" w:date="2022-01-05T14:08:00Z">
              <w:r w:rsidRPr="000C7F0C">
                <w:rPr>
                  <w:rFonts w:ascii="Arial" w:hAnsi="Arial" w:cs="Arial"/>
                  <w:sz w:val="24"/>
                  <w:szCs w:val="24"/>
                </w:rPr>
                <w:lastRenderedPageBreak/>
                <w:t xml:space="preserve">  College graduate or above</w:t>
              </w:r>
            </w:ins>
          </w:p>
          <w:p w14:paraId="69332190" w14:textId="77777777" w:rsidR="00224BEC" w:rsidRPr="000C7F0C" w:rsidRDefault="00224BEC" w:rsidP="00B218E4">
            <w:pPr>
              <w:rPr>
                <w:ins w:id="1120" w:author="Christian Hicks" w:date="2022-01-05T14:08:00Z"/>
                <w:rFonts w:ascii="Arial" w:hAnsi="Arial" w:cs="Arial"/>
                <w:sz w:val="24"/>
                <w:szCs w:val="24"/>
              </w:rPr>
            </w:pPr>
          </w:p>
        </w:tc>
        <w:tc>
          <w:tcPr>
            <w:tcW w:w="4317" w:type="dxa"/>
          </w:tcPr>
          <w:p w14:paraId="699B80CE" w14:textId="77777777" w:rsidR="00224BEC" w:rsidRPr="000C7F0C" w:rsidRDefault="00224BEC" w:rsidP="00B218E4">
            <w:pPr>
              <w:rPr>
                <w:ins w:id="1121" w:author="Christian Hicks" w:date="2022-01-05T14:08:00Z"/>
                <w:rFonts w:ascii="Arial" w:hAnsi="Arial" w:cs="Arial"/>
                <w:sz w:val="24"/>
                <w:szCs w:val="24"/>
              </w:rPr>
            </w:pPr>
          </w:p>
          <w:p w14:paraId="0DA94378" w14:textId="77777777" w:rsidR="00224BEC" w:rsidRPr="000C7F0C" w:rsidRDefault="00224BEC" w:rsidP="00B218E4">
            <w:pPr>
              <w:rPr>
                <w:ins w:id="1122" w:author="Christian Hicks" w:date="2022-01-05T14:08:00Z"/>
                <w:rFonts w:ascii="Arial" w:hAnsi="Arial" w:cs="Arial"/>
                <w:sz w:val="24"/>
                <w:szCs w:val="24"/>
              </w:rPr>
            </w:pPr>
            <w:ins w:id="1123" w:author="Christian Hicks" w:date="2022-01-05T14:08:00Z">
              <w:r w:rsidRPr="000C7F0C">
                <w:rPr>
                  <w:rFonts w:ascii="Arial" w:hAnsi="Arial" w:cs="Arial"/>
                  <w:sz w:val="24"/>
                  <w:szCs w:val="24"/>
                </w:rPr>
                <w:t>7,288,350</w:t>
              </w:r>
            </w:ins>
          </w:p>
          <w:p w14:paraId="318E03E6" w14:textId="77777777" w:rsidR="00224BEC" w:rsidRPr="000C7F0C" w:rsidRDefault="00224BEC" w:rsidP="00B218E4">
            <w:pPr>
              <w:rPr>
                <w:ins w:id="1124" w:author="Christian Hicks" w:date="2022-01-05T14:08:00Z"/>
                <w:rFonts w:ascii="Arial" w:hAnsi="Arial" w:cs="Arial"/>
                <w:sz w:val="24"/>
                <w:szCs w:val="24"/>
              </w:rPr>
            </w:pPr>
            <w:ins w:id="1125" w:author="Christian Hicks" w:date="2022-01-05T14:08:00Z">
              <w:r w:rsidRPr="000C7F0C">
                <w:rPr>
                  <w:rFonts w:ascii="Arial" w:hAnsi="Arial" w:cs="Arial"/>
                  <w:sz w:val="24"/>
                  <w:szCs w:val="24"/>
                </w:rPr>
                <w:t>24,621,029</w:t>
              </w:r>
            </w:ins>
          </w:p>
          <w:p w14:paraId="303855F6" w14:textId="77777777" w:rsidR="00224BEC" w:rsidRPr="000C7F0C" w:rsidRDefault="00224BEC" w:rsidP="00B218E4">
            <w:pPr>
              <w:rPr>
                <w:ins w:id="1126" w:author="Christian Hicks" w:date="2022-01-05T14:08:00Z"/>
                <w:rFonts w:ascii="Arial" w:hAnsi="Arial" w:cs="Arial"/>
                <w:sz w:val="24"/>
                <w:szCs w:val="24"/>
              </w:rPr>
            </w:pPr>
            <w:ins w:id="1127" w:author="Christian Hicks" w:date="2022-01-05T14:08:00Z">
              <w:r w:rsidRPr="000C7F0C">
                <w:rPr>
                  <w:rFonts w:ascii="Arial" w:hAnsi="Arial" w:cs="Arial"/>
                  <w:sz w:val="24"/>
                  <w:szCs w:val="24"/>
                </w:rPr>
                <w:t>33,284,597</w:t>
              </w:r>
            </w:ins>
          </w:p>
          <w:p w14:paraId="7C469C2D" w14:textId="77777777" w:rsidR="00224BEC" w:rsidRPr="000C7F0C" w:rsidRDefault="00224BEC" w:rsidP="00B218E4">
            <w:pPr>
              <w:rPr>
                <w:ins w:id="1128" w:author="Christian Hicks" w:date="2022-01-05T14:08:00Z"/>
                <w:rFonts w:ascii="Arial" w:hAnsi="Arial" w:cs="Arial"/>
                <w:sz w:val="24"/>
                <w:szCs w:val="24"/>
              </w:rPr>
            </w:pPr>
            <w:ins w:id="1129" w:author="Christian Hicks" w:date="2022-01-05T14:08:00Z">
              <w:r w:rsidRPr="000C7F0C">
                <w:rPr>
                  <w:rFonts w:ascii="Arial" w:hAnsi="Arial" w:cs="Arial"/>
                  <w:sz w:val="24"/>
                  <w:szCs w:val="24"/>
                </w:rPr>
                <w:lastRenderedPageBreak/>
                <w:t>30,055,543</w:t>
              </w:r>
            </w:ins>
          </w:p>
        </w:tc>
        <w:tc>
          <w:tcPr>
            <w:tcW w:w="4317" w:type="dxa"/>
          </w:tcPr>
          <w:p w14:paraId="3BE25412" w14:textId="77777777" w:rsidR="00224BEC" w:rsidRPr="000C7F0C" w:rsidRDefault="00224BEC" w:rsidP="00B218E4">
            <w:pPr>
              <w:rPr>
                <w:ins w:id="1130" w:author="Christian Hicks" w:date="2022-01-05T14:08:00Z"/>
                <w:rFonts w:ascii="Arial" w:hAnsi="Arial" w:cs="Arial"/>
                <w:sz w:val="24"/>
                <w:szCs w:val="24"/>
              </w:rPr>
            </w:pPr>
          </w:p>
          <w:p w14:paraId="74C01BC4" w14:textId="7424CFCF" w:rsidR="00224BEC" w:rsidRPr="000C7F0C" w:rsidRDefault="00224BEC" w:rsidP="00B218E4">
            <w:pPr>
              <w:rPr>
                <w:ins w:id="1131" w:author="Christian Hicks" w:date="2022-01-05T14:08:00Z"/>
                <w:rFonts w:ascii="Arial" w:hAnsi="Arial" w:cs="Arial"/>
                <w:sz w:val="24"/>
                <w:szCs w:val="24"/>
              </w:rPr>
            </w:pPr>
            <w:ins w:id="1132" w:author="Christian Hicks" w:date="2022-01-05T14:08:00Z">
              <w:r w:rsidRPr="000C7F0C">
                <w:rPr>
                  <w:rFonts w:ascii="Arial" w:hAnsi="Arial" w:cs="Arial"/>
                  <w:sz w:val="24"/>
                  <w:szCs w:val="24"/>
                </w:rPr>
                <w:t>198.0 (</w:t>
              </w:r>
            </w:ins>
            <w:ins w:id="1133" w:author="Christian Hicks" w:date="2022-01-19T14:52:00Z">
              <w:r w:rsidR="004E59CD">
                <w:rPr>
                  <w:rFonts w:ascii="Arial" w:hAnsi="Arial" w:cs="Arial"/>
                  <w:sz w:val="24"/>
                  <w:szCs w:val="24"/>
                </w:rPr>
                <w:t>3.9</w:t>
              </w:r>
            </w:ins>
            <w:ins w:id="1134" w:author="Christian Hicks" w:date="2022-01-05T14:08:00Z">
              <w:r w:rsidRPr="000C7F0C">
                <w:rPr>
                  <w:rFonts w:ascii="Arial" w:hAnsi="Arial" w:cs="Arial"/>
                  <w:sz w:val="24"/>
                  <w:szCs w:val="24"/>
                </w:rPr>
                <w:t>)</w:t>
              </w:r>
            </w:ins>
          </w:p>
          <w:p w14:paraId="08F61742" w14:textId="360AB1B8" w:rsidR="00224BEC" w:rsidRPr="000C7F0C" w:rsidRDefault="00224BEC" w:rsidP="00B218E4">
            <w:pPr>
              <w:rPr>
                <w:ins w:id="1135" w:author="Christian Hicks" w:date="2022-01-05T14:08:00Z"/>
                <w:rFonts w:ascii="Arial" w:hAnsi="Arial" w:cs="Arial"/>
                <w:sz w:val="24"/>
                <w:szCs w:val="24"/>
              </w:rPr>
            </w:pPr>
            <w:ins w:id="1136" w:author="Christian Hicks" w:date="2022-01-05T14:08:00Z">
              <w:r w:rsidRPr="000C7F0C">
                <w:rPr>
                  <w:rFonts w:ascii="Arial" w:hAnsi="Arial" w:cs="Arial"/>
                  <w:sz w:val="24"/>
                  <w:szCs w:val="24"/>
                </w:rPr>
                <w:t>189.9 (</w:t>
              </w:r>
            </w:ins>
            <w:ins w:id="1137" w:author="Christian Hicks" w:date="2022-01-19T14:52:00Z">
              <w:r w:rsidR="004E59CD">
                <w:rPr>
                  <w:rFonts w:ascii="Arial" w:hAnsi="Arial" w:cs="Arial"/>
                  <w:sz w:val="24"/>
                  <w:szCs w:val="24"/>
                </w:rPr>
                <w:t>3.2</w:t>
              </w:r>
            </w:ins>
            <w:ins w:id="1138" w:author="Christian Hicks" w:date="2022-01-05T14:08:00Z">
              <w:r w:rsidRPr="000C7F0C">
                <w:rPr>
                  <w:rFonts w:ascii="Arial" w:hAnsi="Arial" w:cs="Arial"/>
                  <w:sz w:val="24"/>
                  <w:szCs w:val="24"/>
                </w:rPr>
                <w:t>)</w:t>
              </w:r>
            </w:ins>
          </w:p>
          <w:p w14:paraId="63E6E590" w14:textId="0F57F915" w:rsidR="00224BEC" w:rsidRPr="000C7F0C" w:rsidRDefault="00224BEC" w:rsidP="00B218E4">
            <w:pPr>
              <w:rPr>
                <w:ins w:id="1139" w:author="Christian Hicks" w:date="2022-01-05T14:08:00Z"/>
                <w:rFonts w:ascii="Arial" w:hAnsi="Arial" w:cs="Arial"/>
                <w:sz w:val="24"/>
                <w:szCs w:val="24"/>
              </w:rPr>
            </w:pPr>
            <w:ins w:id="1140" w:author="Christian Hicks" w:date="2022-01-05T14:08:00Z">
              <w:r w:rsidRPr="000C7F0C">
                <w:rPr>
                  <w:rFonts w:ascii="Arial" w:hAnsi="Arial" w:cs="Arial"/>
                  <w:sz w:val="24"/>
                  <w:szCs w:val="24"/>
                </w:rPr>
                <w:t>190.0 (</w:t>
              </w:r>
            </w:ins>
            <w:ins w:id="1141" w:author="Christian Hicks" w:date="2022-01-19T14:52:00Z">
              <w:r w:rsidR="004E59CD">
                <w:rPr>
                  <w:rFonts w:ascii="Arial" w:hAnsi="Arial" w:cs="Arial"/>
                  <w:sz w:val="24"/>
                  <w:szCs w:val="24"/>
                </w:rPr>
                <w:t>2.3</w:t>
              </w:r>
            </w:ins>
            <w:ins w:id="1142" w:author="Christian Hicks" w:date="2022-01-05T14:08:00Z">
              <w:r w:rsidRPr="000C7F0C">
                <w:rPr>
                  <w:rFonts w:ascii="Arial" w:hAnsi="Arial" w:cs="Arial"/>
                  <w:sz w:val="24"/>
                  <w:szCs w:val="24"/>
                </w:rPr>
                <w:t>)</w:t>
              </w:r>
            </w:ins>
          </w:p>
          <w:p w14:paraId="2C01B40F" w14:textId="3317E4FB" w:rsidR="00224BEC" w:rsidRPr="000C7F0C" w:rsidRDefault="00224BEC" w:rsidP="00B218E4">
            <w:pPr>
              <w:rPr>
                <w:ins w:id="1143" w:author="Christian Hicks" w:date="2022-01-05T14:08:00Z"/>
                <w:rFonts w:ascii="Arial" w:hAnsi="Arial" w:cs="Arial"/>
                <w:sz w:val="24"/>
                <w:szCs w:val="24"/>
              </w:rPr>
            </w:pPr>
            <w:ins w:id="1144" w:author="Christian Hicks" w:date="2022-01-05T14:08:00Z">
              <w:r w:rsidRPr="000C7F0C">
                <w:rPr>
                  <w:rFonts w:ascii="Arial" w:hAnsi="Arial" w:cs="Arial"/>
                  <w:sz w:val="24"/>
                  <w:szCs w:val="24"/>
                </w:rPr>
                <w:lastRenderedPageBreak/>
                <w:t>190.0 (</w:t>
              </w:r>
            </w:ins>
            <w:ins w:id="1145" w:author="Christian Hicks" w:date="2022-01-19T14:52:00Z">
              <w:r w:rsidR="004E59CD">
                <w:rPr>
                  <w:rFonts w:ascii="Arial" w:hAnsi="Arial" w:cs="Arial"/>
                  <w:sz w:val="24"/>
                  <w:szCs w:val="24"/>
                </w:rPr>
                <w:t>2.2</w:t>
              </w:r>
            </w:ins>
            <w:ins w:id="1146" w:author="Christian Hicks" w:date="2022-01-05T14:08:00Z">
              <w:r w:rsidRPr="000C7F0C">
                <w:rPr>
                  <w:rFonts w:ascii="Arial" w:hAnsi="Arial" w:cs="Arial"/>
                  <w:sz w:val="24"/>
                  <w:szCs w:val="24"/>
                </w:rPr>
                <w:t>)</w:t>
              </w:r>
            </w:ins>
          </w:p>
        </w:tc>
      </w:tr>
    </w:tbl>
    <w:p w14:paraId="4570B4FD" w14:textId="77777777" w:rsidR="00224BEC" w:rsidRPr="000C7F0C" w:rsidRDefault="00224BEC" w:rsidP="00224BEC">
      <w:pPr>
        <w:rPr>
          <w:ins w:id="1147" w:author="Christian Hicks" w:date="2022-01-05T14:08:00Z"/>
          <w:rFonts w:ascii="Arial" w:hAnsi="Arial" w:cs="Arial"/>
          <w:sz w:val="24"/>
          <w:szCs w:val="24"/>
        </w:rPr>
      </w:pPr>
      <w:ins w:id="1148" w:author="Christian Hicks" w:date="2022-01-05T14:08:00Z">
        <w:r w:rsidRPr="000C7F0C">
          <w:rPr>
            <w:rFonts w:ascii="Arial" w:hAnsi="Arial" w:cs="Arial"/>
            <w:sz w:val="24"/>
            <w:szCs w:val="24"/>
          </w:rPr>
          <w:lastRenderedPageBreak/>
          <w:t>~ p&lt;0.10</w:t>
        </w:r>
      </w:ins>
    </w:p>
    <w:p w14:paraId="0FDC37F0" w14:textId="77777777" w:rsidR="00224BEC" w:rsidRPr="000C7F0C" w:rsidRDefault="00224BEC" w:rsidP="00224BEC">
      <w:pPr>
        <w:rPr>
          <w:ins w:id="1149" w:author="Christian Hicks" w:date="2022-01-05T14:08:00Z"/>
          <w:rFonts w:ascii="Arial" w:hAnsi="Arial" w:cs="Arial"/>
          <w:sz w:val="24"/>
          <w:szCs w:val="24"/>
        </w:rPr>
      </w:pPr>
      <w:ins w:id="1150" w:author="Christian Hicks" w:date="2022-01-05T14:08:00Z">
        <w:r w:rsidRPr="000C7F0C">
          <w:rPr>
            <w:rFonts w:ascii="Arial" w:hAnsi="Arial" w:cs="Arial"/>
            <w:sz w:val="24"/>
            <w:szCs w:val="24"/>
          </w:rPr>
          <w:t>* p&lt;0.05</w:t>
        </w:r>
      </w:ins>
    </w:p>
    <w:p w14:paraId="0E5AA67E" w14:textId="77777777" w:rsidR="00224BEC" w:rsidRPr="000C7F0C" w:rsidRDefault="00224BEC" w:rsidP="00224BEC">
      <w:pPr>
        <w:rPr>
          <w:ins w:id="1151" w:author="Christian Hicks" w:date="2022-01-05T14:08:00Z"/>
          <w:rFonts w:ascii="Arial" w:hAnsi="Arial" w:cs="Arial"/>
          <w:sz w:val="24"/>
          <w:szCs w:val="24"/>
        </w:rPr>
      </w:pPr>
      <w:ins w:id="1152" w:author="Christian Hicks" w:date="2022-01-05T14:08:00Z">
        <w:r w:rsidRPr="000C7F0C">
          <w:rPr>
            <w:rFonts w:ascii="Arial" w:hAnsi="Arial" w:cs="Arial"/>
            <w:sz w:val="24"/>
            <w:szCs w:val="24"/>
          </w:rPr>
          <w:t>** p&lt;0.01</w:t>
        </w:r>
      </w:ins>
    </w:p>
    <w:p w14:paraId="512B3219" w14:textId="750733F8" w:rsidR="00A901F8" w:rsidRDefault="00224BEC">
      <w:pPr>
        <w:rPr>
          <w:ins w:id="1153" w:author="Christian Hicks" w:date="2022-01-05T13:55:00Z"/>
          <w:rFonts w:ascii="Arial" w:hAnsi="Arial" w:cs="Arial"/>
          <w:sz w:val="24"/>
          <w:szCs w:val="24"/>
        </w:rPr>
      </w:pPr>
      <w:ins w:id="1154" w:author="Christian Hicks" w:date="2022-01-05T14:08:00Z">
        <w:r w:rsidRPr="000C7F0C">
          <w:rPr>
            <w:rFonts w:ascii="Arial" w:hAnsi="Arial" w:cs="Arial"/>
            <w:sz w:val="24"/>
            <w:szCs w:val="24"/>
          </w:rPr>
          <w:t>*** p&lt;0.001</w:t>
        </w:r>
      </w:ins>
      <w:ins w:id="1155" w:author="Christian Hicks" w:date="2022-01-05T13:55:00Z">
        <w:r w:rsidR="00A901F8">
          <w:rPr>
            <w:rFonts w:ascii="Arial" w:hAnsi="Arial" w:cs="Arial"/>
            <w:sz w:val="24"/>
            <w:szCs w:val="24"/>
          </w:rPr>
          <w:br w:type="page"/>
        </w:r>
      </w:ins>
    </w:p>
    <w:p w14:paraId="4FC1D19C" w14:textId="77777777" w:rsidR="00224BEC" w:rsidRDefault="00224BEC" w:rsidP="00A901F8">
      <w:pPr>
        <w:rPr>
          <w:ins w:id="1156" w:author="Christian Hicks" w:date="2022-01-05T14:08:00Z"/>
          <w:rFonts w:ascii="Arial" w:hAnsi="Arial" w:cs="Arial"/>
          <w:b/>
          <w:bCs/>
          <w:sz w:val="24"/>
          <w:szCs w:val="24"/>
        </w:rPr>
        <w:sectPr w:rsidR="00224BEC" w:rsidSect="00224BEC">
          <w:pgSz w:w="15840" w:h="12240" w:orient="landscape"/>
          <w:pgMar w:top="1440" w:right="1440" w:bottom="1440" w:left="1440" w:header="720" w:footer="720" w:gutter="0"/>
          <w:cols w:space="720"/>
          <w:docGrid w:linePitch="360"/>
          <w:sectPrChange w:id="1157" w:author="Christian Hicks" w:date="2022-01-05T14:08:00Z">
            <w:sectPr w:rsidR="00224BEC" w:rsidSect="00224BEC">
              <w:pgSz w:w="12240" w:h="15840" w:orient="portrait"/>
              <w:pgMar w:top="1440" w:right="1440" w:bottom="1440" w:left="1440" w:header="720" w:footer="720" w:gutter="0"/>
            </w:sectPr>
          </w:sectPrChange>
        </w:sectPr>
      </w:pPr>
    </w:p>
    <w:p w14:paraId="05385D32" w14:textId="4D8DBA26" w:rsidR="004E5E4E" w:rsidRPr="007830B1" w:rsidRDefault="004E5E4E">
      <w:pPr>
        <w:pStyle w:val="Heading2"/>
        <w:spacing w:line="480" w:lineRule="auto"/>
        <w:rPr>
          <w:ins w:id="1158" w:author="Christian Hicks" w:date="2021-11-29T08:49:00Z"/>
          <w:rFonts w:ascii="Arial" w:hAnsi="Arial" w:cs="Arial"/>
          <w:b/>
          <w:bCs/>
          <w:sz w:val="24"/>
          <w:szCs w:val="24"/>
        </w:rPr>
        <w:pPrChange w:id="1159" w:author="Christian Hicks" w:date="2022-01-23T11:12:00Z">
          <w:pPr>
            <w:spacing w:line="480" w:lineRule="auto"/>
          </w:pPr>
        </w:pPrChange>
      </w:pPr>
      <w:ins w:id="1160" w:author="Christian Hicks" w:date="2021-11-29T07:13:00Z">
        <w:r w:rsidRPr="00EC3CC8">
          <w:rPr>
            <w:rFonts w:ascii="Arial" w:hAnsi="Arial" w:cs="Arial"/>
            <w:b/>
            <w:bCs/>
            <w:color w:val="auto"/>
            <w:sz w:val="24"/>
            <w:szCs w:val="24"/>
            <w:rPrChange w:id="1161" w:author="Christian Hicks" w:date="2022-01-23T11:12:00Z">
              <w:rPr/>
            </w:rPrChange>
          </w:rPr>
          <w:lastRenderedPageBreak/>
          <w:t>Multivari</w:t>
        </w:r>
        <w:r w:rsidR="00CC6D1E" w:rsidRPr="00EC3CC8">
          <w:rPr>
            <w:rFonts w:ascii="Arial" w:hAnsi="Arial" w:cs="Arial"/>
            <w:b/>
            <w:bCs/>
            <w:color w:val="auto"/>
            <w:sz w:val="24"/>
            <w:szCs w:val="24"/>
            <w:rPrChange w:id="1162" w:author="Christian Hicks" w:date="2022-01-23T11:12:00Z">
              <w:rPr/>
            </w:rPrChange>
          </w:rPr>
          <w:t>able Analysis</w:t>
        </w:r>
      </w:ins>
    </w:p>
    <w:p w14:paraId="58534351" w14:textId="6F5288C1" w:rsidR="007E4327" w:rsidRDefault="001A546A">
      <w:pPr>
        <w:spacing w:line="480" w:lineRule="auto"/>
        <w:ind w:firstLine="720"/>
        <w:rPr>
          <w:ins w:id="1163" w:author="Christian Hicks" w:date="2022-02-12T20:15:00Z"/>
          <w:rFonts w:ascii="Arial" w:hAnsi="Arial" w:cs="Arial"/>
          <w:sz w:val="24"/>
          <w:szCs w:val="24"/>
        </w:rPr>
      </w:pPr>
      <w:ins w:id="1164" w:author="Christian Hicks" w:date="2021-12-10T20:23:00Z">
        <w:r>
          <w:rPr>
            <w:rFonts w:ascii="Arial" w:hAnsi="Arial" w:cs="Arial"/>
            <w:sz w:val="24"/>
            <w:szCs w:val="24"/>
          </w:rPr>
          <w:t xml:space="preserve">The adjusted model more accurately predicted the variance in </w:t>
        </w:r>
      </w:ins>
      <w:ins w:id="1165" w:author="Christian Hicks" w:date="2022-01-31T14:19:00Z">
        <w:r w:rsidR="00915726">
          <w:rPr>
            <w:rFonts w:ascii="Arial" w:hAnsi="Arial" w:cs="Arial"/>
            <w:sz w:val="24"/>
            <w:szCs w:val="24"/>
          </w:rPr>
          <w:t>TC</w:t>
        </w:r>
      </w:ins>
      <w:ins w:id="1166" w:author="Christian Hicks" w:date="2021-12-10T20:23:00Z">
        <w:r>
          <w:rPr>
            <w:rFonts w:ascii="Arial" w:hAnsi="Arial" w:cs="Arial"/>
            <w:sz w:val="24"/>
            <w:szCs w:val="24"/>
          </w:rPr>
          <w:t xml:space="preserve"> (Adjusted R</w:t>
        </w:r>
        <w:r w:rsidRPr="005107A7">
          <w:rPr>
            <w:rFonts w:ascii="Arial" w:hAnsi="Arial" w:cs="Arial"/>
            <w:sz w:val="24"/>
            <w:szCs w:val="24"/>
            <w:vertAlign w:val="superscript"/>
          </w:rPr>
          <w:t>2</w:t>
        </w:r>
        <w:r>
          <w:rPr>
            <w:rFonts w:ascii="Arial" w:hAnsi="Arial" w:cs="Arial"/>
            <w:sz w:val="24"/>
            <w:szCs w:val="24"/>
          </w:rPr>
          <w:t xml:space="preserve"> = 0.12) compared to the unadjusted model of prior week working hours (Adjusted R</w:t>
        </w:r>
        <w:r w:rsidRPr="005107A7">
          <w:rPr>
            <w:rFonts w:ascii="Arial" w:hAnsi="Arial" w:cs="Arial"/>
            <w:sz w:val="24"/>
            <w:szCs w:val="24"/>
            <w:vertAlign w:val="superscript"/>
          </w:rPr>
          <w:t>2</w:t>
        </w:r>
        <w:r>
          <w:rPr>
            <w:rFonts w:ascii="Arial" w:hAnsi="Arial" w:cs="Arial"/>
            <w:sz w:val="24"/>
            <w:szCs w:val="24"/>
          </w:rPr>
          <w:t xml:space="preserve"> = -0.0004), though both were not strong predictors. </w:t>
        </w:r>
      </w:ins>
      <w:ins w:id="1167" w:author="Christian Hicks" w:date="2021-11-29T09:15:00Z">
        <w:r w:rsidR="00F66C75">
          <w:rPr>
            <w:rFonts w:ascii="Arial" w:hAnsi="Arial" w:cs="Arial"/>
            <w:sz w:val="24"/>
            <w:szCs w:val="24"/>
          </w:rPr>
          <w:t>Each hour worked was associated with a</w:t>
        </w:r>
      </w:ins>
      <w:ins w:id="1168" w:author="Christian Hicks" w:date="2021-12-10T22:02:00Z">
        <w:r w:rsidR="00516EB8">
          <w:rPr>
            <w:rFonts w:ascii="Arial" w:hAnsi="Arial" w:cs="Arial"/>
            <w:sz w:val="24"/>
            <w:szCs w:val="24"/>
          </w:rPr>
          <w:t>n average</w:t>
        </w:r>
      </w:ins>
      <w:ins w:id="1169" w:author="Christian Hicks" w:date="2021-11-29T09:15:00Z">
        <w:r w:rsidR="00F66C75">
          <w:rPr>
            <w:rFonts w:ascii="Arial" w:hAnsi="Arial" w:cs="Arial"/>
            <w:sz w:val="24"/>
            <w:szCs w:val="24"/>
          </w:rPr>
          <w:t xml:space="preserve"> reduction in </w:t>
        </w:r>
      </w:ins>
      <w:ins w:id="1170" w:author="Christian Hicks" w:date="2022-01-31T14:19:00Z">
        <w:r w:rsidR="00915726">
          <w:rPr>
            <w:rFonts w:ascii="Arial" w:hAnsi="Arial" w:cs="Arial"/>
            <w:sz w:val="24"/>
            <w:szCs w:val="24"/>
          </w:rPr>
          <w:t>TC</w:t>
        </w:r>
      </w:ins>
      <w:ins w:id="1171" w:author="Christian Hicks" w:date="2021-11-29T09:15:00Z">
        <w:r w:rsidR="00F66C75">
          <w:rPr>
            <w:rFonts w:ascii="Arial" w:hAnsi="Arial" w:cs="Arial"/>
            <w:sz w:val="24"/>
            <w:szCs w:val="24"/>
          </w:rPr>
          <w:t xml:space="preserve"> by 0.28 mg/dl (95% CI = </w:t>
        </w:r>
      </w:ins>
      <w:ins w:id="1172" w:author="Christian Hicks" w:date="2021-11-29T09:16:00Z">
        <w:r w:rsidR="00F66C75">
          <w:rPr>
            <w:rFonts w:ascii="Arial" w:hAnsi="Arial" w:cs="Arial"/>
            <w:sz w:val="24"/>
            <w:szCs w:val="24"/>
          </w:rPr>
          <w:t xml:space="preserve">-0.44 – -0.11) </w:t>
        </w:r>
      </w:ins>
      <w:ins w:id="1173" w:author="Christian Hicks" w:date="2021-11-29T09:15:00Z">
        <w:r w:rsidR="00F66C75">
          <w:rPr>
            <w:rFonts w:ascii="Arial" w:hAnsi="Arial" w:cs="Arial"/>
            <w:sz w:val="24"/>
            <w:szCs w:val="24"/>
          </w:rPr>
          <w:t xml:space="preserve">after adjusting for </w:t>
        </w:r>
      </w:ins>
      <w:ins w:id="1174" w:author="Christian Hicks" w:date="2021-11-29T09:16:00Z">
        <w:r w:rsidR="00F66C75">
          <w:rPr>
            <w:rFonts w:ascii="Arial" w:hAnsi="Arial" w:cs="Arial"/>
            <w:sz w:val="24"/>
            <w:szCs w:val="24"/>
          </w:rPr>
          <w:t xml:space="preserve">age, BMI, rigorous recreational activity, </w:t>
        </w:r>
      </w:ins>
      <w:ins w:id="1175" w:author="Christian Hicks" w:date="2021-11-29T09:17:00Z">
        <w:r w:rsidR="00F66C75">
          <w:rPr>
            <w:rFonts w:ascii="Arial" w:hAnsi="Arial" w:cs="Arial"/>
            <w:sz w:val="24"/>
            <w:szCs w:val="24"/>
          </w:rPr>
          <w:t>income-to-poverty ratio, and race/ethnicity.</w:t>
        </w:r>
      </w:ins>
      <w:ins w:id="1176" w:author="Christian Hicks" w:date="2021-11-29T09:32:00Z">
        <w:r w:rsidR="002014C6">
          <w:rPr>
            <w:rFonts w:ascii="Arial" w:hAnsi="Arial" w:cs="Arial"/>
            <w:sz w:val="24"/>
            <w:szCs w:val="24"/>
          </w:rPr>
          <w:t xml:space="preserve"> </w:t>
        </w:r>
      </w:ins>
      <w:ins w:id="1177" w:author="Christian Hicks" w:date="2021-12-10T20:29:00Z">
        <w:r w:rsidR="00CC1D3D">
          <w:rPr>
            <w:rFonts w:ascii="Arial" w:hAnsi="Arial" w:cs="Arial"/>
            <w:sz w:val="24"/>
            <w:szCs w:val="24"/>
          </w:rPr>
          <w:t>Race and self-reporti</w:t>
        </w:r>
      </w:ins>
      <w:ins w:id="1178" w:author="Christian Hicks" w:date="2021-12-10T20:30:00Z">
        <w:r w:rsidR="00CC1D3D">
          <w:rPr>
            <w:rFonts w:ascii="Arial" w:hAnsi="Arial" w:cs="Arial"/>
            <w:sz w:val="24"/>
            <w:szCs w:val="24"/>
          </w:rPr>
          <w:t xml:space="preserve">ng </w:t>
        </w:r>
        <w:r w:rsidR="007D721E">
          <w:rPr>
            <w:rFonts w:ascii="Arial" w:hAnsi="Arial" w:cs="Arial"/>
            <w:sz w:val="24"/>
            <w:szCs w:val="24"/>
          </w:rPr>
          <w:t xml:space="preserve">vigorous recreational physical activity had the largest effects on </w:t>
        </w:r>
      </w:ins>
      <w:ins w:id="1179" w:author="Christian Hicks" w:date="2022-01-31T14:19:00Z">
        <w:r w:rsidR="00915726">
          <w:rPr>
            <w:rFonts w:ascii="Arial" w:hAnsi="Arial" w:cs="Arial"/>
            <w:sz w:val="24"/>
            <w:szCs w:val="24"/>
          </w:rPr>
          <w:t>TC</w:t>
        </w:r>
      </w:ins>
      <w:ins w:id="1180" w:author="Christian Hicks" w:date="2021-12-10T20:30:00Z">
        <w:r w:rsidR="007D721E">
          <w:rPr>
            <w:rFonts w:ascii="Arial" w:hAnsi="Arial" w:cs="Arial"/>
            <w:sz w:val="24"/>
            <w:szCs w:val="24"/>
          </w:rPr>
          <w:t xml:space="preserve"> in the adjusted model.</w:t>
        </w:r>
      </w:ins>
    </w:p>
    <w:p w14:paraId="6546FC86" w14:textId="3ADCF468" w:rsidR="00380020" w:rsidRDefault="007E4327">
      <w:pPr>
        <w:rPr>
          <w:ins w:id="1181" w:author="Christian Hicks" w:date="2022-02-12T20:14:00Z"/>
          <w:rFonts w:ascii="Arial" w:hAnsi="Arial" w:cs="Arial"/>
          <w:sz w:val="24"/>
          <w:szCs w:val="24"/>
        </w:rPr>
        <w:pPrChange w:id="1182" w:author="Christian Hicks" w:date="2022-02-12T20:15:00Z">
          <w:pPr>
            <w:spacing w:line="480" w:lineRule="auto"/>
            <w:ind w:firstLine="720"/>
          </w:pPr>
        </w:pPrChange>
      </w:pPr>
      <w:ins w:id="1183" w:author="Christian Hicks" w:date="2022-02-12T20:15:00Z">
        <w:r>
          <w:rPr>
            <w:rFonts w:ascii="Arial" w:hAnsi="Arial" w:cs="Arial"/>
            <w:sz w:val="24"/>
            <w:szCs w:val="24"/>
          </w:rPr>
          <w:br w:type="page"/>
        </w:r>
      </w:ins>
    </w:p>
    <w:p w14:paraId="6023E9FA" w14:textId="77777777" w:rsidR="007E4327" w:rsidRDefault="007E4327" w:rsidP="007E4327">
      <w:pPr>
        <w:rPr>
          <w:ins w:id="1184" w:author="Christian Hicks" w:date="2022-02-12T20:15:00Z"/>
          <w:rFonts w:ascii="Arial" w:hAnsi="Arial" w:cs="Arial"/>
          <w:b/>
          <w:bCs/>
          <w:sz w:val="24"/>
          <w:szCs w:val="24"/>
        </w:rPr>
        <w:sectPr w:rsidR="007E4327">
          <w:pgSz w:w="12240" w:h="15840"/>
          <w:pgMar w:top="1440" w:right="1440" w:bottom="1440" w:left="1440" w:header="720" w:footer="720" w:gutter="0"/>
          <w:cols w:space="720"/>
          <w:docGrid w:linePitch="360"/>
        </w:sectPr>
      </w:pPr>
    </w:p>
    <w:p w14:paraId="3A64F733" w14:textId="77777777" w:rsidR="007E4327" w:rsidRPr="00E24A56" w:rsidRDefault="007E4327" w:rsidP="007E4327">
      <w:pPr>
        <w:rPr>
          <w:ins w:id="1185" w:author="Christian Hicks" w:date="2022-02-12T20:15:00Z"/>
          <w:rFonts w:ascii="Arial" w:hAnsi="Arial" w:cs="Arial"/>
          <w:sz w:val="24"/>
          <w:szCs w:val="24"/>
        </w:rPr>
      </w:pPr>
      <w:ins w:id="1186" w:author="Christian Hicks" w:date="2022-02-12T20:15:00Z">
        <w:r w:rsidRPr="000C13D2">
          <w:rPr>
            <w:rFonts w:ascii="Arial" w:hAnsi="Arial" w:cs="Arial"/>
            <w:b/>
            <w:bCs/>
            <w:sz w:val="24"/>
            <w:szCs w:val="24"/>
          </w:rPr>
          <w:lastRenderedPageBreak/>
          <w:t>Table 3.</w:t>
        </w:r>
        <w:r w:rsidRPr="00E24A56">
          <w:rPr>
            <w:rFonts w:ascii="Arial" w:hAnsi="Arial" w:cs="Arial"/>
            <w:sz w:val="24"/>
            <w:szCs w:val="24"/>
          </w:rPr>
          <w:t xml:space="preserve"> Multiple Linear Regression Analysis of Total Blood Cholesterol using NHANES 2017-2018 data of men and women aged 18 years </w:t>
        </w:r>
        <w:r>
          <w:rPr>
            <w:rFonts w:ascii="Arial" w:hAnsi="Arial" w:cs="Arial"/>
            <w:sz w:val="24"/>
            <w:szCs w:val="24"/>
          </w:rPr>
          <w:t>and</w:t>
        </w:r>
        <w:r w:rsidRPr="00E24A56">
          <w:rPr>
            <w:rFonts w:ascii="Arial" w:hAnsi="Arial" w:cs="Arial"/>
            <w:sz w:val="24"/>
            <w:szCs w:val="24"/>
          </w:rPr>
          <w:t xml:space="preserve"> older</w:t>
        </w:r>
      </w:ins>
    </w:p>
    <w:tbl>
      <w:tblPr>
        <w:tblStyle w:val="TableGrid"/>
        <w:tblW w:w="1271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5"/>
        <w:gridCol w:w="2777"/>
        <w:gridCol w:w="3058"/>
        <w:gridCol w:w="2695"/>
        <w:gridCol w:w="29"/>
      </w:tblGrid>
      <w:tr w:rsidR="007E4327" w:rsidRPr="00E24A56" w14:paraId="0460EB1D" w14:textId="77777777" w:rsidTr="00D25215">
        <w:trPr>
          <w:trHeight w:val="699"/>
          <w:ins w:id="1187" w:author="Christian Hicks" w:date="2022-02-12T20:15:00Z"/>
        </w:trPr>
        <w:tc>
          <w:tcPr>
            <w:tcW w:w="12714" w:type="dxa"/>
            <w:gridSpan w:val="5"/>
          </w:tcPr>
          <w:p w14:paraId="4E6C2AAE" w14:textId="77777777" w:rsidR="007E4327" w:rsidRPr="00E24A56" w:rsidRDefault="007E4327" w:rsidP="00D25215">
            <w:pPr>
              <w:jc w:val="center"/>
              <w:rPr>
                <w:ins w:id="1188" w:author="Christian Hicks" w:date="2022-02-12T20:15:00Z"/>
                <w:rFonts w:ascii="Arial" w:hAnsi="Arial" w:cs="Arial"/>
                <w:sz w:val="24"/>
                <w:szCs w:val="24"/>
              </w:rPr>
            </w:pPr>
          </w:p>
          <w:p w14:paraId="26AE362C" w14:textId="77777777" w:rsidR="007E4327" w:rsidRPr="00E24A56" w:rsidRDefault="007E4327" w:rsidP="00D25215">
            <w:pPr>
              <w:jc w:val="center"/>
              <w:rPr>
                <w:ins w:id="1189" w:author="Christian Hicks" w:date="2022-02-12T20:15:00Z"/>
                <w:rFonts w:ascii="Arial" w:hAnsi="Arial" w:cs="Arial"/>
                <w:sz w:val="24"/>
                <w:szCs w:val="24"/>
              </w:rPr>
            </w:pPr>
            <w:ins w:id="1190" w:author="Christian Hicks" w:date="2022-02-12T20:15:00Z">
              <w:r w:rsidRPr="00E24A56">
                <w:rPr>
                  <w:rFonts w:ascii="Arial" w:hAnsi="Arial" w:cs="Arial"/>
                  <w:sz w:val="24"/>
                  <w:szCs w:val="24"/>
                </w:rPr>
                <w:t>Adjusted Parameter Estimates</w:t>
              </w:r>
            </w:ins>
          </w:p>
        </w:tc>
      </w:tr>
      <w:tr w:rsidR="007E4327" w:rsidRPr="00E24A56" w14:paraId="73847F30" w14:textId="77777777" w:rsidTr="00D25215">
        <w:trPr>
          <w:gridAfter w:val="1"/>
          <w:wAfter w:w="29" w:type="dxa"/>
          <w:trHeight w:val="225"/>
          <w:ins w:id="1191" w:author="Christian Hicks" w:date="2022-02-12T20:15:00Z"/>
        </w:trPr>
        <w:tc>
          <w:tcPr>
            <w:tcW w:w="4155" w:type="dxa"/>
            <w:tcBorders>
              <w:top w:val="single" w:sz="4" w:space="0" w:color="auto"/>
              <w:bottom w:val="single" w:sz="4" w:space="0" w:color="auto"/>
            </w:tcBorders>
          </w:tcPr>
          <w:p w14:paraId="152862B2" w14:textId="77777777" w:rsidR="007E4327" w:rsidRPr="000942A5" w:rsidRDefault="007E4327" w:rsidP="00D25215">
            <w:pPr>
              <w:rPr>
                <w:ins w:id="1192" w:author="Christian Hicks" w:date="2022-02-12T20:15:00Z"/>
                <w:rFonts w:ascii="Arial" w:hAnsi="Arial" w:cs="Arial"/>
                <w:b/>
                <w:bCs/>
                <w:sz w:val="24"/>
                <w:szCs w:val="24"/>
              </w:rPr>
            </w:pPr>
            <w:ins w:id="1193" w:author="Christian Hicks" w:date="2022-02-12T20:15:00Z">
              <w:r w:rsidRPr="000942A5">
                <w:rPr>
                  <w:rFonts w:ascii="Arial" w:hAnsi="Arial" w:cs="Arial"/>
                  <w:b/>
                  <w:bCs/>
                  <w:sz w:val="24"/>
                  <w:szCs w:val="24"/>
                </w:rPr>
                <w:t>Characteristic</w:t>
              </w:r>
            </w:ins>
          </w:p>
        </w:tc>
        <w:tc>
          <w:tcPr>
            <w:tcW w:w="2777" w:type="dxa"/>
            <w:tcBorders>
              <w:top w:val="single" w:sz="4" w:space="0" w:color="auto"/>
              <w:bottom w:val="single" w:sz="4" w:space="0" w:color="auto"/>
            </w:tcBorders>
          </w:tcPr>
          <w:p w14:paraId="495F121E" w14:textId="77777777" w:rsidR="007E4327" w:rsidRPr="000942A5" w:rsidRDefault="007E4327" w:rsidP="00D25215">
            <w:pPr>
              <w:jc w:val="center"/>
              <w:rPr>
                <w:ins w:id="1194" w:author="Christian Hicks" w:date="2022-02-12T20:15:00Z"/>
                <w:rFonts w:ascii="Arial" w:hAnsi="Arial" w:cs="Arial"/>
                <w:b/>
                <w:bCs/>
                <w:sz w:val="24"/>
                <w:szCs w:val="24"/>
              </w:rPr>
            </w:pPr>
            <w:ins w:id="1195" w:author="Christian Hicks" w:date="2022-02-12T20:15:00Z">
              <w:r w:rsidRPr="000942A5">
                <w:rPr>
                  <w:rFonts w:ascii="Arial" w:hAnsi="Arial" w:cs="Arial"/>
                  <w:b/>
                  <w:bCs/>
                  <w:sz w:val="24"/>
                  <w:szCs w:val="24"/>
                </w:rPr>
                <w:t>Estimate</w:t>
              </w:r>
            </w:ins>
          </w:p>
        </w:tc>
        <w:tc>
          <w:tcPr>
            <w:tcW w:w="3058" w:type="dxa"/>
            <w:tcBorders>
              <w:top w:val="single" w:sz="4" w:space="0" w:color="auto"/>
              <w:bottom w:val="single" w:sz="4" w:space="0" w:color="auto"/>
            </w:tcBorders>
          </w:tcPr>
          <w:p w14:paraId="5F46DF5D" w14:textId="77777777" w:rsidR="007E4327" w:rsidRPr="000942A5" w:rsidRDefault="007E4327" w:rsidP="00D25215">
            <w:pPr>
              <w:jc w:val="center"/>
              <w:rPr>
                <w:ins w:id="1196" w:author="Christian Hicks" w:date="2022-02-12T20:15:00Z"/>
                <w:rFonts w:ascii="Arial" w:hAnsi="Arial" w:cs="Arial"/>
                <w:b/>
                <w:bCs/>
                <w:sz w:val="24"/>
                <w:szCs w:val="24"/>
              </w:rPr>
            </w:pPr>
            <w:ins w:id="1197" w:author="Christian Hicks" w:date="2022-02-12T20:15:00Z">
              <w:r w:rsidRPr="000942A5">
                <w:rPr>
                  <w:rFonts w:ascii="Arial" w:hAnsi="Arial" w:cs="Arial"/>
                  <w:b/>
                  <w:bCs/>
                  <w:sz w:val="24"/>
                  <w:szCs w:val="24"/>
                </w:rPr>
                <w:t>95% Confidence Interval</w:t>
              </w:r>
            </w:ins>
          </w:p>
        </w:tc>
        <w:tc>
          <w:tcPr>
            <w:tcW w:w="2695" w:type="dxa"/>
            <w:tcBorders>
              <w:top w:val="single" w:sz="4" w:space="0" w:color="auto"/>
              <w:bottom w:val="single" w:sz="4" w:space="0" w:color="auto"/>
            </w:tcBorders>
          </w:tcPr>
          <w:p w14:paraId="3CF3E427" w14:textId="77777777" w:rsidR="007E4327" w:rsidRPr="000942A5" w:rsidRDefault="007E4327" w:rsidP="00D25215">
            <w:pPr>
              <w:jc w:val="center"/>
              <w:rPr>
                <w:ins w:id="1198" w:author="Christian Hicks" w:date="2022-02-12T20:15:00Z"/>
                <w:rFonts w:ascii="Arial" w:hAnsi="Arial" w:cs="Arial"/>
                <w:b/>
                <w:bCs/>
                <w:sz w:val="24"/>
                <w:szCs w:val="24"/>
              </w:rPr>
            </w:pPr>
            <w:commentRangeStart w:id="1199"/>
            <w:ins w:id="1200" w:author="Christian Hicks" w:date="2022-02-12T20:15:00Z">
              <w:r w:rsidRPr="000942A5">
                <w:rPr>
                  <w:rFonts w:ascii="Arial" w:hAnsi="Arial" w:cs="Arial"/>
                  <w:b/>
                  <w:bCs/>
                  <w:sz w:val="24"/>
                  <w:szCs w:val="24"/>
                </w:rPr>
                <w:t>p-value</w:t>
              </w:r>
              <w:commentRangeEnd w:id="1199"/>
              <w:r w:rsidRPr="000942A5">
                <w:rPr>
                  <w:rStyle w:val="CommentReference"/>
                  <w:b/>
                  <w:bCs/>
                </w:rPr>
                <w:commentReference w:id="1199"/>
              </w:r>
            </w:ins>
          </w:p>
        </w:tc>
      </w:tr>
      <w:tr w:rsidR="007E4327" w:rsidRPr="00E24A56" w14:paraId="7FC404A5" w14:textId="77777777" w:rsidTr="00D25215">
        <w:trPr>
          <w:gridAfter w:val="1"/>
          <w:wAfter w:w="29" w:type="dxa"/>
          <w:trHeight w:val="225"/>
          <w:ins w:id="1201" w:author="Christian Hicks" w:date="2022-02-12T20:15:00Z"/>
        </w:trPr>
        <w:tc>
          <w:tcPr>
            <w:tcW w:w="4155" w:type="dxa"/>
            <w:tcBorders>
              <w:top w:val="single" w:sz="4" w:space="0" w:color="auto"/>
            </w:tcBorders>
          </w:tcPr>
          <w:p w14:paraId="3D10382B" w14:textId="77777777" w:rsidR="007E4327" w:rsidRPr="00E24A56" w:rsidRDefault="007E4327" w:rsidP="00D25215">
            <w:pPr>
              <w:rPr>
                <w:ins w:id="1202" w:author="Christian Hicks" w:date="2022-02-12T20:15:00Z"/>
                <w:rFonts w:ascii="Arial" w:hAnsi="Arial" w:cs="Arial"/>
                <w:sz w:val="24"/>
                <w:szCs w:val="24"/>
              </w:rPr>
            </w:pPr>
            <w:ins w:id="1203" w:author="Christian Hicks" w:date="2022-02-12T20:15:00Z">
              <w:r w:rsidRPr="00E24A56">
                <w:rPr>
                  <w:rFonts w:ascii="Arial" w:hAnsi="Arial" w:cs="Arial"/>
                  <w:sz w:val="24"/>
                  <w:szCs w:val="24"/>
                </w:rPr>
                <w:t>Intercept</w:t>
              </w:r>
            </w:ins>
          </w:p>
        </w:tc>
        <w:tc>
          <w:tcPr>
            <w:tcW w:w="2777" w:type="dxa"/>
            <w:tcBorders>
              <w:top w:val="single" w:sz="4" w:space="0" w:color="auto"/>
            </w:tcBorders>
          </w:tcPr>
          <w:p w14:paraId="32479A78" w14:textId="77777777" w:rsidR="007E4327" w:rsidRPr="00E24A56" w:rsidRDefault="007E4327" w:rsidP="00D25215">
            <w:pPr>
              <w:jc w:val="center"/>
              <w:rPr>
                <w:ins w:id="1204" w:author="Christian Hicks" w:date="2022-02-12T20:15:00Z"/>
                <w:rFonts w:ascii="Arial" w:hAnsi="Arial" w:cs="Arial"/>
                <w:sz w:val="24"/>
                <w:szCs w:val="24"/>
              </w:rPr>
            </w:pPr>
            <w:ins w:id="1205" w:author="Christian Hicks" w:date="2022-02-12T20:15:00Z">
              <w:r w:rsidRPr="00E24A56">
                <w:rPr>
                  <w:rFonts w:ascii="Arial" w:hAnsi="Arial" w:cs="Arial"/>
                  <w:sz w:val="24"/>
                  <w:szCs w:val="24"/>
                </w:rPr>
                <w:t>149.</w:t>
              </w:r>
              <w:r>
                <w:rPr>
                  <w:rFonts w:ascii="Arial" w:hAnsi="Arial" w:cs="Arial"/>
                  <w:sz w:val="24"/>
                  <w:szCs w:val="24"/>
                </w:rPr>
                <w:t>6</w:t>
              </w:r>
            </w:ins>
          </w:p>
        </w:tc>
        <w:tc>
          <w:tcPr>
            <w:tcW w:w="3058" w:type="dxa"/>
            <w:tcBorders>
              <w:top w:val="single" w:sz="4" w:space="0" w:color="auto"/>
            </w:tcBorders>
          </w:tcPr>
          <w:p w14:paraId="7FFDC70E" w14:textId="77777777" w:rsidR="007E4327" w:rsidRPr="00E24A56" w:rsidRDefault="007E4327" w:rsidP="00D25215">
            <w:pPr>
              <w:jc w:val="center"/>
              <w:rPr>
                <w:ins w:id="1206" w:author="Christian Hicks" w:date="2022-02-12T20:15:00Z"/>
                <w:rFonts w:ascii="Arial" w:hAnsi="Arial" w:cs="Arial"/>
                <w:sz w:val="24"/>
                <w:szCs w:val="24"/>
              </w:rPr>
            </w:pPr>
            <w:ins w:id="1207" w:author="Christian Hicks" w:date="2022-02-12T20:15:00Z">
              <w:r w:rsidRPr="00E24A56">
                <w:rPr>
                  <w:rFonts w:ascii="Arial" w:hAnsi="Arial" w:cs="Arial"/>
                  <w:sz w:val="24"/>
                  <w:szCs w:val="24"/>
                </w:rPr>
                <w:t>137.0 – 162.1</w:t>
              </w:r>
            </w:ins>
          </w:p>
        </w:tc>
        <w:tc>
          <w:tcPr>
            <w:tcW w:w="2695" w:type="dxa"/>
            <w:tcBorders>
              <w:top w:val="single" w:sz="4" w:space="0" w:color="auto"/>
            </w:tcBorders>
          </w:tcPr>
          <w:p w14:paraId="45CA5FA5" w14:textId="77777777" w:rsidR="007E4327" w:rsidRPr="00E24A56" w:rsidRDefault="007E4327" w:rsidP="00D25215">
            <w:pPr>
              <w:jc w:val="center"/>
              <w:rPr>
                <w:ins w:id="1208" w:author="Christian Hicks" w:date="2022-02-12T20:15:00Z"/>
                <w:rFonts w:ascii="Arial" w:hAnsi="Arial" w:cs="Arial"/>
                <w:sz w:val="24"/>
                <w:szCs w:val="24"/>
              </w:rPr>
            </w:pPr>
            <w:ins w:id="1209" w:author="Christian Hicks" w:date="2022-02-12T20:15:00Z">
              <w:r w:rsidRPr="00E24A56">
                <w:rPr>
                  <w:rFonts w:ascii="Arial" w:hAnsi="Arial" w:cs="Arial"/>
                  <w:sz w:val="24"/>
                  <w:szCs w:val="24"/>
                </w:rPr>
                <w:t>***</w:t>
              </w:r>
            </w:ins>
          </w:p>
        </w:tc>
      </w:tr>
      <w:tr w:rsidR="007E4327" w:rsidRPr="00E24A56" w14:paraId="79E4ACCD" w14:textId="77777777" w:rsidTr="00D25215">
        <w:trPr>
          <w:gridAfter w:val="1"/>
          <w:wAfter w:w="29" w:type="dxa"/>
          <w:trHeight w:val="236"/>
          <w:ins w:id="1210" w:author="Christian Hicks" w:date="2022-02-12T20:15:00Z"/>
        </w:trPr>
        <w:tc>
          <w:tcPr>
            <w:tcW w:w="4155" w:type="dxa"/>
          </w:tcPr>
          <w:p w14:paraId="1DF327A1" w14:textId="77777777" w:rsidR="007E4327" w:rsidRPr="00E24A56" w:rsidRDefault="007E4327" w:rsidP="00D25215">
            <w:pPr>
              <w:rPr>
                <w:ins w:id="1211" w:author="Christian Hicks" w:date="2022-02-12T20:15:00Z"/>
                <w:rFonts w:ascii="Arial" w:hAnsi="Arial" w:cs="Arial"/>
                <w:sz w:val="24"/>
                <w:szCs w:val="24"/>
              </w:rPr>
            </w:pPr>
            <w:ins w:id="1212" w:author="Christian Hicks" w:date="2022-02-12T20:15:00Z">
              <w:r w:rsidRPr="00E24A56">
                <w:rPr>
                  <w:rFonts w:ascii="Arial" w:hAnsi="Arial" w:cs="Arial"/>
                  <w:sz w:val="24"/>
                  <w:szCs w:val="24"/>
                </w:rPr>
                <w:t>Working hours</w:t>
              </w:r>
            </w:ins>
          </w:p>
        </w:tc>
        <w:tc>
          <w:tcPr>
            <w:tcW w:w="2777" w:type="dxa"/>
          </w:tcPr>
          <w:p w14:paraId="1443FE5E" w14:textId="77777777" w:rsidR="007E4327" w:rsidRPr="00E24A56" w:rsidRDefault="007E4327" w:rsidP="00D25215">
            <w:pPr>
              <w:jc w:val="center"/>
              <w:rPr>
                <w:ins w:id="1213" w:author="Christian Hicks" w:date="2022-02-12T20:15:00Z"/>
                <w:rFonts w:ascii="Arial" w:hAnsi="Arial" w:cs="Arial"/>
                <w:sz w:val="24"/>
                <w:szCs w:val="24"/>
              </w:rPr>
            </w:pPr>
            <w:ins w:id="1214" w:author="Christian Hicks" w:date="2022-02-12T20:15:00Z">
              <w:r w:rsidRPr="00E24A56">
                <w:rPr>
                  <w:rFonts w:ascii="Arial" w:hAnsi="Arial" w:cs="Arial"/>
                  <w:sz w:val="24"/>
                  <w:szCs w:val="24"/>
                </w:rPr>
                <w:t>-0.</w:t>
              </w:r>
              <w:r>
                <w:rPr>
                  <w:rFonts w:ascii="Arial" w:hAnsi="Arial" w:cs="Arial"/>
                  <w:sz w:val="24"/>
                  <w:szCs w:val="24"/>
                </w:rPr>
                <w:t>3</w:t>
              </w:r>
            </w:ins>
          </w:p>
        </w:tc>
        <w:tc>
          <w:tcPr>
            <w:tcW w:w="3058" w:type="dxa"/>
          </w:tcPr>
          <w:p w14:paraId="0F821C71" w14:textId="77777777" w:rsidR="007E4327" w:rsidRPr="00E24A56" w:rsidRDefault="007E4327" w:rsidP="00D25215">
            <w:pPr>
              <w:jc w:val="center"/>
              <w:rPr>
                <w:ins w:id="1215" w:author="Christian Hicks" w:date="2022-02-12T20:15:00Z"/>
                <w:rFonts w:ascii="Arial" w:hAnsi="Arial" w:cs="Arial"/>
                <w:sz w:val="24"/>
                <w:szCs w:val="24"/>
              </w:rPr>
            </w:pPr>
            <w:ins w:id="1216" w:author="Christian Hicks" w:date="2022-02-12T20:15:00Z">
              <w:r w:rsidRPr="00E24A56">
                <w:rPr>
                  <w:rFonts w:ascii="Arial" w:hAnsi="Arial" w:cs="Arial"/>
                  <w:sz w:val="24"/>
                  <w:szCs w:val="24"/>
                </w:rPr>
                <w:t>-0.4 – -0.1</w:t>
              </w:r>
            </w:ins>
          </w:p>
        </w:tc>
        <w:tc>
          <w:tcPr>
            <w:tcW w:w="2695" w:type="dxa"/>
          </w:tcPr>
          <w:p w14:paraId="0D89C8AF" w14:textId="77777777" w:rsidR="007E4327" w:rsidRPr="00E24A56" w:rsidRDefault="007E4327" w:rsidP="00D25215">
            <w:pPr>
              <w:jc w:val="center"/>
              <w:rPr>
                <w:ins w:id="1217" w:author="Christian Hicks" w:date="2022-02-12T20:15:00Z"/>
                <w:rFonts w:ascii="Arial" w:hAnsi="Arial" w:cs="Arial"/>
                <w:sz w:val="24"/>
                <w:szCs w:val="24"/>
              </w:rPr>
            </w:pPr>
            <w:ins w:id="1218" w:author="Christian Hicks" w:date="2022-02-12T20:15:00Z">
              <w:r w:rsidRPr="00E24A56">
                <w:rPr>
                  <w:rFonts w:ascii="Arial" w:hAnsi="Arial" w:cs="Arial"/>
                  <w:sz w:val="24"/>
                  <w:szCs w:val="24"/>
                </w:rPr>
                <w:t>**</w:t>
              </w:r>
            </w:ins>
          </w:p>
        </w:tc>
      </w:tr>
      <w:tr w:rsidR="007E4327" w:rsidRPr="00E24A56" w14:paraId="5932A795" w14:textId="77777777" w:rsidTr="00D25215">
        <w:trPr>
          <w:gridAfter w:val="1"/>
          <w:wAfter w:w="29" w:type="dxa"/>
          <w:trHeight w:val="225"/>
          <w:ins w:id="1219" w:author="Christian Hicks" w:date="2022-02-12T20:15:00Z"/>
        </w:trPr>
        <w:tc>
          <w:tcPr>
            <w:tcW w:w="4155" w:type="dxa"/>
          </w:tcPr>
          <w:p w14:paraId="54C61C66" w14:textId="77777777" w:rsidR="007E4327" w:rsidRPr="00E24A56" w:rsidRDefault="007E4327" w:rsidP="00D25215">
            <w:pPr>
              <w:rPr>
                <w:ins w:id="1220" w:author="Christian Hicks" w:date="2022-02-12T20:15:00Z"/>
                <w:rFonts w:ascii="Arial" w:hAnsi="Arial" w:cs="Arial"/>
                <w:sz w:val="24"/>
                <w:szCs w:val="24"/>
              </w:rPr>
            </w:pPr>
            <w:ins w:id="1221" w:author="Christian Hicks" w:date="2022-02-12T20:15:00Z">
              <w:r w:rsidRPr="00E24A56">
                <w:rPr>
                  <w:rFonts w:ascii="Arial" w:hAnsi="Arial" w:cs="Arial"/>
                  <w:sz w:val="24"/>
                  <w:szCs w:val="24"/>
                </w:rPr>
                <w:t>Age</w:t>
              </w:r>
            </w:ins>
          </w:p>
        </w:tc>
        <w:tc>
          <w:tcPr>
            <w:tcW w:w="2777" w:type="dxa"/>
          </w:tcPr>
          <w:p w14:paraId="4F3C4C7F" w14:textId="77777777" w:rsidR="007E4327" w:rsidRPr="00E24A56" w:rsidRDefault="007E4327" w:rsidP="00D25215">
            <w:pPr>
              <w:jc w:val="center"/>
              <w:rPr>
                <w:ins w:id="1222" w:author="Christian Hicks" w:date="2022-02-12T20:15:00Z"/>
                <w:rFonts w:ascii="Arial" w:hAnsi="Arial" w:cs="Arial"/>
                <w:sz w:val="24"/>
                <w:szCs w:val="24"/>
              </w:rPr>
            </w:pPr>
            <w:ins w:id="1223" w:author="Christian Hicks" w:date="2022-02-12T20:15:00Z">
              <w:r w:rsidRPr="00E24A56">
                <w:rPr>
                  <w:rFonts w:ascii="Arial" w:hAnsi="Arial" w:cs="Arial"/>
                  <w:sz w:val="24"/>
                  <w:szCs w:val="24"/>
                </w:rPr>
                <w:t>0.8</w:t>
              </w:r>
            </w:ins>
          </w:p>
        </w:tc>
        <w:tc>
          <w:tcPr>
            <w:tcW w:w="3058" w:type="dxa"/>
          </w:tcPr>
          <w:p w14:paraId="574F7D00" w14:textId="77777777" w:rsidR="007E4327" w:rsidRPr="00E24A56" w:rsidRDefault="007E4327" w:rsidP="00D25215">
            <w:pPr>
              <w:jc w:val="center"/>
              <w:rPr>
                <w:ins w:id="1224" w:author="Christian Hicks" w:date="2022-02-12T20:15:00Z"/>
                <w:rFonts w:ascii="Arial" w:hAnsi="Arial" w:cs="Arial"/>
                <w:sz w:val="24"/>
                <w:szCs w:val="24"/>
              </w:rPr>
            </w:pPr>
            <w:ins w:id="1225" w:author="Christian Hicks" w:date="2022-02-12T20:15:00Z">
              <w:r w:rsidRPr="00E24A56">
                <w:rPr>
                  <w:rFonts w:ascii="Arial" w:hAnsi="Arial" w:cs="Arial"/>
                  <w:sz w:val="24"/>
                  <w:szCs w:val="24"/>
                </w:rPr>
                <w:t>0.</w:t>
              </w:r>
              <w:r>
                <w:rPr>
                  <w:rFonts w:ascii="Arial" w:hAnsi="Arial" w:cs="Arial"/>
                  <w:sz w:val="24"/>
                  <w:szCs w:val="24"/>
                </w:rPr>
                <w:t>7</w:t>
              </w:r>
              <w:r w:rsidRPr="00E24A56">
                <w:rPr>
                  <w:rFonts w:ascii="Arial" w:hAnsi="Arial" w:cs="Arial"/>
                  <w:sz w:val="24"/>
                  <w:szCs w:val="24"/>
                </w:rPr>
                <w:t xml:space="preserve"> – </w:t>
              </w:r>
              <w:r>
                <w:rPr>
                  <w:rFonts w:ascii="Arial" w:hAnsi="Arial" w:cs="Arial"/>
                  <w:sz w:val="24"/>
                  <w:szCs w:val="24"/>
                </w:rPr>
                <w:t>1.0</w:t>
              </w:r>
            </w:ins>
          </w:p>
        </w:tc>
        <w:tc>
          <w:tcPr>
            <w:tcW w:w="2695" w:type="dxa"/>
          </w:tcPr>
          <w:p w14:paraId="1F7B532D" w14:textId="77777777" w:rsidR="007E4327" w:rsidRPr="00E24A56" w:rsidRDefault="007E4327" w:rsidP="00D25215">
            <w:pPr>
              <w:jc w:val="center"/>
              <w:rPr>
                <w:ins w:id="1226" w:author="Christian Hicks" w:date="2022-02-12T20:15:00Z"/>
                <w:rFonts w:ascii="Arial" w:hAnsi="Arial" w:cs="Arial"/>
                <w:sz w:val="24"/>
                <w:szCs w:val="24"/>
              </w:rPr>
            </w:pPr>
            <w:ins w:id="1227" w:author="Christian Hicks" w:date="2022-02-12T20:15:00Z">
              <w:r w:rsidRPr="00E24A56">
                <w:rPr>
                  <w:rFonts w:ascii="Arial" w:hAnsi="Arial" w:cs="Arial"/>
                  <w:sz w:val="24"/>
                  <w:szCs w:val="24"/>
                </w:rPr>
                <w:t>***</w:t>
              </w:r>
            </w:ins>
          </w:p>
        </w:tc>
      </w:tr>
      <w:tr w:rsidR="007E4327" w:rsidRPr="00E24A56" w14:paraId="4289E0EA" w14:textId="77777777" w:rsidTr="00D25215">
        <w:trPr>
          <w:gridAfter w:val="1"/>
          <w:wAfter w:w="29" w:type="dxa"/>
          <w:trHeight w:val="225"/>
          <w:ins w:id="1228" w:author="Christian Hicks" w:date="2022-02-12T20:15:00Z"/>
        </w:trPr>
        <w:tc>
          <w:tcPr>
            <w:tcW w:w="4155" w:type="dxa"/>
          </w:tcPr>
          <w:p w14:paraId="0753EEDA" w14:textId="77777777" w:rsidR="007E4327" w:rsidRPr="00E24A56" w:rsidRDefault="007E4327" w:rsidP="00D25215">
            <w:pPr>
              <w:rPr>
                <w:ins w:id="1229" w:author="Christian Hicks" w:date="2022-02-12T20:15:00Z"/>
                <w:rFonts w:ascii="Arial" w:hAnsi="Arial" w:cs="Arial"/>
                <w:sz w:val="24"/>
                <w:szCs w:val="24"/>
              </w:rPr>
            </w:pPr>
            <w:ins w:id="1230" w:author="Christian Hicks" w:date="2022-02-12T20:15:00Z">
              <w:r w:rsidRPr="00E24A56">
                <w:rPr>
                  <w:rFonts w:ascii="Arial" w:hAnsi="Arial" w:cs="Arial"/>
                  <w:sz w:val="24"/>
                  <w:szCs w:val="24"/>
                </w:rPr>
                <w:t>BMI</w:t>
              </w:r>
            </w:ins>
          </w:p>
        </w:tc>
        <w:tc>
          <w:tcPr>
            <w:tcW w:w="2777" w:type="dxa"/>
          </w:tcPr>
          <w:p w14:paraId="39FECE01" w14:textId="77777777" w:rsidR="007E4327" w:rsidRPr="00E24A56" w:rsidRDefault="007E4327" w:rsidP="00D25215">
            <w:pPr>
              <w:jc w:val="center"/>
              <w:rPr>
                <w:ins w:id="1231" w:author="Christian Hicks" w:date="2022-02-12T20:15:00Z"/>
                <w:rFonts w:ascii="Arial" w:hAnsi="Arial" w:cs="Arial"/>
                <w:sz w:val="24"/>
                <w:szCs w:val="24"/>
              </w:rPr>
            </w:pPr>
            <w:ins w:id="1232" w:author="Christian Hicks" w:date="2022-02-12T20:15:00Z">
              <w:r w:rsidRPr="00E24A56">
                <w:rPr>
                  <w:rFonts w:ascii="Arial" w:hAnsi="Arial" w:cs="Arial"/>
                  <w:sz w:val="24"/>
                  <w:szCs w:val="24"/>
                </w:rPr>
                <w:t>0.</w:t>
              </w:r>
              <w:r>
                <w:rPr>
                  <w:rFonts w:ascii="Arial" w:hAnsi="Arial" w:cs="Arial"/>
                  <w:sz w:val="24"/>
                  <w:szCs w:val="24"/>
                </w:rPr>
                <w:t>5</w:t>
              </w:r>
            </w:ins>
          </w:p>
        </w:tc>
        <w:tc>
          <w:tcPr>
            <w:tcW w:w="3058" w:type="dxa"/>
          </w:tcPr>
          <w:p w14:paraId="7F31C7AA" w14:textId="77777777" w:rsidR="007E4327" w:rsidRPr="00E24A56" w:rsidRDefault="007E4327" w:rsidP="00D25215">
            <w:pPr>
              <w:jc w:val="center"/>
              <w:rPr>
                <w:ins w:id="1233" w:author="Christian Hicks" w:date="2022-02-12T20:15:00Z"/>
                <w:rFonts w:ascii="Arial" w:hAnsi="Arial" w:cs="Arial"/>
                <w:sz w:val="24"/>
                <w:szCs w:val="24"/>
              </w:rPr>
            </w:pPr>
            <w:ins w:id="1234" w:author="Christian Hicks" w:date="2022-02-12T20:15:00Z">
              <w:r w:rsidRPr="00E24A56">
                <w:rPr>
                  <w:rFonts w:ascii="Arial" w:hAnsi="Arial" w:cs="Arial"/>
                  <w:sz w:val="24"/>
                  <w:szCs w:val="24"/>
                </w:rPr>
                <w:t>0.2 – 0.7</w:t>
              </w:r>
            </w:ins>
          </w:p>
        </w:tc>
        <w:tc>
          <w:tcPr>
            <w:tcW w:w="2695" w:type="dxa"/>
          </w:tcPr>
          <w:p w14:paraId="33C5B3A7" w14:textId="77777777" w:rsidR="007E4327" w:rsidRPr="00E24A56" w:rsidRDefault="007E4327" w:rsidP="00D25215">
            <w:pPr>
              <w:jc w:val="center"/>
              <w:rPr>
                <w:ins w:id="1235" w:author="Christian Hicks" w:date="2022-02-12T20:15:00Z"/>
                <w:rFonts w:ascii="Arial" w:hAnsi="Arial" w:cs="Arial"/>
                <w:sz w:val="24"/>
                <w:szCs w:val="24"/>
              </w:rPr>
            </w:pPr>
            <w:ins w:id="1236" w:author="Christian Hicks" w:date="2022-02-12T20:15:00Z">
              <w:r w:rsidRPr="00E24A56">
                <w:rPr>
                  <w:rFonts w:ascii="Arial" w:hAnsi="Arial" w:cs="Arial"/>
                  <w:sz w:val="24"/>
                  <w:szCs w:val="24"/>
                </w:rPr>
                <w:t>***</w:t>
              </w:r>
            </w:ins>
          </w:p>
        </w:tc>
      </w:tr>
      <w:tr w:rsidR="007E4327" w:rsidRPr="00E24A56" w14:paraId="363FC097" w14:textId="77777777" w:rsidTr="00D25215">
        <w:trPr>
          <w:gridAfter w:val="1"/>
          <w:wAfter w:w="29" w:type="dxa"/>
          <w:trHeight w:val="236"/>
          <w:ins w:id="1237" w:author="Christian Hicks" w:date="2022-02-12T20:15:00Z"/>
        </w:trPr>
        <w:tc>
          <w:tcPr>
            <w:tcW w:w="4155" w:type="dxa"/>
          </w:tcPr>
          <w:p w14:paraId="3E864348" w14:textId="2BA717FB" w:rsidR="007E4327" w:rsidRPr="00E24A56" w:rsidRDefault="001F1596" w:rsidP="00D25215">
            <w:pPr>
              <w:rPr>
                <w:ins w:id="1238" w:author="Christian Hicks" w:date="2022-02-12T20:15:00Z"/>
                <w:rFonts w:ascii="Arial" w:hAnsi="Arial" w:cs="Arial"/>
                <w:sz w:val="24"/>
                <w:szCs w:val="24"/>
              </w:rPr>
            </w:pPr>
            <w:ins w:id="1239" w:author="Christian Hicks" w:date="2022-02-27T20:31:00Z">
              <w:r>
                <w:rPr>
                  <w:rFonts w:ascii="Arial" w:hAnsi="Arial" w:cs="Arial"/>
                  <w:sz w:val="24"/>
                  <w:szCs w:val="24"/>
                </w:rPr>
                <w:t>V</w:t>
              </w:r>
            </w:ins>
            <w:ins w:id="1240" w:author="Christian Hicks" w:date="2022-02-12T20:15:00Z">
              <w:r w:rsidR="007E4327" w:rsidRPr="00E24A56">
                <w:rPr>
                  <w:rFonts w:ascii="Arial" w:hAnsi="Arial" w:cs="Arial"/>
                  <w:sz w:val="24"/>
                  <w:szCs w:val="24"/>
                </w:rPr>
                <w:t>igorous recreational activity</w:t>
              </w:r>
            </w:ins>
          </w:p>
        </w:tc>
        <w:tc>
          <w:tcPr>
            <w:tcW w:w="2777" w:type="dxa"/>
          </w:tcPr>
          <w:p w14:paraId="3FCFE591" w14:textId="77777777" w:rsidR="007E4327" w:rsidRPr="00E24A56" w:rsidRDefault="007E4327" w:rsidP="00D25215">
            <w:pPr>
              <w:jc w:val="center"/>
              <w:rPr>
                <w:ins w:id="1241" w:author="Christian Hicks" w:date="2022-02-12T20:15:00Z"/>
                <w:rFonts w:ascii="Arial" w:hAnsi="Arial" w:cs="Arial"/>
                <w:sz w:val="24"/>
                <w:szCs w:val="24"/>
              </w:rPr>
            </w:pPr>
            <w:ins w:id="1242" w:author="Christian Hicks" w:date="2022-02-12T20:15:00Z">
              <w:r w:rsidRPr="00E24A56">
                <w:rPr>
                  <w:rFonts w:ascii="Arial" w:hAnsi="Arial" w:cs="Arial"/>
                  <w:sz w:val="24"/>
                  <w:szCs w:val="24"/>
                </w:rPr>
                <w:t>-4.9</w:t>
              </w:r>
            </w:ins>
          </w:p>
        </w:tc>
        <w:tc>
          <w:tcPr>
            <w:tcW w:w="3058" w:type="dxa"/>
          </w:tcPr>
          <w:p w14:paraId="25A6BF4C" w14:textId="77777777" w:rsidR="007E4327" w:rsidRPr="00E24A56" w:rsidRDefault="007E4327" w:rsidP="00D25215">
            <w:pPr>
              <w:jc w:val="center"/>
              <w:rPr>
                <w:ins w:id="1243" w:author="Christian Hicks" w:date="2022-02-12T20:15:00Z"/>
                <w:rFonts w:ascii="Arial" w:hAnsi="Arial" w:cs="Arial"/>
                <w:sz w:val="24"/>
                <w:szCs w:val="24"/>
              </w:rPr>
            </w:pPr>
            <w:ins w:id="1244" w:author="Christian Hicks" w:date="2022-02-12T20:15:00Z">
              <w:r w:rsidRPr="00E24A56">
                <w:rPr>
                  <w:rFonts w:ascii="Arial" w:hAnsi="Arial" w:cs="Arial"/>
                  <w:sz w:val="24"/>
                  <w:szCs w:val="24"/>
                </w:rPr>
                <w:t>-8.7 – -1.</w:t>
              </w:r>
              <w:r>
                <w:rPr>
                  <w:rFonts w:ascii="Arial" w:hAnsi="Arial" w:cs="Arial"/>
                  <w:sz w:val="24"/>
                  <w:szCs w:val="24"/>
                </w:rPr>
                <w:t>1</w:t>
              </w:r>
            </w:ins>
          </w:p>
        </w:tc>
        <w:tc>
          <w:tcPr>
            <w:tcW w:w="2695" w:type="dxa"/>
          </w:tcPr>
          <w:p w14:paraId="0905955D" w14:textId="77777777" w:rsidR="007E4327" w:rsidRPr="00E24A56" w:rsidRDefault="007E4327" w:rsidP="00D25215">
            <w:pPr>
              <w:jc w:val="center"/>
              <w:rPr>
                <w:ins w:id="1245" w:author="Christian Hicks" w:date="2022-02-12T20:15:00Z"/>
                <w:rFonts w:ascii="Arial" w:hAnsi="Arial" w:cs="Arial"/>
                <w:sz w:val="24"/>
                <w:szCs w:val="24"/>
              </w:rPr>
            </w:pPr>
            <w:ins w:id="1246" w:author="Christian Hicks" w:date="2022-02-12T20:15:00Z">
              <w:r w:rsidRPr="00E24A56">
                <w:rPr>
                  <w:rFonts w:ascii="Arial" w:hAnsi="Arial" w:cs="Arial"/>
                  <w:sz w:val="24"/>
                  <w:szCs w:val="24"/>
                </w:rPr>
                <w:t>*</w:t>
              </w:r>
            </w:ins>
          </w:p>
        </w:tc>
      </w:tr>
      <w:tr w:rsidR="007E4327" w:rsidRPr="00E24A56" w14:paraId="777D0CC3" w14:textId="77777777" w:rsidTr="00D25215">
        <w:trPr>
          <w:gridAfter w:val="1"/>
          <w:wAfter w:w="29" w:type="dxa"/>
          <w:trHeight w:val="236"/>
          <w:ins w:id="1247" w:author="Christian Hicks" w:date="2022-02-12T20:15:00Z"/>
        </w:trPr>
        <w:tc>
          <w:tcPr>
            <w:tcW w:w="4155" w:type="dxa"/>
          </w:tcPr>
          <w:p w14:paraId="46CC3659" w14:textId="77777777" w:rsidR="007E4327" w:rsidRPr="00E24A56" w:rsidRDefault="007E4327" w:rsidP="00D25215">
            <w:pPr>
              <w:rPr>
                <w:ins w:id="1248" w:author="Christian Hicks" w:date="2022-02-12T20:15:00Z"/>
                <w:rFonts w:ascii="Arial" w:hAnsi="Arial" w:cs="Arial"/>
                <w:sz w:val="24"/>
                <w:szCs w:val="24"/>
              </w:rPr>
            </w:pPr>
            <w:ins w:id="1249" w:author="Christian Hicks" w:date="2022-02-12T20:15:00Z">
              <w:r w:rsidRPr="00E24A56">
                <w:rPr>
                  <w:rFonts w:ascii="Arial" w:hAnsi="Arial" w:cs="Arial"/>
                  <w:sz w:val="24"/>
                  <w:szCs w:val="24"/>
                </w:rPr>
                <w:t>Income-to-poverty ratio</w:t>
              </w:r>
            </w:ins>
          </w:p>
        </w:tc>
        <w:tc>
          <w:tcPr>
            <w:tcW w:w="2777" w:type="dxa"/>
          </w:tcPr>
          <w:p w14:paraId="234DD7D7" w14:textId="77777777" w:rsidR="007E4327" w:rsidRPr="00E24A56" w:rsidRDefault="007E4327" w:rsidP="00D25215">
            <w:pPr>
              <w:jc w:val="center"/>
              <w:rPr>
                <w:ins w:id="1250" w:author="Christian Hicks" w:date="2022-02-12T20:15:00Z"/>
                <w:rFonts w:ascii="Arial" w:hAnsi="Arial" w:cs="Arial"/>
                <w:sz w:val="24"/>
                <w:szCs w:val="24"/>
              </w:rPr>
            </w:pPr>
            <w:ins w:id="1251" w:author="Christian Hicks" w:date="2022-02-12T20:15:00Z">
              <w:r w:rsidRPr="00E24A56">
                <w:rPr>
                  <w:rFonts w:ascii="Arial" w:hAnsi="Arial" w:cs="Arial"/>
                  <w:sz w:val="24"/>
                  <w:szCs w:val="24"/>
                </w:rPr>
                <w:t>1.</w:t>
              </w:r>
              <w:r>
                <w:rPr>
                  <w:rFonts w:ascii="Arial" w:hAnsi="Arial" w:cs="Arial"/>
                  <w:sz w:val="24"/>
                  <w:szCs w:val="24"/>
                </w:rPr>
                <w:t>7</w:t>
              </w:r>
            </w:ins>
          </w:p>
        </w:tc>
        <w:tc>
          <w:tcPr>
            <w:tcW w:w="3058" w:type="dxa"/>
          </w:tcPr>
          <w:p w14:paraId="7C5E0EF8" w14:textId="77777777" w:rsidR="007E4327" w:rsidRPr="00E24A56" w:rsidRDefault="007E4327" w:rsidP="00D25215">
            <w:pPr>
              <w:jc w:val="center"/>
              <w:rPr>
                <w:ins w:id="1252" w:author="Christian Hicks" w:date="2022-02-12T20:15:00Z"/>
                <w:rFonts w:ascii="Arial" w:hAnsi="Arial" w:cs="Arial"/>
                <w:sz w:val="24"/>
                <w:szCs w:val="24"/>
              </w:rPr>
            </w:pPr>
            <w:ins w:id="1253" w:author="Christian Hicks" w:date="2022-02-12T20:15:00Z">
              <w:r w:rsidRPr="00E24A56">
                <w:rPr>
                  <w:rFonts w:ascii="Arial" w:hAnsi="Arial" w:cs="Arial"/>
                  <w:sz w:val="24"/>
                  <w:szCs w:val="24"/>
                </w:rPr>
                <w:t>0.</w:t>
              </w:r>
              <w:r>
                <w:rPr>
                  <w:rFonts w:ascii="Arial" w:hAnsi="Arial" w:cs="Arial"/>
                  <w:sz w:val="24"/>
                  <w:szCs w:val="24"/>
                </w:rPr>
                <w:t>5</w:t>
              </w:r>
              <w:r w:rsidRPr="00E24A56">
                <w:rPr>
                  <w:rFonts w:ascii="Arial" w:hAnsi="Arial" w:cs="Arial"/>
                  <w:sz w:val="24"/>
                  <w:szCs w:val="24"/>
                </w:rPr>
                <w:t xml:space="preserve"> – 2.8</w:t>
              </w:r>
            </w:ins>
          </w:p>
        </w:tc>
        <w:tc>
          <w:tcPr>
            <w:tcW w:w="2695" w:type="dxa"/>
          </w:tcPr>
          <w:p w14:paraId="3F714551" w14:textId="77777777" w:rsidR="007E4327" w:rsidRPr="00E24A56" w:rsidRDefault="007E4327" w:rsidP="00D25215">
            <w:pPr>
              <w:jc w:val="center"/>
              <w:rPr>
                <w:ins w:id="1254" w:author="Christian Hicks" w:date="2022-02-12T20:15:00Z"/>
                <w:rFonts w:ascii="Arial" w:hAnsi="Arial" w:cs="Arial"/>
                <w:sz w:val="24"/>
                <w:szCs w:val="24"/>
              </w:rPr>
            </w:pPr>
            <w:ins w:id="1255" w:author="Christian Hicks" w:date="2022-02-12T20:15:00Z">
              <w:r w:rsidRPr="00E24A56">
                <w:rPr>
                  <w:rFonts w:ascii="Arial" w:hAnsi="Arial" w:cs="Arial"/>
                  <w:sz w:val="24"/>
                  <w:szCs w:val="24"/>
                </w:rPr>
                <w:t>**</w:t>
              </w:r>
            </w:ins>
          </w:p>
        </w:tc>
      </w:tr>
      <w:tr w:rsidR="007E4327" w:rsidRPr="00E24A56" w14:paraId="276F803C" w14:textId="77777777" w:rsidTr="00D25215">
        <w:trPr>
          <w:gridAfter w:val="1"/>
          <w:wAfter w:w="29" w:type="dxa"/>
          <w:trHeight w:val="236"/>
          <w:ins w:id="1256" w:author="Christian Hicks" w:date="2022-02-12T20:15:00Z"/>
        </w:trPr>
        <w:tc>
          <w:tcPr>
            <w:tcW w:w="4155" w:type="dxa"/>
          </w:tcPr>
          <w:p w14:paraId="135F9AF7" w14:textId="77777777" w:rsidR="007E4327" w:rsidRPr="00E24A56" w:rsidRDefault="007E4327" w:rsidP="00D25215">
            <w:pPr>
              <w:rPr>
                <w:ins w:id="1257" w:author="Christian Hicks" w:date="2022-02-12T20:15:00Z"/>
                <w:rFonts w:ascii="Arial" w:hAnsi="Arial" w:cs="Arial"/>
                <w:sz w:val="24"/>
                <w:szCs w:val="24"/>
              </w:rPr>
            </w:pPr>
            <w:ins w:id="1258" w:author="Christian Hicks" w:date="2022-02-12T20:15:00Z">
              <w:r w:rsidRPr="00E24A56">
                <w:rPr>
                  <w:rFonts w:ascii="Arial" w:hAnsi="Arial" w:cs="Arial"/>
                  <w:sz w:val="24"/>
                  <w:szCs w:val="24"/>
                </w:rPr>
                <w:t>Race / Ethnicity</w:t>
              </w:r>
            </w:ins>
          </w:p>
        </w:tc>
        <w:tc>
          <w:tcPr>
            <w:tcW w:w="2777" w:type="dxa"/>
          </w:tcPr>
          <w:p w14:paraId="55C8AE9A" w14:textId="77777777" w:rsidR="007E4327" w:rsidRPr="00E24A56" w:rsidRDefault="007E4327" w:rsidP="00D25215">
            <w:pPr>
              <w:jc w:val="center"/>
              <w:rPr>
                <w:ins w:id="1259" w:author="Christian Hicks" w:date="2022-02-12T20:15:00Z"/>
                <w:rFonts w:ascii="Arial" w:hAnsi="Arial" w:cs="Arial"/>
                <w:sz w:val="24"/>
                <w:szCs w:val="24"/>
              </w:rPr>
            </w:pPr>
          </w:p>
        </w:tc>
        <w:tc>
          <w:tcPr>
            <w:tcW w:w="3058" w:type="dxa"/>
          </w:tcPr>
          <w:p w14:paraId="0EDF1E9E" w14:textId="77777777" w:rsidR="007E4327" w:rsidRPr="00E24A56" w:rsidRDefault="007E4327" w:rsidP="00D25215">
            <w:pPr>
              <w:jc w:val="center"/>
              <w:rPr>
                <w:ins w:id="1260" w:author="Christian Hicks" w:date="2022-02-12T20:15:00Z"/>
                <w:rFonts w:ascii="Arial" w:hAnsi="Arial" w:cs="Arial"/>
                <w:sz w:val="24"/>
                <w:szCs w:val="24"/>
              </w:rPr>
            </w:pPr>
          </w:p>
        </w:tc>
        <w:tc>
          <w:tcPr>
            <w:tcW w:w="2695" w:type="dxa"/>
          </w:tcPr>
          <w:p w14:paraId="20A6509E" w14:textId="77777777" w:rsidR="007E4327" w:rsidRPr="00E24A56" w:rsidRDefault="007E4327" w:rsidP="00D25215">
            <w:pPr>
              <w:jc w:val="center"/>
              <w:rPr>
                <w:ins w:id="1261" w:author="Christian Hicks" w:date="2022-02-12T20:15:00Z"/>
                <w:rFonts w:ascii="Arial" w:hAnsi="Arial" w:cs="Arial"/>
                <w:sz w:val="24"/>
                <w:szCs w:val="24"/>
              </w:rPr>
            </w:pPr>
          </w:p>
        </w:tc>
      </w:tr>
      <w:tr w:rsidR="007E4327" w:rsidRPr="00E24A56" w14:paraId="251F3BDB" w14:textId="77777777" w:rsidTr="00D25215">
        <w:trPr>
          <w:gridAfter w:val="1"/>
          <w:wAfter w:w="29" w:type="dxa"/>
          <w:trHeight w:val="225"/>
          <w:ins w:id="1262" w:author="Christian Hicks" w:date="2022-02-12T20:15:00Z"/>
        </w:trPr>
        <w:tc>
          <w:tcPr>
            <w:tcW w:w="4155" w:type="dxa"/>
          </w:tcPr>
          <w:p w14:paraId="7B975888" w14:textId="77777777" w:rsidR="007E4327" w:rsidRPr="00E24A56" w:rsidRDefault="007E4327" w:rsidP="00D25215">
            <w:pPr>
              <w:rPr>
                <w:ins w:id="1263" w:author="Christian Hicks" w:date="2022-02-12T20:15:00Z"/>
                <w:rFonts w:ascii="Arial" w:hAnsi="Arial" w:cs="Arial"/>
                <w:sz w:val="24"/>
                <w:szCs w:val="24"/>
              </w:rPr>
            </w:pPr>
            <w:ins w:id="1264" w:author="Christian Hicks" w:date="2022-02-12T20:15:00Z">
              <w:r w:rsidRPr="00E24A56">
                <w:rPr>
                  <w:rFonts w:ascii="Arial" w:hAnsi="Arial" w:cs="Arial"/>
                  <w:sz w:val="24"/>
                  <w:szCs w:val="24"/>
                </w:rPr>
                <w:t xml:space="preserve">  White</w:t>
              </w:r>
            </w:ins>
          </w:p>
        </w:tc>
        <w:tc>
          <w:tcPr>
            <w:tcW w:w="2777" w:type="dxa"/>
          </w:tcPr>
          <w:p w14:paraId="782C5855" w14:textId="77777777" w:rsidR="007E4327" w:rsidRPr="00E24A56" w:rsidRDefault="007E4327" w:rsidP="00D25215">
            <w:pPr>
              <w:jc w:val="center"/>
              <w:rPr>
                <w:ins w:id="1265" w:author="Christian Hicks" w:date="2022-02-12T20:15:00Z"/>
                <w:rFonts w:ascii="Arial" w:hAnsi="Arial" w:cs="Arial"/>
                <w:sz w:val="24"/>
                <w:szCs w:val="24"/>
              </w:rPr>
            </w:pPr>
            <w:ins w:id="1266" w:author="Christian Hicks" w:date="2022-02-12T20:15:00Z">
              <w:r w:rsidRPr="00E24A56">
                <w:rPr>
                  <w:rFonts w:ascii="Arial" w:hAnsi="Arial" w:cs="Arial"/>
                  <w:sz w:val="24"/>
                  <w:szCs w:val="24"/>
                </w:rPr>
                <w:t>Reference</w:t>
              </w:r>
            </w:ins>
          </w:p>
        </w:tc>
        <w:tc>
          <w:tcPr>
            <w:tcW w:w="3058" w:type="dxa"/>
          </w:tcPr>
          <w:p w14:paraId="5845A9B1" w14:textId="77777777" w:rsidR="007E4327" w:rsidRPr="00E24A56" w:rsidRDefault="007E4327" w:rsidP="00D25215">
            <w:pPr>
              <w:jc w:val="center"/>
              <w:rPr>
                <w:ins w:id="1267" w:author="Christian Hicks" w:date="2022-02-12T20:15:00Z"/>
                <w:rFonts w:ascii="Arial" w:hAnsi="Arial" w:cs="Arial"/>
                <w:sz w:val="24"/>
                <w:szCs w:val="24"/>
              </w:rPr>
            </w:pPr>
          </w:p>
        </w:tc>
        <w:tc>
          <w:tcPr>
            <w:tcW w:w="2695" w:type="dxa"/>
          </w:tcPr>
          <w:p w14:paraId="038BCC0A" w14:textId="77777777" w:rsidR="007E4327" w:rsidRPr="00E24A56" w:rsidRDefault="007E4327" w:rsidP="00D25215">
            <w:pPr>
              <w:jc w:val="center"/>
              <w:rPr>
                <w:ins w:id="1268" w:author="Christian Hicks" w:date="2022-02-12T20:15:00Z"/>
                <w:rFonts w:ascii="Arial" w:hAnsi="Arial" w:cs="Arial"/>
                <w:sz w:val="24"/>
                <w:szCs w:val="24"/>
              </w:rPr>
            </w:pPr>
          </w:p>
        </w:tc>
      </w:tr>
      <w:tr w:rsidR="007E4327" w:rsidRPr="00E24A56" w14:paraId="6BD276D7" w14:textId="77777777" w:rsidTr="00D25215">
        <w:trPr>
          <w:gridAfter w:val="1"/>
          <w:wAfter w:w="29" w:type="dxa"/>
          <w:trHeight w:val="236"/>
          <w:ins w:id="1269" w:author="Christian Hicks" w:date="2022-02-12T20:15:00Z"/>
        </w:trPr>
        <w:tc>
          <w:tcPr>
            <w:tcW w:w="4155" w:type="dxa"/>
          </w:tcPr>
          <w:p w14:paraId="3A47F815" w14:textId="77777777" w:rsidR="007E4327" w:rsidRPr="00E24A56" w:rsidRDefault="007E4327" w:rsidP="00D25215">
            <w:pPr>
              <w:rPr>
                <w:ins w:id="1270" w:author="Christian Hicks" w:date="2022-02-12T20:15:00Z"/>
                <w:rFonts w:ascii="Arial" w:hAnsi="Arial" w:cs="Arial"/>
                <w:sz w:val="24"/>
                <w:szCs w:val="24"/>
              </w:rPr>
            </w:pPr>
            <w:ins w:id="1271" w:author="Christian Hicks" w:date="2022-02-12T20:15:00Z">
              <w:r w:rsidRPr="00E24A56">
                <w:rPr>
                  <w:rFonts w:ascii="Arial" w:hAnsi="Arial" w:cs="Arial"/>
                  <w:sz w:val="24"/>
                  <w:szCs w:val="24"/>
                </w:rPr>
                <w:t xml:space="preserve">  Hispanic</w:t>
              </w:r>
            </w:ins>
          </w:p>
        </w:tc>
        <w:tc>
          <w:tcPr>
            <w:tcW w:w="2777" w:type="dxa"/>
          </w:tcPr>
          <w:p w14:paraId="760507F4" w14:textId="77777777" w:rsidR="007E4327" w:rsidRPr="00E24A56" w:rsidRDefault="007E4327" w:rsidP="00D25215">
            <w:pPr>
              <w:jc w:val="center"/>
              <w:rPr>
                <w:ins w:id="1272" w:author="Christian Hicks" w:date="2022-02-12T20:15:00Z"/>
                <w:rFonts w:ascii="Arial" w:hAnsi="Arial" w:cs="Arial"/>
                <w:sz w:val="24"/>
                <w:szCs w:val="24"/>
              </w:rPr>
            </w:pPr>
            <w:ins w:id="1273" w:author="Christian Hicks" w:date="2022-02-12T20:15:00Z">
              <w:r w:rsidRPr="00E24A56">
                <w:rPr>
                  <w:rFonts w:ascii="Arial" w:hAnsi="Arial" w:cs="Arial"/>
                  <w:sz w:val="24"/>
                  <w:szCs w:val="24"/>
                </w:rPr>
                <w:t>5.</w:t>
              </w:r>
              <w:r>
                <w:rPr>
                  <w:rFonts w:ascii="Arial" w:hAnsi="Arial" w:cs="Arial"/>
                  <w:sz w:val="24"/>
                  <w:szCs w:val="24"/>
                </w:rPr>
                <w:t>3</w:t>
              </w:r>
            </w:ins>
          </w:p>
        </w:tc>
        <w:tc>
          <w:tcPr>
            <w:tcW w:w="3058" w:type="dxa"/>
          </w:tcPr>
          <w:p w14:paraId="3A0F2309" w14:textId="77777777" w:rsidR="007E4327" w:rsidRPr="00E24A56" w:rsidRDefault="007E4327" w:rsidP="00D25215">
            <w:pPr>
              <w:jc w:val="center"/>
              <w:rPr>
                <w:ins w:id="1274" w:author="Christian Hicks" w:date="2022-02-12T20:15:00Z"/>
                <w:rFonts w:ascii="Arial" w:hAnsi="Arial" w:cs="Arial"/>
                <w:sz w:val="24"/>
                <w:szCs w:val="24"/>
              </w:rPr>
            </w:pPr>
            <w:ins w:id="1275" w:author="Christian Hicks" w:date="2022-02-12T20:15:00Z">
              <w:r w:rsidRPr="00E24A56">
                <w:rPr>
                  <w:rFonts w:ascii="Arial" w:hAnsi="Arial" w:cs="Arial"/>
                  <w:sz w:val="24"/>
                  <w:szCs w:val="24"/>
                </w:rPr>
                <w:t>0.</w:t>
              </w:r>
              <w:r>
                <w:rPr>
                  <w:rFonts w:ascii="Arial" w:hAnsi="Arial" w:cs="Arial"/>
                  <w:sz w:val="24"/>
                  <w:szCs w:val="24"/>
                </w:rPr>
                <w:t>4</w:t>
              </w:r>
              <w:r w:rsidRPr="00E24A56">
                <w:rPr>
                  <w:rFonts w:ascii="Arial" w:hAnsi="Arial" w:cs="Arial"/>
                  <w:sz w:val="24"/>
                  <w:szCs w:val="24"/>
                </w:rPr>
                <w:t xml:space="preserve"> – 10.</w:t>
              </w:r>
              <w:r>
                <w:rPr>
                  <w:rFonts w:ascii="Arial" w:hAnsi="Arial" w:cs="Arial"/>
                  <w:sz w:val="24"/>
                  <w:szCs w:val="24"/>
                </w:rPr>
                <w:t>2</w:t>
              </w:r>
            </w:ins>
          </w:p>
        </w:tc>
        <w:tc>
          <w:tcPr>
            <w:tcW w:w="2695" w:type="dxa"/>
          </w:tcPr>
          <w:p w14:paraId="71BFF2CC" w14:textId="77777777" w:rsidR="007E4327" w:rsidRPr="00E24A56" w:rsidRDefault="007E4327" w:rsidP="00D25215">
            <w:pPr>
              <w:jc w:val="center"/>
              <w:rPr>
                <w:ins w:id="1276" w:author="Christian Hicks" w:date="2022-02-12T20:15:00Z"/>
                <w:rFonts w:ascii="Arial" w:hAnsi="Arial" w:cs="Arial"/>
                <w:sz w:val="24"/>
                <w:szCs w:val="24"/>
              </w:rPr>
            </w:pPr>
            <w:ins w:id="1277" w:author="Christian Hicks" w:date="2022-02-12T20:15:00Z">
              <w:r w:rsidRPr="00E24A56">
                <w:rPr>
                  <w:rFonts w:ascii="Arial" w:hAnsi="Arial" w:cs="Arial"/>
                  <w:sz w:val="24"/>
                  <w:szCs w:val="24"/>
                </w:rPr>
                <w:t>*</w:t>
              </w:r>
            </w:ins>
          </w:p>
        </w:tc>
      </w:tr>
      <w:tr w:rsidR="007E4327" w:rsidRPr="00E24A56" w14:paraId="7C48B5D6" w14:textId="77777777" w:rsidTr="00D25215">
        <w:trPr>
          <w:gridAfter w:val="1"/>
          <w:wAfter w:w="29" w:type="dxa"/>
          <w:trHeight w:val="225"/>
          <w:ins w:id="1278" w:author="Christian Hicks" w:date="2022-02-12T20:15:00Z"/>
        </w:trPr>
        <w:tc>
          <w:tcPr>
            <w:tcW w:w="4155" w:type="dxa"/>
          </w:tcPr>
          <w:p w14:paraId="04260454" w14:textId="77777777" w:rsidR="007E4327" w:rsidRPr="00E24A56" w:rsidRDefault="007E4327" w:rsidP="00D25215">
            <w:pPr>
              <w:rPr>
                <w:ins w:id="1279" w:author="Christian Hicks" w:date="2022-02-12T20:15:00Z"/>
                <w:rFonts w:ascii="Arial" w:hAnsi="Arial" w:cs="Arial"/>
                <w:sz w:val="24"/>
                <w:szCs w:val="24"/>
              </w:rPr>
            </w:pPr>
            <w:ins w:id="1280" w:author="Christian Hicks" w:date="2022-02-12T20:15:00Z">
              <w:r w:rsidRPr="00E24A56">
                <w:rPr>
                  <w:rFonts w:ascii="Arial" w:hAnsi="Arial" w:cs="Arial"/>
                  <w:sz w:val="24"/>
                  <w:szCs w:val="24"/>
                </w:rPr>
                <w:t xml:space="preserve">  Black</w:t>
              </w:r>
            </w:ins>
          </w:p>
        </w:tc>
        <w:tc>
          <w:tcPr>
            <w:tcW w:w="2777" w:type="dxa"/>
          </w:tcPr>
          <w:p w14:paraId="4180C57C" w14:textId="77777777" w:rsidR="007E4327" w:rsidRPr="00E24A56" w:rsidRDefault="007E4327" w:rsidP="00D25215">
            <w:pPr>
              <w:jc w:val="center"/>
              <w:rPr>
                <w:ins w:id="1281" w:author="Christian Hicks" w:date="2022-02-12T20:15:00Z"/>
                <w:rFonts w:ascii="Arial" w:hAnsi="Arial" w:cs="Arial"/>
                <w:sz w:val="24"/>
                <w:szCs w:val="24"/>
              </w:rPr>
            </w:pPr>
            <w:ins w:id="1282" w:author="Christian Hicks" w:date="2022-02-12T20:15:00Z">
              <w:r w:rsidRPr="00E24A56">
                <w:rPr>
                  <w:rFonts w:ascii="Arial" w:hAnsi="Arial" w:cs="Arial"/>
                  <w:sz w:val="24"/>
                  <w:szCs w:val="24"/>
                </w:rPr>
                <w:t>-4.</w:t>
              </w:r>
              <w:r>
                <w:rPr>
                  <w:rFonts w:ascii="Arial" w:hAnsi="Arial" w:cs="Arial"/>
                  <w:sz w:val="24"/>
                  <w:szCs w:val="24"/>
                </w:rPr>
                <w:t>5</w:t>
              </w:r>
            </w:ins>
          </w:p>
        </w:tc>
        <w:tc>
          <w:tcPr>
            <w:tcW w:w="3058" w:type="dxa"/>
          </w:tcPr>
          <w:p w14:paraId="0424FE04" w14:textId="77777777" w:rsidR="007E4327" w:rsidRPr="00E24A56" w:rsidRDefault="007E4327" w:rsidP="00D25215">
            <w:pPr>
              <w:jc w:val="center"/>
              <w:rPr>
                <w:ins w:id="1283" w:author="Christian Hicks" w:date="2022-02-12T20:15:00Z"/>
                <w:rFonts w:ascii="Arial" w:hAnsi="Arial" w:cs="Arial"/>
                <w:sz w:val="24"/>
                <w:szCs w:val="24"/>
              </w:rPr>
            </w:pPr>
            <w:ins w:id="1284" w:author="Christian Hicks" w:date="2022-02-12T20:15:00Z">
              <w:r w:rsidRPr="00E24A56">
                <w:rPr>
                  <w:rFonts w:ascii="Arial" w:hAnsi="Arial" w:cs="Arial"/>
                  <w:sz w:val="24"/>
                  <w:szCs w:val="24"/>
                </w:rPr>
                <w:t>-10.</w:t>
              </w:r>
              <w:r>
                <w:rPr>
                  <w:rFonts w:ascii="Arial" w:hAnsi="Arial" w:cs="Arial"/>
                  <w:sz w:val="24"/>
                  <w:szCs w:val="24"/>
                </w:rPr>
                <w:t>4</w:t>
              </w:r>
              <w:r w:rsidRPr="00E24A56">
                <w:rPr>
                  <w:rFonts w:ascii="Arial" w:hAnsi="Arial" w:cs="Arial"/>
                  <w:sz w:val="24"/>
                  <w:szCs w:val="24"/>
                </w:rPr>
                <w:t xml:space="preserve"> – 1.4</w:t>
              </w:r>
            </w:ins>
          </w:p>
        </w:tc>
        <w:tc>
          <w:tcPr>
            <w:tcW w:w="2695" w:type="dxa"/>
          </w:tcPr>
          <w:p w14:paraId="1A319C5F" w14:textId="77777777" w:rsidR="007E4327" w:rsidRPr="00E24A56" w:rsidRDefault="007E4327" w:rsidP="00D25215">
            <w:pPr>
              <w:jc w:val="center"/>
              <w:rPr>
                <w:ins w:id="1285" w:author="Christian Hicks" w:date="2022-02-12T20:15:00Z"/>
                <w:rFonts w:ascii="Arial" w:hAnsi="Arial" w:cs="Arial"/>
                <w:sz w:val="24"/>
                <w:szCs w:val="24"/>
              </w:rPr>
            </w:pPr>
            <w:ins w:id="1286" w:author="Christian Hicks" w:date="2022-02-12T20:15:00Z">
              <w:r w:rsidRPr="00E24A56">
                <w:rPr>
                  <w:rFonts w:ascii="Arial" w:hAnsi="Arial" w:cs="Arial"/>
                  <w:sz w:val="24"/>
                  <w:szCs w:val="24"/>
                </w:rPr>
                <w:t>0.14</w:t>
              </w:r>
            </w:ins>
          </w:p>
        </w:tc>
      </w:tr>
      <w:tr w:rsidR="007E4327" w:rsidRPr="00E24A56" w14:paraId="173A64E5" w14:textId="77777777" w:rsidTr="00D25215">
        <w:trPr>
          <w:gridAfter w:val="1"/>
          <w:wAfter w:w="29" w:type="dxa"/>
          <w:trHeight w:val="225"/>
          <w:ins w:id="1287" w:author="Christian Hicks" w:date="2022-02-12T20:15:00Z"/>
        </w:trPr>
        <w:tc>
          <w:tcPr>
            <w:tcW w:w="4155" w:type="dxa"/>
          </w:tcPr>
          <w:p w14:paraId="0C74BDF8" w14:textId="77777777" w:rsidR="007E4327" w:rsidRPr="00E24A56" w:rsidRDefault="007E4327" w:rsidP="00D25215">
            <w:pPr>
              <w:rPr>
                <w:ins w:id="1288" w:author="Christian Hicks" w:date="2022-02-12T20:15:00Z"/>
                <w:rFonts w:ascii="Arial" w:hAnsi="Arial" w:cs="Arial"/>
                <w:sz w:val="24"/>
                <w:szCs w:val="24"/>
              </w:rPr>
            </w:pPr>
            <w:ins w:id="1289" w:author="Christian Hicks" w:date="2022-02-12T20:15:00Z">
              <w:r w:rsidRPr="00E24A56">
                <w:rPr>
                  <w:rFonts w:ascii="Arial" w:hAnsi="Arial" w:cs="Arial"/>
                  <w:sz w:val="24"/>
                  <w:szCs w:val="24"/>
                </w:rPr>
                <w:t xml:space="preserve">  Asian</w:t>
              </w:r>
            </w:ins>
          </w:p>
        </w:tc>
        <w:tc>
          <w:tcPr>
            <w:tcW w:w="2777" w:type="dxa"/>
          </w:tcPr>
          <w:p w14:paraId="75A883DE" w14:textId="77777777" w:rsidR="007E4327" w:rsidRPr="00E24A56" w:rsidRDefault="007E4327" w:rsidP="00D25215">
            <w:pPr>
              <w:jc w:val="center"/>
              <w:rPr>
                <w:ins w:id="1290" w:author="Christian Hicks" w:date="2022-02-12T20:15:00Z"/>
                <w:rFonts w:ascii="Arial" w:hAnsi="Arial" w:cs="Arial"/>
                <w:sz w:val="24"/>
                <w:szCs w:val="24"/>
              </w:rPr>
            </w:pPr>
            <w:ins w:id="1291" w:author="Christian Hicks" w:date="2022-02-12T20:15:00Z">
              <w:r w:rsidRPr="00E24A56">
                <w:rPr>
                  <w:rFonts w:ascii="Arial" w:hAnsi="Arial" w:cs="Arial"/>
                  <w:sz w:val="24"/>
                  <w:szCs w:val="24"/>
                </w:rPr>
                <w:t>9.</w:t>
              </w:r>
              <w:r>
                <w:rPr>
                  <w:rFonts w:ascii="Arial" w:hAnsi="Arial" w:cs="Arial"/>
                  <w:sz w:val="24"/>
                  <w:szCs w:val="24"/>
                </w:rPr>
                <w:t>2</w:t>
              </w:r>
            </w:ins>
          </w:p>
        </w:tc>
        <w:tc>
          <w:tcPr>
            <w:tcW w:w="3058" w:type="dxa"/>
          </w:tcPr>
          <w:p w14:paraId="5CD7E55D" w14:textId="77777777" w:rsidR="007E4327" w:rsidRPr="00E24A56" w:rsidRDefault="007E4327" w:rsidP="00D25215">
            <w:pPr>
              <w:jc w:val="center"/>
              <w:rPr>
                <w:ins w:id="1292" w:author="Christian Hicks" w:date="2022-02-12T20:15:00Z"/>
                <w:rFonts w:ascii="Arial" w:hAnsi="Arial" w:cs="Arial"/>
                <w:sz w:val="24"/>
                <w:szCs w:val="24"/>
              </w:rPr>
            </w:pPr>
            <w:ins w:id="1293" w:author="Christian Hicks" w:date="2022-02-12T20:15:00Z">
              <w:r w:rsidRPr="00E24A56">
                <w:rPr>
                  <w:rFonts w:ascii="Arial" w:hAnsi="Arial" w:cs="Arial"/>
                  <w:sz w:val="24"/>
                  <w:szCs w:val="24"/>
                </w:rPr>
                <w:t>1.</w:t>
              </w:r>
              <w:r>
                <w:rPr>
                  <w:rFonts w:ascii="Arial" w:hAnsi="Arial" w:cs="Arial"/>
                  <w:sz w:val="24"/>
                  <w:szCs w:val="24"/>
                </w:rPr>
                <w:t>6</w:t>
              </w:r>
              <w:r w:rsidRPr="00E24A56">
                <w:rPr>
                  <w:rFonts w:ascii="Arial" w:hAnsi="Arial" w:cs="Arial"/>
                  <w:sz w:val="24"/>
                  <w:szCs w:val="24"/>
                </w:rPr>
                <w:t xml:space="preserve"> – 16.</w:t>
              </w:r>
              <w:r>
                <w:rPr>
                  <w:rFonts w:ascii="Arial" w:hAnsi="Arial" w:cs="Arial"/>
                  <w:sz w:val="24"/>
                  <w:szCs w:val="24"/>
                </w:rPr>
                <w:t>8</w:t>
              </w:r>
            </w:ins>
          </w:p>
        </w:tc>
        <w:tc>
          <w:tcPr>
            <w:tcW w:w="2695" w:type="dxa"/>
          </w:tcPr>
          <w:p w14:paraId="61871B97" w14:textId="77777777" w:rsidR="007E4327" w:rsidRPr="00E24A56" w:rsidRDefault="007E4327" w:rsidP="00D25215">
            <w:pPr>
              <w:jc w:val="center"/>
              <w:rPr>
                <w:ins w:id="1294" w:author="Christian Hicks" w:date="2022-02-12T20:15:00Z"/>
                <w:rFonts w:ascii="Arial" w:hAnsi="Arial" w:cs="Arial"/>
                <w:sz w:val="24"/>
                <w:szCs w:val="24"/>
              </w:rPr>
            </w:pPr>
            <w:ins w:id="1295" w:author="Christian Hicks" w:date="2022-02-12T20:15:00Z">
              <w:r w:rsidRPr="00E24A56">
                <w:rPr>
                  <w:rFonts w:ascii="Arial" w:hAnsi="Arial" w:cs="Arial"/>
                  <w:sz w:val="24"/>
                  <w:szCs w:val="24"/>
                </w:rPr>
                <w:t>*</w:t>
              </w:r>
            </w:ins>
          </w:p>
        </w:tc>
      </w:tr>
      <w:tr w:rsidR="007E4327" w:rsidRPr="00E24A56" w14:paraId="1E70A5B4" w14:textId="77777777" w:rsidTr="00D25215">
        <w:trPr>
          <w:gridAfter w:val="1"/>
          <w:wAfter w:w="29" w:type="dxa"/>
          <w:trHeight w:val="236"/>
          <w:ins w:id="1296" w:author="Christian Hicks" w:date="2022-02-12T20:15:00Z"/>
        </w:trPr>
        <w:tc>
          <w:tcPr>
            <w:tcW w:w="4155" w:type="dxa"/>
          </w:tcPr>
          <w:p w14:paraId="363D7464" w14:textId="77777777" w:rsidR="007E4327" w:rsidRPr="00E24A56" w:rsidRDefault="007E4327" w:rsidP="00D25215">
            <w:pPr>
              <w:rPr>
                <w:ins w:id="1297" w:author="Christian Hicks" w:date="2022-02-12T20:15:00Z"/>
                <w:rFonts w:ascii="Arial" w:hAnsi="Arial" w:cs="Arial"/>
                <w:sz w:val="24"/>
                <w:szCs w:val="24"/>
              </w:rPr>
            </w:pPr>
            <w:ins w:id="1298" w:author="Christian Hicks" w:date="2022-02-12T20:15:00Z">
              <w:r w:rsidRPr="00E24A56">
                <w:rPr>
                  <w:rFonts w:ascii="Arial" w:hAnsi="Arial" w:cs="Arial"/>
                  <w:sz w:val="24"/>
                  <w:szCs w:val="24"/>
                </w:rPr>
                <w:t xml:space="preserve">  Other / Multiple</w:t>
              </w:r>
            </w:ins>
          </w:p>
        </w:tc>
        <w:tc>
          <w:tcPr>
            <w:tcW w:w="2777" w:type="dxa"/>
          </w:tcPr>
          <w:p w14:paraId="6EA6F9F1" w14:textId="77777777" w:rsidR="007E4327" w:rsidRPr="00E24A56" w:rsidRDefault="007E4327" w:rsidP="00D25215">
            <w:pPr>
              <w:jc w:val="center"/>
              <w:rPr>
                <w:ins w:id="1299" w:author="Christian Hicks" w:date="2022-02-12T20:15:00Z"/>
                <w:rFonts w:ascii="Arial" w:hAnsi="Arial" w:cs="Arial"/>
                <w:sz w:val="24"/>
                <w:szCs w:val="24"/>
              </w:rPr>
            </w:pPr>
            <w:ins w:id="1300" w:author="Christian Hicks" w:date="2022-02-12T20:15:00Z">
              <w:r w:rsidRPr="00E24A56">
                <w:rPr>
                  <w:rFonts w:ascii="Arial" w:hAnsi="Arial" w:cs="Arial"/>
                  <w:sz w:val="24"/>
                  <w:szCs w:val="24"/>
                </w:rPr>
                <w:t>10.</w:t>
              </w:r>
              <w:r>
                <w:rPr>
                  <w:rFonts w:ascii="Arial" w:hAnsi="Arial" w:cs="Arial"/>
                  <w:sz w:val="24"/>
                  <w:szCs w:val="24"/>
                </w:rPr>
                <w:t>1</w:t>
              </w:r>
            </w:ins>
          </w:p>
        </w:tc>
        <w:tc>
          <w:tcPr>
            <w:tcW w:w="3058" w:type="dxa"/>
          </w:tcPr>
          <w:p w14:paraId="16CF75AF" w14:textId="77777777" w:rsidR="007E4327" w:rsidRPr="00E24A56" w:rsidRDefault="007E4327" w:rsidP="00D25215">
            <w:pPr>
              <w:jc w:val="center"/>
              <w:rPr>
                <w:ins w:id="1301" w:author="Christian Hicks" w:date="2022-02-12T20:15:00Z"/>
                <w:rFonts w:ascii="Arial" w:hAnsi="Arial" w:cs="Arial"/>
                <w:sz w:val="24"/>
                <w:szCs w:val="24"/>
              </w:rPr>
            </w:pPr>
            <w:ins w:id="1302" w:author="Christian Hicks" w:date="2022-02-12T20:15:00Z">
              <w:r w:rsidRPr="00E24A56">
                <w:rPr>
                  <w:rFonts w:ascii="Arial" w:hAnsi="Arial" w:cs="Arial"/>
                  <w:sz w:val="24"/>
                  <w:szCs w:val="24"/>
                </w:rPr>
                <w:t>1.</w:t>
              </w:r>
              <w:r>
                <w:rPr>
                  <w:rFonts w:ascii="Arial" w:hAnsi="Arial" w:cs="Arial"/>
                  <w:sz w:val="24"/>
                  <w:szCs w:val="24"/>
                </w:rPr>
                <w:t>9</w:t>
              </w:r>
              <w:r w:rsidRPr="00E24A56">
                <w:rPr>
                  <w:rFonts w:ascii="Arial" w:hAnsi="Arial" w:cs="Arial"/>
                  <w:sz w:val="24"/>
                  <w:szCs w:val="24"/>
                </w:rPr>
                <w:t xml:space="preserve"> – 18.</w:t>
              </w:r>
              <w:r>
                <w:rPr>
                  <w:rFonts w:ascii="Arial" w:hAnsi="Arial" w:cs="Arial"/>
                  <w:sz w:val="24"/>
                  <w:szCs w:val="24"/>
                </w:rPr>
                <w:t>3</w:t>
              </w:r>
            </w:ins>
          </w:p>
        </w:tc>
        <w:tc>
          <w:tcPr>
            <w:tcW w:w="2695" w:type="dxa"/>
          </w:tcPr>
          <w:p w14:paraId="2FE27A0A" w14:textId="77777777" w:rsidR="007E4327" w:rsidRPr="00E24A56" w:rsidRDefault="007E4327" w:rsidP="00D25215">
            <w:pPr>
              <w:jc w:val="center"/>
              <w:rPr>
                <w:ins w:id="1303" w:author="Christian Hicks" w:date="2022-02-12T20:15:00Z"/>
                <w:rFonts w:ascii="Arial" w:hAnsi="Arial" w:cs="Arial"/>
                <w:sz w:val="24"/>
                <w:szCs w:val="24"/>
              </w:rPr>
            </w:pPr>
            <w:ins w:id="1304" w:author="Christian Hicks" w:date="2022-02-12T20:15:00Z">
              <w:r w:rsidRPr="00E24A56">
                <w:rPr>
                  <w:rFonts w:ascii="Arial" w:hAnsi="Arial" w:cs="Arial"/>
                  <w:sz w:val="24"/>
                  <w:szCs w:val="24"/>
                </w:rPr>
                <w:t>*</w:t>
              </w:r>
            </w:ins>
          </w:p>
        </w:tc>
      </w:tr>
    </w:tbl>
    <w:p w14:paraId="6291BC96" w14:textId="77777777" w:rsidR="007E4327" w:rsidRPr="00E24A56" w:rsidRDefault="007E4327" w:rsidP="007E4327">
      <w:pPr>
        <w:rPr>
          <w:ins w:id="1305" w:author="Christian Hicks" w:date="2022-02-12T20:15:00Z"/>
          <w:rFonts w:ascii="Arial" w:hAnsi="Arial" w:cs="Arial"/>
          <w:sz w:val="24"/>
          <w:szCs w:val="24"/>
        </w:rPr>
      </w:pPr>
      <w:ins w:id="1306" w:author="Christian Hicks" w:date="2022-02-12T20:15:00Z">
        <w:r w:rsidRPr="00E24A56">
          <w:rPr>
            <w:rFonts w:ascii="Arial" w:hAnsi="Arial" w:cs="Arial"/>
            <w:sz w:val="24"/>
            <w:szCs w:val="24"/>
          </w:rPr>
          <w:t>~ p&lt;0.10</w:t>
        </w:r>
      </w:ins>
    </w:p>
    <w:p w14:paraId="0BFCAA4D" w14:textId="77777777" w:rsidR="007E4327" w:rsidRPr="00E24A56" w:rsidRDefault="007E4327" w:rsidP="007E4327">
      <w:pPr>
        <w:rPr>
          <w:ins w:id="1307" w:author="Christian Hicks" w:date="2022-02-12T20:15:00Z"/>
          <w:rFonts w:ascii="Arial" w:hAnsi="Arial" w:cs="Arial"/>
          <w:sz w:val="24"/>
          <w:szCs w:val="24"/>
        </w:rPr>
      </w:pPr>
      <w:ins w:id="1308" w:author="Christian Hicks" w:date="2022-02-12T20:15:00Z">
        <w:r w:rsidRPr="00E24A56">
          <w:rPr>
            <w:rFonts w:ascii="Arial" w:hAnsi="Arial" w:cs="Arial"/>
            <w:sz w:val="24"/>
            <w:szCs w:val="24"/>
          </w:rPr>
          <w:t>* p&lt;0.05</w:t>
        </w:r>
      </w:ins>
    </w:p>
    <w:p w14:paraId="771DFD59" w14:textId="77777777" w:rsidR="007E4327" w:rsidRPr="00E24A56" w:rsidRDefault="007E4327" w:rsidP="007E4327">
      <w:pPr>
        <w:rPr>
          <w:ins w:id="1309" w:author="Christian Hicks" w:date="2022-02-12T20:15:00Z"/>
          <w:rFonts w:ascii="Arial" w:hAnsi="Arial" w:cs="Arial"/>
          <w:sz w:val="24"/>
          <w:szCs w:val="24"/>
        </w:rPr>
      </w:pPr>
      <w:ins w:id="1310" w:author="Christian Hicks" w:date="2022-02-12T20:15:00Z">
        <w:r w:rsidRPr="00E24A56">
          <w:rPr>
            <w:rFonts w:ascii="Arial" w:hAnsi="Arial" w:cs="Arial"/>
            <w:sz w:val="24"/>
            <w:szCs w:val="24"/>
          </w:rPr>
          <w:t>** p&lt;0.01</w:t>
        </w:r>
      </w:ins>
    </w:p>
    <w:p w14:paraId="5CD3FA4E" w14:textId="3B1C928C" w:rsidR="007E4327" w:rsidRDefault="007E4327">
      <w:pPr>
        <w:rPr>
          <w:ins w:id="1311" w:author="Christian Hicks" w:date="2022-02-12T20:15:00Z"/>
          <w:rFonts w:ascii="Arial" w:hAnsi="Arial" w:cs="Arial"/>
          <w:sz w:val="24"/>
          <w:szCs w:val="24"/>
        </w:rPr>
        <w:sectPr w:rsidR="007E4327" w:rsidSect="007E4327">
          <w:pgSz w:w="15840" w:h="12240" w:orient="landscape"/>
          <w:pgMar w:top="1440" w:right="1440" w:bottom="1440" w:left="1440" w:header="720" w:footer="720" w:gutter="0"/>
          <w:cols w:space="720"/>
          <w:docGrid w:linePitch="360"/>
          <w:sectPrChange w:id="1312" w:author="Christian Hicks" w:date="2022-02-12T20:15:00Z">
            <w:sectPr w:rsidR="007E4327" w:rsidSect="007E4327">
              <w:pgSz w:w="12240" w:h="15840" w:orient="portrait"/>
              <w:pgMar w:top="1440" w:right="1440" w:bottom="1440" w:left="1440" w:header="720" w:footer="720" w:gutter="0"/>
            </w:sectPr>
          </w:sectPrChange>
        </w:sectPr>
      </w:pPr>
      <w:ins w:id="1313" w:author="Christian Hicks" w:date="2022-02-12T20:15:00Z">
        <w:r w:rsidRPr="00E24A56">
          <w:rPr>
            <w:rFonts w:ascii="Arial" w:hAnsi="Arial" w:cs="Arial"/>
            <w:sz w:val="24"/>
            <w:szCs w:val="24"/>
          </w:rPr>
          <w:t>*** p&lt;0.001</w:t>
        </w:r>
      </w:ins>
    </w:p>
    <w:p w14:paraId="5A4B86B5" w14:textId="767E1961" w:rsidR="00DB655F" w:rsidRDefault="00390940" w:rsidP="007E4327">
      <w:pPr>
        <w:spacing w:line="480" w:lineRule="auto"/>
        <w:rPr>
          <w:ins w:id="1314" w:author="Christian Hicks" w:date="2022-01-19T14:58:00Z"/>
          <w:rFonts w:ascii="Arial" w:hAnsi="Arial" w:cs="Arial"/>
          <w:sz w:val="24"/>
          <w:szCs w:val="24"/>
        </w:rPr>
      </w:pPr>
      <w:ins w:id="1315" w:author="Christian Hicks" w:date="2022-03-13T13:38:00Z">
        <w:r>
          <w:rPr>
            <w:rFonts w:ascii="Arial" w:hAnsi="Arial" w:cs="Arial"/>
            <w:sz w:val="24"/>
            <w:szCs w:val="24"/>
          </w:rPr>
          <w:lastRenderedPageBreak/>
          <w:tab/>
        </w:r>
      </w:ins>
      <w:ins w:id="1316" w:author="Christian Hicks" w:date="2022-03-13T15:20:00Z">
        <w:r w:rsidR="00134E6B">
          <w:rPr>
            <w:rFonts w:ascii="Arial" w:hAnsi="Arial" w:cs="Arial"/>
            <w:sz w:val="24"/>
            <w:szCs w:val="24"/>
          </w:rPr>
          <w:t>A</w:t>
        </w:r>
        <w:r w:rsidR="001A7BE0">
          <w:rPr>
            <w:rFonts w:ascii="Arial" w:hAnsi="Arial" w:cs="Arial"/>
            <w:sz w:val="24"/>
            <w:szCs w:val="24"/>
          </w:rPr>
          <w:t xml:space="preserve"> p</w:t>
        </w:r>
      </w:ins>
      <w:ins w:id="1317" w:author="Christian Hicks" w:date="2022-03-13T13:38:00Z">
        <w:r>
          <w:rPr>
            <w:rFonts w:ascii="Arial" w:hAnsi="Arial" w:cs="Arial"/>
            <w:sz w:val="24"/>
            <w:szCs w:val="24"/>
          </w:rPr>
          <w:t xml:space="preserve">ost-hoc </w:t>
        </w:r>
      </w:ins>
      <w:ins w:id="1318" w:author="Christian Hicks" w:date="2022-03-13T15:15:00Z">
        <w:r w:rsidR="00E37BE3">
          <w:rPr>
            <w:rFonts w:ascii="Arial" w:hAnsi="Arial" w:cs="Arial"/>
            <w:sz w:val="24"/>
            <w:szCs w:val="24"/>
          </w:rPr>
          <w:t>t</w:t>
        </w:r>
      </w:ins>
      <w:ins w:id="1319" w:author="Christian Hicks" w:date="2022-03-13T15:16:00Z">
        <w:r w:rsidR="00E37BE3">
          <w:rPr>
            <w:rFonts w:ascii="Arial" w:hAnsi="Arial" w:cs="Arial"/>
            <w:sz w:val="24"/>
            <w:szCs w:val="24"/>
          </w:rPr>
          <w:t xml:space="preserve">-test </w:t>
        </w:r>
        <w:r w:rsidR="003207C5">
          <w:rPr>
            <w:rFonts w:ascii="Arial" w:hAnsi="Arial" w:cs="Arial"/>
            <w:sz w:val="24"/>
            <w:szCs w:val="24"/>
          </w:rPr>
          <w:t xml:space="preserve">resulted </w:t>
        </w:r>
      </w:ins>
      <w:ins w:id="1320" w:author="Christian Hicks" w:date="2022-03-13T15:20:00Z">
        <w:r w:rsidR="00134E6B">
          <w:rPr>
            <w:rFonts w:ascii="Arial" w:hAnsi="Arial" w:cs="Arial"/>
            <w:sz w:val="24"/>
            <w:szCs w:val="24"/>
          </w:rPr>
          <w:t>with</w:t>
        </w:r>
      </w:ins>
      <w:ins w:id="1321" w:author="Christian Hicks" w:date="2022-03-13T15:16:00Z">
        <w:r w:rsidR="003207C5">
          <w:rPr>
            <w:rFonts w:ascii="Arial" w:hAnsi="Arial" w:cs="Arial"/>
            <w:sz w:val="24"/>
            <w:szCs w:val="24"/>
          </w:rPr>
          <w:t xml:space="preserve"> </w:t>
        </w:r>
      </w:ins>
      <w:ins w:id="1322" w:author="Christian Hicks" w:date="2022-03-13T15:17:00Z">
        <w:r w:rsidR="003207C5">
          <w:rPr>
            <w:rFonts w:ascii="Arial" w:hAnsi="Arial" w:cs="Arial"/>
            <w:sz w:val="24"/>
            <w:szCs w:val="24"/>
          </w:rPr>
          <w:t>no significan</w:t>
        </w:r>
      </w:ins>
      <w:ins w:id="1323" w:author="Christian Hicks" w:date="2022-03-13T15:18:00Z">
        <w:r w:rsidR="00950774">
          <w:rPr>
            <w:rFonts w:ascii="Arial" w:hAnsi="Arial" w:cs="Arial"/>
            <w:sz w:val="24"/>
            <w:szCs w:val="24"/>
          </w:rPr>
          <w:t xml:space="preserve">ce in </w:t>
        </w:r>
        <w:r w:rsidR="00EA771D">
          <w:rPr>
            <w:rFonts w:ascii="Arial" w:hAnsi="Arial" w:cs="Arial"/>
            <w:sz w:val="24"/>
            <w:szCs w:val="24"/>
          </w:rPr>
          <w:t>the study pop</w:t>
        </w:r>
      </w:ins>
      <w:ins w:id="1324" w:author="Christian Hicks" w:date="2022-03-13T15:19:00Z">
        <w:r w:rsidR="00EA771D">
          <w:rPr>
            <w:rFonts w:ascii="Arial" w:hAnsi="Arial" w:cs="Arial"/>
            <w:sz w:val="24"/>
            <w:szCs w:val="24"/>
          </w:rPr>
          <w:t>ulation</w:t>
        </w:r>
      </w:ins>
      <w:ins w:id="1325" w:author="Christian Hicks" w:date="2022-03-13T15:20:00Z">
        <w:r w:rsidR="00134E6B">
          <w:rPr>
            <w:rFonts w:ascii="Arial" w:hAnsi="Arial" w:cs="Arial"/>
            <w:sz w:val="24"/>
            <w:szCs w:val="24"/>
          </w:rPr>
          <w:t>’</w:t>
        </w:r>
      </w:ins>
      <w:ins w:id="1326" w:author="Christian Hicks" w:date="2022-03-13T15:19:00Z">
        <w:r w:rsidR="00EA771D">
          <w:rPr>
            <w:rFonts w:ascii="Arial" w:hAnsi="Arial" w:cs="Arial"/>
            <w:sz w:val="24"/>
            <w:szCs w:val="24"/>
          </w:rPr>
          <w:t xml:space="preserve">s </w:t>
        </w:r>
        <w:r w:rsidR="00806956">
          <w:rPr>
            <w:rFonts w:ascii="Arial" w:hAnsi="Arial" w:cs="Arial"/>
            <w:sz w:val="24"/>
            <w:szCs w:val="24"/>
          </w:rPr>
          <w:t xml:space="preserve">mean TC being 2.9 mg/dL lower than those excluded from the study population (95% CI: </w:t>
        </w:r>
        <w:r w:rsidR="001A7BE0">
          <w:rPr>
            <w:rFonts w:ascii="Arial" w:hAnsi="Arial" w:cs="Arial"/>
            <w:sz w:val="24"/>
            <w:szCs w:val="24"/>
          </w:rPr>
          <w:t>-6.63</w:t>
        </w:r>
      </w:ins>
      <w:ins w:id="1327" w:author="Christian Hicks" w:date="2022-03-13T15:20:00Z">
        <w:r w:rsidR="001A7BE0">
          <w:rPr>
            <w:rFonts w:ascii="Arial" w:hAnsi="Arial" w:cs="Arial"/>
            <w:sz w:val="24"/>
            <w:szCs w:val="24"/>
          </w:rPr>
          <w:t xml:space="preserve"> – 0.84).</w:t>
        </w:r>
      </w:ins>
      <w:ins w:id="1328" w:author="Christian Hicks" w:date="2022-03-13T15:21:00Z">
        <w:r w:rsidR="009D57BA">
          <w:rPr>
            <w:rFonts w:ascii="Arial" w:hAnsi="Arial" w:cs="Arial"/>
            <w:sz w:val="24"/>
            <w:szCs w:val="24"/>
          </w:rPr>
          <w:t xml:space="preserve"> Results were consistent when using </w:t>
        </w:r>
        <w:r w:rsidR="00FC2B09">
          <w:rPr>
            <w:rFonts w:ascii="Arial" w:hAnsi="Arial" w:cs="Arial"/>
            <w:sz w:val="24"/>
            <w:szCs w:val="24"/>
          </w:rPr>
          <w:t xml:space="preserve">clinically defined groups. </w:t>
        </w:r>
      </w:ins>
      <w:ins w:id="1329" w:author="Christian Hicks" w:date="2022-03-13T15:22:00Z">
        <w:r w:rsidR="00252AE7">
          <w:rPr>
            <w:rFonts w:ascii="Arial" w:hAnsi="Arial" w:cs="Arial"/>
            <w:sz w:val="24"/>
            <w:szCs w:val="24"/>
          </w:rPr>
          <w:t>The excluded population</w:t>
        </w:r>
      </w:ins>
      <w:ins w:id="1330" w:author="Christian Hicks" w:date="2022-03-13T15:23:00Z">
        <w:r w:rsidR="002A0413">
          <w:rPr>
            <w:rFonts w:ascii="Arial" w:hAnsi="Arial" w:cs="Arial"/>
            <w:sz w:val="24"/>
            <w:szCs w:val="24"/>
          </w:rPr>
          <w:t>’s high TC prevalence was 4.6 percentage points higher (</w:t>
        </w:r>
      </w:ins>
      <w:ins w:id="1331" w:author="Christian Hicks" w:date="2022-03-13T15:24:00Z">
        <w:r w:rsidR="00E53FAE">
          <w:rPr>
            <w:rFonts w:ascii="Arial" w:hAnsi="Arial" w:cs="Arial"/>
            <w:sz w:val="24"/>
            <w:szCs w:val="24"/>
          </w:rPr>
          <w:t>95% CI: -9</w:t>
        </w:r>
      </w:ins>
      <w:ins w:id="1332" w:author="Christian Hicks" w:date="2022-03-13T15:26:00Z">
        <w:r w:rsidR="00D9386D">
          <w:rPr>
            <w:rFonts w:ascii="Arial" w:hAnsi="Arial" w:cs="Arial"/>
            <w:sz w:val="24"/>
            <w:szCs w:val="24"/>
          </w:rPr>
          <w:t>.5</w:t>
        </w:r>
      </w:ins>
      <w:ins w:id="1333" w:author="Christian Hicks" w:date="2022-03-13T15:24:00Z">
        <w:r w:rsidR="007A7BD1">
          <w:rPr>
            <w:rFonts w:ascii="Arial" w:hAnsi="Arial" w:cs="Arial"/>
            <w:sz w:val="24"/>
            <w:szCs w:val="24"/>
          </w:rPr>
          <w:t xml:space="preserve"> – 0</w:t>
        </w:r>
      </w:ins>
      <w:ins w:id="1334" w:author="Christian Hicks" w:date="2022-03-13T15:26:00Z">
        <w:r w:rsidR="00D9386D">
          <w:rPr>
            <w:rFonts w:ascii="Arial" w:hAnsi="Arial" w:cs="Arial"/>
            <w:sz w:val="24"/>
            <w:szCs w:val="24"/>
          </w:rPr>
          <w:t>.</w:t>
        </w:r>
      </w:ins>
      <w:ins w:id="1335" w:author="Christian Hicks" w:date="2022-03-13T15:24:00Z">
        <w:r w:rsidR="007A7BD1">
          <w:rPr>
            <w:rFonts w:ascii="Arial" w:hAnsi="Arial" w:cs="Arial"/>
            <w:sz w:val="24"/>
            <w:szCs w:val="24"/>
          </w:rPr>
          <w:t>2)</w:t>
        </w:r>
      </w:ins>
      <w:ins w:id="1336" w:author="Christian Hicks" w:date="2022-03-13T15:25:00Z">
        <w:r w:rsidR="005E6167">
          <w:rPr>
            <w:rFonts w:ascii="Arial" w:hAnsi="Arial" w:cs="Arial"/>
            <w:sz w:val="24"/>
            <w:szCs w:val="24"/>
          </w:rPr>
          <w:t>, and their very high TC prevalence was 2</w:t>
        </w:r>
      </w:ins>
      <w:ins w:id="1337" w:author="Christian Hicks" w:date="2022-03-13T15:27:00Z">
        <w:r w:rsidR="00546060">
          <w:rPr>
            <w:rFonts w:ascii="Arial" w:hAnsi="Arial" w:cs="Arial"/>
            <w:sz w:val="24"/>
            <w:szCs w:val="24"/>
          </w:rPr>
          <w:t>.4</w:t>
        </w:r>
      </w:ins>
      <w:ins w:id="1338" w:author="Christian Hicks" w:date="2022-03-13T15:25:00Z">
        <w:r w:rsidR="005E6167">
          <w:rPr>
            <w:rFonts w:ascii="Arial" w:hAnsi="Arial" w:cs="Arial"/>
            <w:sz w:val="24"/>
            <w:szCs w:val="24"/>
          </w:rPr>
          <w:t xml:space="preserve"> percentage points higher (95% CI: </w:t>
        </w:r>
        <w:r w:rsidR="00D9386D">
          <w:rPr>
            <w:rFonts w:ascii="Arial" w:hAnsi="Arial" w:cs="Arial"/>
            <w:sz w:val="24"/>
            <w:szCs w:val="24"/>
          </w:rPr>
          <w:t>-</w:t>
        </w:r>
      </w:ins>
      <w:ins w:id="1339" w:author="Christian Hicks" w:date="2022-03-13T15:26:00Z">
        <w:r w:rsidR="00104096">
          <w:rPr>
            <w:rFonts w:ascii="Arial" w:hAnsi="Arial" w:cs="Arial"/>
            <w:sz w:val="24"/>
            <w:szCs w:val="24"/>
          </w:rPr>
          <w:t>5.6 – 0.8).</w:t>
        </w:r>
      </w:ins>
    </w:p>
    <w:p w14:paraId="3C06DD79" w14:textId="77777777" w:rsidR="00DB655F" w:rsidRPr="00EC3CC8" w:rsidRDefault="00DB655F">
      <w:pPr>
        <w:pStyle w:val="Heading1"/>
        <w:spacing w:line="480" w:lineRule="auto"/>
        <w:jc w:val="center"/>
        <w:rPr>
          <w:ins w:id="1340" w:author="Christian Hicks" w:date="2022-01-19T14:58:00Z"/>
          <w:rFonts w:ascii="Arial" w:hAnsi="Arial" w:cs="Arial"/>
          <w:b/>
          <w:bCs/>
          <w:sz w:val="24"/>
          <w:szCs w:val="24"/>
          <w:rPrChange w:id="1341" w:author="Christian Hicks" w:date="2022-01-23T11:13:00Z">
            <w:rPr>
              <w:ins w:id="1342" w:author="Christian Hicks" w:date="2022-01-19T14:58:00Z"/>
            </w:rPr>
          </w:rPrChange>
        </w:rPr>
        <w:pPrChange w:id="1343" w:author="Christian Hicks" w:date="2022-01-23T11:13:00Z">
          <w:pPr>
            <w:spacing w:line="480" w:lineRule="auto"/>
            <w:jc w:val="center"/>
          </w:pPr>
        </w:pPrChange>
      </w:pPr>
      <w:commentRangeStart w:id="1344"/>
      <w:ins w:id="1345" w:author="Christian Hicks" w:date="2022-01-19T14:58:00Z">
        <w:r w:rsidRPr="00EC3CC8">
          <w:rPr>
            <w:rFonts w:ascii="Arial" w:hAnsi="Arial" w:cs="Arial"/>
            <w:b/>
            <w:bCs/>
            <w:color w:val="auto"/>
            <w:sz w:val="24"/>
            <w:szCs w:val="24"/>
            <w:rPrChange w:id="1346" w:author="Christian Hicks" w:date="2022-01-23T11:13:00Z">
              <w:rPr>
                <w:rFonts w:ascii="Arial" w:hAnsi="Arial" w:cs="Arial"/>
                <w:sz w:val="24"/>
                <w:szCs w:val="24"/>
              </w:rPr>
            </w:rPrChange>
          </w:rPr>
          <w:t>DISCUSSION</w:t>
        </w:r>
      </w:ins>
      <w:commentRangeEnd w:id="1344"/>
      <w:ins w:id="1347" w:author="Christian Hicks" w:date="2022-02-28T11:44:00Z">
        <w:r w:rsidR="00694D65">
          <w:rPr>
            <w:rStyle w:val="CommentReference"/>
            <w:rFonts w:asciiTheme="minorHAnsi" w:eastAsiaTheme="minorHAnsi" w:hAnsiTheme="minorHAnsi" w:cstheme="minorBidi"/>
            <w:color w:val="auto"/>
          </w:rPr>
          <w:commentReference w:id="1344"/>
        </w:r>
      </w:ins>
    </w:p>
    <w:p w14:paraId="762CF93B" w14:textId="77777777" w:rsidR="00A20DB8" w:rsidRPr="00EE423B" w:rsidRDefault="00A20DB8">
      <w:pPr>
        <w:pStyle w:val="Heading2"/>
        <w:spacing w:line="480" w:lineRule="auto"/>
        <w:rPr>
          <w:ins w:id="1348" w:author="Christian Hicks" w:date="2022-02-12T20:10:00Z"/>
          <w:rFonts w:ascii="Arial" w:hAnsi="Arial" w:cs="Arial"/>
          <w:b/>
          <w:bCs/>
          <w:sz w:val="24"/>
          <w:szCs w:val="24"/>
          <w:rPrChange w:id="1349" w:author="Christian Hicks" w:date="2022-02-12T20:12:00Z">
            <w:rPr>
              <w:ins w:id="1350" w:author="Christian Hicks" w:date="2022-02-12T20:10:00Z"/>
            </w:rPr>
          </w:rPrChange>
        </w:rPr>
        <w:pPrChange w:id="1351" w:author="Christian Hicks" w:date="2022-02-12T20:12:00Z">
          <w:pPr>
            <w:spacing w:line="480" w:lineRule="auto"/>
          </w:pPr>
        </w:pPrChange>
      </w:pPr>
      <w:ins w:id="1352" w:author="Christian Hicks" w:date="2022-02-12T20:10:00Z">
        <w:r w:rsidRPr="00EE423B">
          <w:rPr>
            <w:rFonts w:ascii="Arial" w:hAnsi="Arial" w:cs="Arial"/>
            <w:b/>
            <w:bCs/>
            <w:color w:val="auto"/>
            <w:sz w:val="24"/>
            <w:szCs w:val="24"/>
            <w:rPrChange w:id="1353" w:author="Christian Hicks" w:date="2022-02-12T20:12:00Z">
              <w:rPr/>
            </w:rPrChange>
          </w:rPr>
          <w:t>Principal Findings</w:t>
        </w:r>
      </w:ins>
    </w:p>
    <w:p w14:paraId="36624239" w14:textId="77777777" w:rsidR="00A20DB8" w:rsidRPr="00A20DB8" w:rsidRDefault="00A20DB8">
      <w:pPr>
        <w:spacing w:line="480" w:lineRule="auto"/>
        <w:ind w:firstLine="720"/>
        <w:rPr>
          <w:ins w:id="1354" w:author="Christian Hicks" w:date="2022-02-12T20:10:00Z"/>
          <w:rFonts w:ascii="Arial" w:hAnsi="Arial" w:cs="Arial"/>
          <w:sz w:val="24"/>
          <w:szCs w:val="24"/>
        </w:rPr>
        <w:pPrChange w:id="1355" w:author="Christian Hicks" w:date="2022-02-12T20:12:00Z">
          <w:pPr>
            <w:spacing w:line="480" w:lineRule="auto"/>
          </w:pPr>
        </w:pPrChange>
      </w:pPr>
      <w:ins w:id="1356" w:author="Christian Hicks" w:date="2022-02-12T20:10:00Z">
        <w:r w:rsidRPr="00A20DB8">
          <w:rPr>
            <w:rFonts w:ascii="Arial" w:hAnsi="Arial" w:cs="Arial"/>
            <w:sz w:val="24"/>
            <w:szCs w:val="24"/>
          </w:rPr>
          <w:t>More than 1 in 3 represented U.S. working adults in this study had clinically high cholesterol, and nearly half of the study population worked more than 40 hours in the prior week.  The hypothesis that a positive association between working hours and TC was not supported, and rather a negative association was observed. Although significant the predictability of working hours on TC was weak.</w:t>
        </w:r>
      </w:ins>
    </w:p>
    <w:p w14:paraId="72934CDC" w14:textId="77777777" w:rsidR="00A20DB8" w:rsidRPr="00EE423B" w:rsidRDefault="00A20DB8">
      <w:pPr>
        <w:pStyle w:val="Heading2"/>
        <w:spacing w:line="480" w:lineRule="auto"/>
        <w:rPr>
          <w:ins w:id="1357" w:author="Christian Hicks" w:date="2022-02-12T20:10:00Z"/>
          <w:rFonts w:ascii="Arial" w:hAnsi="Arial" w:cs="Arial"/>
          <w:b/>
          <w:bCs/>
          <w:sz w:val="24"/>
          <w:szCs w:val="24"/>
          <w:rPrChange w:id="1358" w:author="Christian Hicks" w:date="2022-02-12T20:12:00Z">
            <w:rPr>
              <w:ins w:id="1359" w:author="Christian Hicks" w:date="2022-02-12T20:10:00Z"/>
            </w:rPr>
          </w:rPrChange>
        </w:rPr>
        <w:pPrChange w:id="1360" w:author="Christian Hicks" w:date="2022-02-12T20:12:00Z">
          <w:pPr>
            <w:spacing w:line="480" w:lineRule="auto"/>
          </w:pPr>
        </w:pPrChange>
      </w:pPr>
      <w:ins w:id="1361" w:author="Christian Hicks" w:date="2022-02-12T20:10:00Z">
        <w:r w:rsidRPr="00EE423B">
          <w:rPr>
            <w:rFonts w:ascii="Arial" w:hAnsi="Arial" w:cs="Arial"/>
            <w:b/>
            <w:bCs/>
            <w:color w:val="auto"/>
            <w:sz w:val="24"/>
            <w:szCs w:val="24"/>
            <w:rPrChange w:id="1362" w:author="Christian Hicks" w:date="2022-02-12T20:12:00Z">
              <w:rPr/>
            </w:rPrChange>
          </w:rPr>
          <w:t>Comparison to other studies</w:t>
        </w:r>
      </w:ins>
    </w:p>
    <w:p w14:paraId="17F8910E" w14:textId="77777777" w:rsidR="00A20DB8" w:rsidRPr="00A20DB8" w:rsidRDefault="00A20DB8">
      <w:pPr>
        <w:spacing w:line="480" w:lineRule="auto"/>
        <w:ind w:firstLine="720"/>
        <w:rPr>
          <w:ins w:id="1363" w:author="Christian Hicks" w:date="2022-02-12T20:10:00Z"/>
          <w:rFonts w:ascii="Arial" w:hAnsi="Arial" w:cs="Arial"/>
          <w:sz w:val="24"/>
          <w:szCs w:val="24"/>
        </w:rPr>
        <w:pPrChange w:id="1364" w:author="Christian Hicks" w:date="2022-02-12T20:12:00Z">
          <w:pPr>
            <w:spacing w:line="480" w:lineRule="auto"/>
          </w:pPr>
        </w:pPrChange>
      </w:pPr>
      <w:ins w:id="1365" w:author="Christian Hicks" w:date="2022-02-12T20:10:00Z">
        <w:r w:rsidRPr="00A20DB8">
          <w:rPr>
            <w:rFonts w:ascii="Arial" w:hAnsi="Arial" w:cs="Arial"/>
            <w:sz w:val="24"/>
            <w:szCs w:val="24"/>
          </w:rPr>
          <w:t xml:space="preserve">Past research has had varying results such as no associations or significant declining of cholesterol health with higher working hours. </w:t>
        </w:r>
        <w:proofErr w:type="spellStart"/>
        <w:r w:rsidRPr="00A20DB8">
          <w:rPr>
            <w:rFonts w:ascii="Arial" w:hAnsi="Arial" w:cs="Arial"/>
            <w:sz w:val="24"/>
            <w:szCs w:val="24"/>
          </w:rPr>
          <w:t>Sisaki</w:t>
        </w:r>
        <w:proofErr w:type="spellEnd"/>
        <w:r w:rsidRPr="00A20DB8">
          <w:rPr>
            <w:rFonts w:ascii="Arial" w:hAnsi="Arial" w:cs="Arial"/>
            <w:sz w:val="24"/>
            <w:szCs w:val="24"/>
          </w:rPr>
          <w:t xml:space="preserve">, Iwasaki, and </w:t>
        </w:r>
        <w:proofErr w:type="spellStart"/>
        <w:r w:rsidRPr="00A20DB8">
          <w:rPr>
            <w:rFonts w:ascii="Arial" w:hAnsi="Arial" w:cs="Arial"/>
            <w:sz w:val="24"/>
            <w:szCs w:val="24"/>
          </w:rPr>
          <w:t>Hisanaga</w:t>
        </w:r>
        <w:proofErr w:type="spellEnd"/>
        <w:r w:rsidRPr="00A20DB8">
          <w:rPr>
            <w:rFonts w:ascii="Arial" w:hAnsi="Arial" w:cs="Arial"/>
            <w:sz w:val="24"/>
            <w:szCs w:val="24"/>
          </w:rPr>
          <w:t xml:space="preserve"> (1999) observed a mean TC of 202 mg/dL along with a mean of 60 hours worked in a week. Although their mean TC reflects the results of this NHANES study, the difference in mean working hours is notable. Their research concluded that TC did not differ across various levels of working hours. These results are interesting because of the high working hours of the population, but there may be many unaccounted factors when comparing with NHANES since their study population was machinery manufacturing workers in Japan.</w:t>
        </w:r>
      </w:ins>
    </w:p>
    <w:p w14:paraId="35E186C0" w14:textId="77777777" w:rsidR="00A20DB8" w:rsidRPr="00A20DB8" w:rsidRDefault="00A20DB8">
      <w:pPr>
        <w:spacing w:line="480" w:lineRule="auto"/>
        <w:ind w:firstLine="720"/>
        <w:rPr>
          <w:ins w:id="1366" w:author="Christian Hicks" w:date="2022-02-12T20:10:00Z"/>
          <w:rFonts w:ascii="Arial" w:hAnsi="Arial" w:cs="Arial"/>
          <w:sz w:val="24"/>
          <w:szCs w:val="24"/>
        </w:rPr>
        <w:pPrChange w:id="1367" w:author="Christian Hicks" w:date="2022-02-12T20:12:00Z">
          <w:pPr>
            <w:spacing w:line="480" w:lineRule="auto"/>
          </w:pPr>
        </w:pPrChange>
      </w:pPr>
      <w:ins w:id="1368" w:author="Christian Hicks" w:date="2022-02-12T20:10:00Z">
        <w:r w:rsidRPr="00A20DB8">
          <w:rPr>
            <w:rFonts w:ascii="Arial" w:hAnsi="Arial" w:cs="Arial"/>
            <w:sz w:val="24"/>
            <w:szCs w:val="24"/>
          </w:rPr>
          <w:lastRenderedPageBreak/>
          <w:t>The Reynolds et al (2018) cohort study resulted with no difference in TC between those who worked 38 hours or fewer in a week compared to those who worked more than 38 hours in a week. They did note that HDL-C was significantly lower in the group that worked more hours. Their determination of working hours may have been more accurate than the NHANES method because in Reynolds et al they asked participants about their usual workweek length as opposed to the most recent work week. This difference changes the hypothesized mechanism from an immediate effect to a long-term exposure effect.</w:t>
        </w:r>
      </w:ins>
    </w:p>
    <w:p w14:paraId="27FB443A" w14:textId="77777777" w:rsidR="00A20DB8" w:rsidRPr="00A20DB8" w:rsidRDefault="00A20DB8">
      <w:pPr>
        <w:spacing w:line="480" w:lineRule="auto"/>
        <w:ind w:firstLine="720"/>
        <w:rPr>
          <w:ins w:id="1369" w:author="Christian Hicks" w:date="2022-02-12T20:10:00Z"/>
          <w:rFonts w:ascii="Arial" w:hAnsi="Arial" w:cs="Arial"/>
          <w:sz w:val="24"/>
          <w:szCs w:val="24"/>
        </w:rPr>
        <w:pPrChange w:id="1370" w:author="Christian Hicks" w:date="2022-02-12T20:11:00Z">
          <w:pPr>
            <w:spacing w:line="480" w:lineRule="auto"/>
          </w:pPr>
        </w:pPrChange>
      </w:pPr>
      <w:ins w:id="1371" w:author="Christian Hicks" w:date="2022-02-12T20:10:00Z">
        <w:r w:rsidRPr="00A20DB8">
          <w:rPr>
            <w:rFonts w:ascii="Arial" w:hAnsi="Arial" w:cs="Arial"/>
            <w:sz w:val="24"/>
            <w:szCs w:val="24"/>
          </w:rPr>
          <w:t>On the other hand, Virtanen et al. (2019) resulted with males currently working more than 10 hours in a day having higher TC than males who had never worked more than 10 hours in a day. This difference was mostly attributed to the men who were currently working more than 10 hours in a day that also had over 15 years of this exposure. Fewer years of exposure reduced the strength of this effect. There was no significance in the difference with their female participants. Virtanen et al. had observed a slightly older population from France, with the mean age being 48 years old compared to the median age of 39 in this NHANES study. Comparability is also affected by the difference in how working hours data was collected. Virtanen et al. used daily working hours rather than weekly hours. Weekly hours cannot be calculated because the number of days worked each week are not reported.</w:t>
        </w:r>
      </w:ins>
    </w:p>
    <w:p w14:paraId="6D751BB1" w14:textId="77777777" w:rsidR="00A20DB8" w:rsidRPr="00EE423B" w:rsidRDefault="00A20DB8">
      <w:pPr>
        <w:pStyle w:val="Heading2"/>
        <w:spacing w:line="480" w:lineRule="auto"/>
        <w:rPr>
          <w:ins w:id="1372" w:author="Christian Hicks" w:date="2022-02-12T20:10:00Z"/>
          <w:rFonts w:ascii="Arial" w:hAnsi="Arial" w:cs="Arial"/>
          <w:b/>
          <w:bCs/>
          <w:sz w:val="24"/>
          <w:szCs w:val="24"/>
          <w:rPrChange w:id="1373" w:author="Christian Hicks" w:date="2022-02-12T20:11:00Z">
            <w:rPr>
              <w:ins w:id="1374" w:author="Christian Hicks" w:date="2022-02-12T20:10:00Z"/>
            </w:rPr>
          </w:rPrChange>
        </w:rPr>
        <w:pPrChange w:id="1375" w:author="Christian Hicks" w:date="2022-02-12T20:11:00Z">
          <w:pPr>
            <w:spacing w:line="480" w:lineRule="auto"/>
          </w:pPr>
        </w:pPrChange>
      </w:pPr>
      <w:ins w:id="1376" w:author="Christian Hicks" w:date="2022-02-12T20:10:00Z">
        <w:r w:rsidRPr="00EE423B">
          <w:rPr>
            <w:rFonts w:ascii="Arial" w:hAnsi="Arial" w:cs="Arial"/>
            <w:b/>
            <w:bCs/>
            <w:color w:val="auto"/>
            <w:sz w:val="24"/>
            <w:szCs w:val="24"/>
            <w:rPrChange w:id="1377" w:author="Christian Hicks" w:date="2022-02-12T20:11:00Z">
              <w:rPr/>
            </w:rPrChange>
          </w:rPr>
          <w:t>Strengths, limitations, and bias</w:t>
        </w:r>
      </w:ins>
    </w:p>
    <w:p w14:paraId="40B43F1A" w14:textId="77777777" w:rsidR="00A20DB8" w:rsidRPr="00A20DB8" w:rsidRDefault="00A20DB8" w:rsidP="00A20DB8">
      <w:pPr>
        <w:spacing w:line="480" w:lineRule="auto"/>
        <w:rPr>
          <w:ins w:id="1378" w:author="Christian Hicks" w:date="2022-02-12T20:10:00Z"/>
          <w:rFonts w:ascii="Arial" w:hAnsi="Arial" w:cs="Arial"/>
          <w:sz w:val="24"/>
          <w:szCs w:val="24"/>
        </w:rPr>
      </w:pPr>
      <w:ins w:id="1379" w:author="Christian Hicks" w:date="2022-02-12T20:10:00Z">
        <w:r w:rsidRPr="00A20DB8">
          <w:rPr>
            <w:rFonts w:ascii="Arial" w:hAnsi="Arial" w:cs="Arial"/>
            <w:sz w:val="24"/>
            <w:szCs w:val="24"/>
          </w:rPr>
          <w:tab/>
          <w:t xml:space="preserve">Working hours and total cholesterol as continuous measurements preserved analytical power when computing associations. This allowed for the use of a linear regression model that would not be affected by biases in categorization. Weighting </w:t>
        </w:r>
        <w:r w:rsidRPr="00A20DB8">
          <w:rPr>
            <w:rFonts w:ascii="Arial" w:hAnsi="Arial" w:cs="Arial"/>
            <w:sz w:val="24"/>
            <w:szCs w:val="24"/>
          </w:rPr>
          <w:lastRenderedPageBreak/>
          <w:t>observations increased the generalizability to a large portion of the U.S. working adult population. Inclusion of physical activity inside and outside workplace environments increased accuracy of the adjusted association between working hours and total cholesterol. Also, using income-to-poverty ratios rather than raw household income accounts for differences in cost of living due to geographic location.</w:t>
        </w:r>
      </w:ins>
    </w:p>
    <w:p w14:paraId="5DE58E34" w14:textId="77777777" w:rsidR="00A20DB8" w:rsidRPr="00A20DB8" w:rsidRDefault="00A20DB8" w:rsidP="00A20DB8">
      <w:pPr>
        <w:spacing w:line="480" w:lineRule="auto"/>
        <w:rPr>
          <w:ins w:id="1380" w:author="Christian Hicks" w:date="2022-02-12T20:10:00Z"/>
          <w:rFonts w:ascii="Arial" w:hAnsi="Arial" w:cs="Arial"/>
          <w:sz w:val="24"/>
          <w:szCs w:val="24"/>
        </w:rPr>
      </w:pPr>
      <w:ins w:id="1381" w:author="Christian Hicks" w:date="2022-02-12T20:10:00Z">
        <w:r w:rsidRPr="00A20DB8">
          <w:rPr>
            <w:rFonts w:ascii="Arial" w:hAnsi="Arial" w:cs="Arial"/>
            <w:sz w:val="24"/>
            <w:szCs w:val="24"/>
          </w:rPr>
          <w:tab/>
          <w:t>Limitations from NHANES 2017-2018 were inherited to this study as this was the sole source of data. Much of the data was collected as self-reported information and accuracy was subject to the participants’ responses. Serum collection only occurred once and working hours information was asked of only a single week, which can leave randomness unidentifiable. The cross-sectional design of this study prevents the determination of causal associations.</w:t>
        </w:r>
      </w:ins>
    </w:p>
    <w:p w14:paraId="4A8D3EDA" w14:textId="77777777" w:rsidR="00A20DB8" w:rsidRPr="00A20DB8" w:rsidRDefault="00A20DB8" w:rsidP="00A20DB8">
      <w:pPr>
        <w:spacing w:line="480" w:lineRule="auto"/>
        <w:rPr>
          <w:ins w:id="1382" w:author="Christian Hicks" w:date="2022-02-12T20:10:00Z"/>
          <w:rFonts w:ascii="Arial" w:hAnsi="Arial" w:cs="Arial"/>
          <w:sz w:val="24"/>
          <w:szCs w:val="24"/>
        </w:rPr>
      </w:pPr>
      <w:ins w:id="1383" w:author="Christian Hicks" w:date="2022-02-12T20:10:00Z">
        <w:r w:rsidRPr="00A20DB8">
          <w:rPr>
            <w:rFonts w:ascii="Arial" w:hAnsi="Arial" w:cs="Arial"/>
            <w:sz w:val="24"/>
            <w:szCs w:val="24"/>
          </w:rPr>
          <w:tab/>
          <w:t>Since only one measurement of TC and working hours was recorded for each participant, the result of that one recording may not represent the truth. The implication of this is that participants could be misclassified based on that one result. By limiting the study population to only those participants who are currently working at the time of the NHANES 2017-2018 data collection, the results of this study may be influenced by the healthy worker effect. Those observations that worked many hours may have only been able to do so because of good health, meaning it is possible that unobserved persons who were negatively affected had to reduce their hours or even stop working entirely.</w:t>
        </w:r>
      </w:ins>
    </w:p>
    <w:p w14:paraId="27B1027F" w14:textId="77777777" w:rsidR="00A20DB8" w:rsidRPr="00A20DB8" w:rsidRDefault="00A20DB8">
      <w:pPr>
        <w:pStyle w:val="Heading2"/>
        <w:spacing w:line="480" w:lineRule="auto"/>
        <w:rPr>
          <w:ins w:id="1384" w:author="Christian Hicks" w:date="2022-02-12T20:10:00Z"/>
          <w:rFonts w:ascii="Arial" w:hAnsi="Arial" w:cs="Arial"/>
          <w:b/>
          <w:bCs/>
          <w:sz w:val="24"/>
          <w:szCs w:val="24"/>
          <w:rPrChange w:id="1385" w:author="Christian Hicks" w:date="2022-02-12T20:11:00Z">
            <w:rPr>
              <w:ins w:id="1386" w:author="Christian Hicks" w:date="2022-02-12T20:10:00Z"/>
            </w:rPr>
          </w:rPrChange>
        </w:rPr>
        <w:pPrChange w:id="1387" w:author="Christian Hicks" w:date="2022-02-12T20:11:00Z">
          <w:pPr>
            <w:spacing w:line="480" w:lineRule="auto"/>
          </w:pPr>
        </w:pPrChange>
      </w:pPr>
      <w:ins w:id="1388" w:author="Christian Hicks" w:date="2022-02-12T20:10:00Z">
        <w:r w:rsidRPr="00A20DB8">
          <w:rPr>
            <w:rFonts w:ascii="Arial" w:hAnsi="Arial" w:cs="Arial"/>
            <w:b/>
            <w:bCs/>
            <w:color w:val="auto"/>
            <w:sz w:val="24"/>
            <w:szCs w:val="24"/>
            <w:rPrChange w:id="1389" w:author="Christian Hicks" w:date="2022-02-12T20:11:00Z">
              <w:rPr/>
            </w:rPrChange>
          </w:rPr>
          <w:t>Findings Implications</w:t>
        </w:r>
      </w:ins>
    </w:p>
    <w:p w14:paraId="4CB978AF" w14:textId="77777777" w:rsidR="00A20DB8" w:rsidRPr="00A20DB8" w:rsidRDefault="00A20DB8" w:rsidP="00A20DB8">
      <w:pPr>
        <w:spacing w:line="480" w:lineRule="auto"/>
        <w:rPr>
          <w:ins w:id="1390" w:author="Christian Hicks" w:date="2022-02-12T20:10:00Z"/>
          <w:rFonts w:ascii="Arial" w:hAnsi="Arial" w:cs="Arial"/>
          <w:sz w:val="24"/>
          <w:szCs w:val="24"/>
        </w:rPr>
      </w:pPr>
      <w:ins w:id="1391" w:author="Christian Hicks" w:date="2022-02-12T20:10:00Z">
        <w:r w:rsidRPr="00A20DB8">
          <w:rPr>
            <w:rFonts w:ascii="Arial" w:hAnsi="Arial" w:cs="Arial"/>
            <w:sz w:val="24"/>
            <w:szCs w:val="24"/>
          </w:rPr>
          <w:tab/>
          <w:t xml:space="preserve">The results of this study and comparisons to past research suggest that TC may not be at risk of worsening due to long working hours. When researching health effects of work week standards, it may be more important to examine other biomarkers such as </w:t>
        </w:r>
        <w:r w:rsidRPr="00A20DB8">
          <w:rPr>
            <w:rFonts w:ascii="Arial" w:hAnsi="Arial" w:cs="Arial"/>
            <w:sz w:val="24"/>
            <w:szCs w:val="24"/>
          </w:rPr>
          <w:lastRenderedPageBreak/>
          <w:t>blood pressure or micronutrient deficiency. These implications are generalizable to the working adult-aged population in the United States because of the weighting method used in the NHANES dataset.</w:t>
        </w:r>
      </w:ins>
    </w:p>
    <w:p w14:paraId="7FE7F5F7" w14:textId="0257B469" w:rsidR="00DB655F" w:rsidRDefault="00A20DB8">
      <w:pPr>
        <w:spacing w:line="480" w:lineRule="auto"/>
        <w:ind w:firstLine="720"/>
        <w:rPr>
          <w:ins w:id="1392" w:author="Christian Hicks" w:date="2022-01-19T14:58:00Z"/>
          <w:rFonts w:ascii="Arial" w:hAnsi="Arial" w:cs="Arial"/>
          <w:sz w:val="24"/>
          <w:szCs w:val="24"/>
        </w:rPr>
        <w:pPrChange w:id="1393" w:author="Christian Hicks" w:date="2022-02-12T20:11:00Z">
          <w:pPr>
            <w:spacing w:line="480" w:lineRule="auto"/>
          </w:pPr>
        </w:pPrChange>
      </w:pPr>
      <w:ins w:id="1394" w:author="Christian Hicks" w:date="2022-02-12T20:10:00Z">
        <w:r w:rsidRPr="00A20DB8">
          <w:rPr>
            <w:rFonts w:ascii="Arial" w:hAnsi="Arial" w:cs="Arial"/>
            <w:sz w:val="24"/>
            <w:szCs w:val="24"/>
          </w:rPr>
          <w:t>The cross-sectional design and nature of the questionnaire data used leaves the long-term exposure associations unaddressed. Therefore, future study into working hours and TC should adopt a longitudinal design in which multiple blood samples are collected and working hours are examined over a period of time. Additionally, the healthy worker effect could be controlled for by including persons who are no longer working. Other effects of working long hours could be identified by asking participants questions regarding specific experiences at work such as stress or eating habits.</w:t>
        </w:r>
      </w:ins>
    </w:p>
    <w:p w14:paraId="68C1E709" w14:textId="77777777" w:rsidR="007F3D05" w:rsidRPr="00EC3CC8" w:rsidRDefault="007F3D05">
      <w:pPr>
        <w:pStyle w:val="Heading1"/>
        <w:spacing w:line="480" w:lineRule="auto"/>
        <w:jc w:val="center"/>
        <w:rPr>
          <w:ins w:id="1395" w:author="Christian Hicks" w:date="2022-01-19T14:59:00Z"/>
          <w:rFonts w:ascii="Arial" w:hAnsi="Arial" w:cs="Arial"/>
          <w:b/>
          <w:bCs/>
          <w:sz w:val="24"/>
          <w:szCs w:val="24"/>
          <w:rPrChange w:id="1396" w:author="Christian Hicks" w:date="2022-01-23T11:13:00Z">
            <w:rPr>
              <w:ins w:id="1397" w:author="Christian Hicks" w:date="2022-01-19T14:59:00Z"/>
              <w:rFonts w:ascii="Arial" w:hAnsi="Arial" w:cs="Arial"/>
              <w:sz w:val="24"/>
              <w:szCs w:val="24"/>
            </w:rPr>
          </w:rPrChange>
        </w:rPr>
        <w:pPrChange w:id="1398" w:author="Christian Hicks" w:date="2022-01-23T11:13:00Z">
          <w:pPr>
            <w:spacing w:line="480" w:lineRule="auto"/>
          </w:pPr>
        </w:pPrChange>
      </w:pPr>
      <w:ins w:id="1399" w:author="Christian Hicks" w:date="2022-01-19T14:58:00Z">
        <w:r w:rsidRPr="00EC3CC8">
          <w:rPr>
            <w:rFonts w:ascii="Arial" w:hAnsi="Arial" w:cs="Arial"/>
            <w:b/>
            <w:bCs/>
            <w:color w:val="auto"/>
            <w:sz w:val="24"/>
            <w:szCs w:val="24"/>
            <w:rPrChange w:id="1400" w:author="Christian Hicks" w:date="2022-01-23T11:13:00Z">
              <w:rPr>
                <w:rFonts w:ascii="Arial" w:hAnsi="Arial" w:cs="Arial"/>
                <w:sz w:val="24"/>
                <w:szCs w:val="24"/>
              </w:rPr>
            </w:rPrChange>
          </w:rPr>
          <w:t>CONCLUSION</w:t>
        </w:r>
      </w:ins>
    </w:p>
    <w:p w14:paraId="3B924BC3" w14:textId="6F6BF39B" w:rsidR="009D338F" w:rsidRPr="009D338F" w:rsidRDefault="00817A7C" w:rsidP="009D338F">
      <w:pPr>
        <w:spacing w:line="480" w:lineRule="auto"/>
        <w:ind w:firstLine="720"/>
        <w:rPr>
          <w:ins w:id="1401" w:author="Christian Hicks" w:date="2021-11-29T09:44:00Z"/>
          <w:rFonts w:ascii="Arial" w:hAnsi="Arial" w:cs="Arial"/>
          <w:sz w:val="24"/>
          <w:szCs w:val="24"/>
          <w:rPrChange w:id="1402" w:author="Christian Hicks" w:date="2022-01-19T14:58:00Z">
            <w:rPr>
              <w:ins w:id="1403" w:author="Christian Hicks" w:date="2021-11-29T09:44:00Z"/>
              <w:rFonts w:ascii="Arial" w:hAnsi="Arial" w:cs="Arial"/>
              <w:b/>
              <w:bCs/>
              <w:sz w:val="24"/>
              <w:szCs w:val="24"/>
            </w:rPr>
          </w:rPrChange>
        </w:rPr>
        <w:sectPr w:rsidR="009D338F" w:rsidRPr="009D338F">
          <w:pgSz w:w="12240" w:h="15840"/>
          <w:pgMar w:top="1440" w:right="1440" w:bottom="1440" w:left="1440" w:header="720" w:footer="720" w:gutter="0"/>
          <w:cols w:space="720"/>
          <w:docGrid w:linePitch="360"/>
        </w:sectPr>
        <w:pPrChange w:id="1404" w:author="Christian Hicks" w:date="2022-02-12T20:13:00Z">
          <w:pPr>
            <w:spacing w:line="480" w:lineRule="auto"/>
          </w:pPr>
        </w:pPrChange>
      </w:pPr>
      <w:ins w:id="1405" w:author="Christian Hicks" w:date="2022-02-12T20:13:00Z">
        <w:r w:rsidRPr="00817A7C">
          <w:rPr>
            <w:rFonts w:ascii="Arial" w:hAnsi="Arial" w:cs="Arial"/>
            <w:sz w:val="24"/>
            <w:szCs w:val="24"/>
          </w:rPr>
          <w:t xml:space="preserve">Increased working hours was associated with decreased TC. This result differs from past research that concludes with no association or declining health with increased hours. A potential explanation could be that the healthy worker effect caused </w:t>
        </w:r>
      </w:ins>
      <w:ins w:id="1406" w:author="Christian Hicks" w:date="2022-03-13T15:33:00Z">
        <w:r w:rsidR="004D4CB8">
          <w:rPr>
            <w:rFonts w:ascii="Arial" w:hAnsi="Arial" w:cs="Arial"/>
            <w:sz w:val="24"/>
            <w:szCs w:val="24"/>
          </w:rPr>
          <w:t>a</w:t>
        </w:r>
      </w:ins>
      <w:ins w:id="1407" w:author="Christian Hicks" w:date="2022-02-12T20:13:00Z">
        <w:r w:rsidRPr="00817A7C">
          <w:rPr>
            <w:rFonts w:ascii="Arial" w:hAnsi="Arial" w:cs="Arial"/>
            <w:sz w:val="24"/>
            <w:szCs w:val="24"/>
          </w:rPr>
          <w:t xml:space="preserve"> bias in this direction. Further research should apply a longitudinal study design to determine causality, and adults no longer working should be included to control</w:t>
        </w:r>
      </w:ins>
      <w:ins w:id="1408" w:author="Christian Hicks" w:date="2022-03-13T15:33:00Z">
        <w:r w:rsidR="00A96C64">
          <w:rPr>
            <w:rFonts w:ascii="Arial" w:hAnsi="Arial" w:cs="Arial"/>
            <w:sz w:val="24"/>
            <w:szCs w:val="24"/>
          </w:rPr>
          <w:t xml:space="preserve"> for</w:t>
        </w:r>
      </w:ins>
      <w:ins w:id="1409" w:author="Christian Hicks" w:date="2022-02-12T20:13:00Z">
        <w:r w:rsidRPr="00817A7C">
          <w:rPr>
            <w:rFonts w:ascii="Arial" w:hAnsi="Arial" w:cs="Arial"/>
            <w:sz w:val="24"/>
            <w:szCs w:val="24"/>
          </w:rPr>
          <w:t xml:space="preserve"> the healthy worker effect.</w:t>
        </w:r>
      </w:ins>
    </w:p>
    <w:p w14:paraId="0E3AABEA" w14:textId="6F086435" w:rsidR="009F4373" w:rsidRPr="009F4373" w:rsidRDefault="009F4373">
      <w:pPr>
        <w:rPr>
          <w:ins w:id="1410" w:author="Christian Hicks" w:date="2021-11-29T07:05:00Z"/>
          <w:rFonts w:ascii="Arial" w:hAnsi="Arial" w:cs="Arial"/>
          <w:sz w:val="24"/>
          <w:szCs w:val="24"/>
          <w:rPrChange w:id="1411" w:author="Christian Hicks" w:date="2021-11-29T07:24:00Z">
            <w:rPr>
              <w:ins w:id="1412" w:author="Christian Hicks" w:date="2021-11-29T07:05:00Z"/>
              <w:rFonts w:ascii="Arial" w:hAnsi="Arial" w:cs="Arial"/>
              <w:b/>
              <w:bCs/>
              <w:sz w:val="24"/>
              <w:szCs w:val="24"/>
            </w:rPr>
          </w:rPrChange>
        </w:rPr>
      </w:pPr>
    </w:p>
    <w:p w14:paraId="52272860" w14:textId="0BF85335" w:rsidR="00BC5A80" w:rsidRPr="00BC5A80" w:rsidRDefault="00BC5A80">
      <w:pPr>
        <w:jc w:val="center"/>
        <w:rPr>
          <w:rFonts w:ascii="Arial" w:hAnsi="Arial" w:cs="Arial"/>
          <w:b/>
          <w:bCs/>
          <w:sz w:val="24"/>
          <w:szCs w:val="24"/>
        </w:rPr>
        <w:pPrChange w:id="1413" w:author="Christian Hicks" w:date="2021-11-29T09:40:00Z">
          <w:pPr/>
        </w:pPrChange>
      </w:pPr>
      <w:r w:rsidRPr="00BC5A80">
        <w:rPr>
          <w:rFonts w:ascii="Arial" w:hAnsi="Arial" w:cs="Arial"/>
          <w:b/>
          <w:bCs/>
          <w:sz w:val="24"/>
          <w:szCs w:val="24"/>
        </w:rPr>
        <w:t>References</w:t>
      </w:r>
    </w:p>
    <w:p w14:paraId="751A1D5E" w14:textId="5E55E48C" w:rsidR="004509ED" w:rsidRDefault="004509ED" w:rsidP="004A023F">
      <w:pPr>
        <w:ind w:left="720" w:hanging="720"/>
        <w:rPr>
          <w:rFonts w:ascii="Arial" w:hAnsi="Arial" w:cs="Arial"/>
          <w:sz w:val="24"/>
          <w:szCs w:val="24"/>
        </w:rPr>
      </w:pPr>
      <w:proofErr w:type="spellStart"/>
      <w:r w:rsidRPr="004509ED">
        <w:rPr>
          <w:rFonts w:ascii="Arial" w:hAnsi="Arial" w:cs="Arial"/>
          <w:sz w:val="24"/>
          <w:szCs w:val="24"/>
        </w:rPr>
        <w:t>Artazcoz</w:t>
      </w:r>
      <w:proofErr w:type="spellEnd"/>
      <w:r w:rsidRPr="004509ED">
        <w:rPr>
          <w:rFonts w:ascii="Arial" w:hAnsi="Arial" w:cs="Arial"/>
          <w:sz w:val="24"/>
          <w:szCs w:val="24"/>
        </w:rPr>
        <w:t xml:space="preserve">, L., </w:t>
      </w:r>
      <w:proofErr w:type="spellStart"/>
      <w:r w:rsidRPr="004509ED">
        <w:rPr>
          <w:rFonts w:ascii="Arial" w:hAnsi="Arial" w:cs="Arial"/>
          <w:sz w:val="24"/>
          <w:szCs w:val="24"/>
        </w:rPr>
        <w:t>Cortès</w:t>
      </w:r>
      <w:proofErr w:type="spellEnd"/>
      <w:r w:rsidRPr="004509ED">
        <w:rPr>
          <w:rFonts w:ascii="Arial" w:hAnsi="Arial" w:cs="Arial"/>
          <w:sz w:val="24"/>
          <w:szCs w:val="24"/>
        </w:rPr>
        <w:t xml:space="preserve">, I., </w:t>
      </w:r>
      <w:proofErr w:type="spellStart"/>
      <w:r w:rsidRPr="004509ED">
        <w:rPr>
          <w:rFonts w:ascii="Arial" w:hAnsi="Arial" w:cs="Arial"/>
          <w:sz w:val="24"/>
          <w:szCs w:val="24"/>
        </w:rPr>
        <w:t>Escribà-Agüir</w:t>
      </w:r>
      <w:proofErr w:type="spellEnd"/>
      <w:r w:rsidRPr="004509ED">
        <w:rPr>
          <w:rFonts w:ascii="Arial" w:hAnsi="Arial" w:cs="Arial"/>
          <w:sz w:val="24"/>
          <w:szCs w:val="24"/>
        </w:rPr>
        <w:t xml:space="preserve">, V., </w:t>
      </w:r>
      <w:proofErr w:type="spellStart"/>
      <w:r w:rsidRPr="004509ED">
        <w:rPr>
          <w:rFonts w:ascii="Arial" w:hAnsi="Arial" w:cs="Arial"/>
          <w:sz w:val="24"/>
          <w:szCs w:val="24"/>
        </w:rPr>
        <w:t>Cascant</w:t>
      </w:r>
      <w:proofErr w:type="spellEnd"/>
      <w:r w:rsidRPr="004509ED">
        <w:rPr>
          <w:rFonts w:ascii="Arial" w:hAnsi="Arial" w:cs="Arial"/>
          <w:sz w:val="24"/>
          <w:szCs w:val="24"/>
        </w:rPr>
        <w:t xml:space="preserve">, L., &amp; Villegas, R. (2009). Understanding the relationship of long working hours with health status and health-related </w:t>
      </w:r>
      <w:proofErr w:type="spellStart"/>
      <w:r w:rsidRPr="004509ED">
        <w:rPr>
          <w:rFonts w:ascii="Arial" w:hAnsi="Arial" w:cs="Arial"/>
          <w:sz w:val="24"/>
          <w:szCs w:val="24"/>
        </w:rPr>
        <w:t>behaviours</w:t>
      </w:r>
      <w:proofErr w:type="spellEnd"/>
      <w:r w:rsidRPr="004509ED">
        <w:rPr>
          <w:rFonts w:ascii="Arial" w:hAnsi="Arial" w:cs="Arial"/>
          <w:sz w:val="24"/>
          <w:szCs w:val="24"/>
        </w:rPr>
        <w:t xml:space="preserve">. </w:t>
      </w:r>
      <w:r w:rsidRPr="004509ED">
        <w:rPr>
          <w:rFonts w:ascii="Arial" w:hAnsi="Arial" w:cs="Arial"/>
          <w:i/>
          <w:iCs/>
          <w:sz w:val="24"/>
          <w:szCs w:val="24"/>
        </w:rPr>
        <w:t>Journal of Epidemiology and Community Health, 63</w:t>
      </w:r>
      <w:r w:rsidRPr="004509ED">
        <w:rPr>
          <w:rFonts w:ascii="Arial" w:hAnsi="Arial" w:cs="Arial"/>
          <w:sz w:val="24"/>
          <w:szCs w:val="24"/>
        </w:rPr>
        <w:t>(7), 521–527.</w:t>
      </w:r>
      <w:r w:rsidR="00350241">
        <w:rPr>
          <w:rFonts w:ascii="Arial" w:hAnsi="Arial" w:cs="Arial"/>
          <w:sz w:val="24"/>
          <w:szCs w:val="24"/>
        </w:rPr>
        <w:t xml:space="preserve"> </w:t>
      </w:r>
      <w:hyperlink r:id="rId17" w:history="1">
        <w:r w:rsidR="00350241" w:rsidRPr="00350241">
          <w:rPr>
            <w:rStyle w:val="Hyperlink"/>
            <w:rFonts w:ascii="Arial" w:hAnsi="Arial" w:cs="Arial"/>
            <w:sz w:val="24"/>
            <w:szCs w:val="24"/>
          </w:rPr>
          <w:t>https://doi.org/10.1136/jech.2008.082123</w:t>
        </w:r>
      </w:hyperlink>
    </w:p>
    <w:p w14:paraId="55339510" w14:textId="53B580C6" w:rsidR="00BC5A80" w:rsidRDefault="00BC5A80" w:rsidP="004A023F">
      <w:pPr>
        <w:ind w:left="720" w:hanging="720"/>
        <w:rPr>
          <w:rFonts w:ascii="Arial" w:hAnsi="Arial" w:cs="Arial"/>
          <w:sz w:val="24"/>
          <w:szCs w:val="24"/>
        </w:rPr>
      </w:pPr>
      <w:r w:rsidRPr="00BC5A80">
        <w:rPr>
          <w:rFonts w:ascii="Arial" w:hAnsi="Arial" w:cs="Arial"/>
          <w:sz w:val="24"/>
          <w:szCs w:val="24"/>
        </w:rPr>
        <w:t xml:space="preserve">CDC. (2020, January 31). </w:t>
      </w:r>
      <w:r w:rsidRPr="00FB6B56">
        <w:rPr>
          <w:rFonts w:ascii="Arial" w:hAnsi="Arial" w:cs="Arial"/>
          <w:i/>
          <w:iCs/>
          <w:sz w:val="24"/>
          <w:szCs w:val="24"/>
        </w:rPr>
        <w:t>Knowing Your Risk: High Cholesterol</w:t>
      </w:r>
      <w:r w:rsidRPr="00BC5A80">
        <w:rPr>
          <w:rFonts w:ascii="Arial" w:hAnsi="Arial" w:cs="Arial"/>
          <w:sz w:val="24"/>
          <w:szCs w:val="24"/>
        </w:rPr>
        <w:t xml:space="preserve">. Centers for Disease Control and Prevention. </w:t>
      </w:r>
      <w:hyperlink r:id="rId18" w:history="1">
        <w:r w:rsidRPr="009C10E6">
          <w:rPr>
            <w:rStyle w:val="Hyperlink"/>
            <w:rFonts w:ascii="Arial" w:hAnsi="Arial" w:cs="Arial"/>
            <w:sz w:val="24"/>
            <w:szCs w:val="24"/>
          </w:rPr>
          <w:t>https://www.cdc.gov/cholesterol/risk_factors.htm</w:t>
        </w:r>
      </w:hyperlink>
    </w:p>
    <w:p w14:paraId="45A01D20" w14:textId="7E562404" w:rsidR="000123EA" w:rsidRPr="000123EA" w:rsidRDefault="005675D4" w:rsidP="000123EA">
      <w:pPr>
        <w:ind w:left="720" w:hanging="720"/>
        <w:rPr>
          <w:rFonts w:ascii="Arial" w:hAnsi="Arial" w:cs="Arial"/>
          <w:color w:val="0563C1" w:themeColor="hyperlink"/>
          <w:sz w:val="24"/>
          <w:szCs w:val="24"/>
          <w:u w:val="single"/>
          <w:rPrChange w:id="1414" w:author="Christian Hicks" w:date="2022-02-28T16:48:00Z">
            <w:rPr>
              <w:rFonts w:ascii="Arial" w:hAnsi="Arial" w:cs="Arial"/>
              <w:sz w:val="24"/>
              <w:szCs w:val="24"/>
            </w:rPr>
          </w:rPrChange>
        </w:rPr>
      </w:pPr>
      <w:r w:rsidRPr="005675D4">
        <w:rPr>
          <w:rFonts w:ascii="Arial" w:hAnsi="Arial" w:cs="Arial"/>
          <w:sz w:val="24"/>
          <w:szCs w:val="24"/>
        </w:rPr>
        <w:t xml:space="preserve">Ferrara, P., Laura, D. D., </w:t>
      </w:r>
      <w:proofErr w:type="spellStart"/>
      <w:r w:rsidRPr="005675D4">
        <w:rPr>
          <w:rFonts w:ascii="Arial" w:hAnsi="Arial" w:cs="Arial"/>
          <w:sz w:val="24"/>
          <w:szCs w:val="24"/>
        </w:rPr>
        <w:t>Cortesi</w:t>
      </w:r>
      <w:proofErr w:type="spellEnd"/>
      <w:r w:rsidRPr="005675D4">
        <w:rPr>
          <w:rFonts w:ascii="Arial" w:hAnsi="Arial" w:cs="Arial"/>
          <w:sz w:val="24"/>
          <w:szCs w:val="24"/>
        </w:rPr>
        <w:t xml:space="preserve">, P. A., &amp; </w:t>
      </w:r>
      <w:proofErr w:type="spellStart"/>
      <w:r w:rsidRPr="005675D4">
        <w:rPr>
          <w:rFonts w:ascii="Arial" w:hAnsi="Arial" w:cs="Arial"/>
          <w:sz w:val="24"/>
          <w:szCs w:val="24"/>
        </w:rPr>
        <w:t>Mantovani</w:t>
      </w:r>
      <w:proofErr w:type="spellEnd"/>
      <w:r w:rsidRPr="005675D4">
        <w:rPr>
          <w:rFonts w:ascii="Arial" w:hAnsi="Arial" w:cs="Arial"/>
          <w:sz w:val="24"/>
          <w:szCs w:val="24"/>
        </w:rPr>
        <w:t xml:space="preserve">, L. G. (2021). The economic impact of hypercholesterolemia and mixed dyslipidemia: A systematic review of cost of illness studies. </w:t>
      </w:r>
      <w:r w:rsidRPr="006A33D6">
        <w:rPr>
          <w:rFonts w:ascii="Arial" w:hAnsi="Arial" w:cs="Arial"/>
          <w:i/>
          <w:iCs/>
          <w:sz w:val="24"/>
          <w:szCs w:val="24"/>
        </w:rPr>
        <w:t>PLOS ONE, 16</w:t>
      </w:r>
      <w:r w:rsidRPr="005675D4">
        <w:rPr>
          <w:rFonts w:ascii="Arial" w:hAnsi="Arial" w:cs="Arial"/>
          <w:sz w:val="24"/>
          <w:szCs w:val="24"/>
        </w:rPr>
        <w:t>(7), e0254631.</w:t>
      </w:r>
      <w:r>
        <w:rPr>
          <w:rFonts w:ascii="Arial" w:hAnsi="Arial" w:cs="Arial"/>
          <w:sz w:val="24"/>
          <w:szCs w:val="24"/>
        </w:rPr>
        <w:t xml:space="preserve"> </w:t>
      </w:r>
      <w:hyperlink r:id="rId19" w:history="1">
        <w:r w:rsidR="000C281C" w:rsidRPr="00843D71">
          <w:rPr>
            <w:rStyle w:val="Hyperlink"/>
            <w:rFonts w:ascii="Arial" w:hAnsi="Arial" w:cs="Arial"/>
            <w:sz w:val="24"/>
            <w:szCs w:val="24"/>
          </w:rPr>
          <w:t>https://doi.org/10.1371/journal.pone.0254631</w:t>
        </w:r>
      </w:hyperlink>
    </w:p>
    <w:p w14:paraId="23EA014B" w14:textId="5DED6214" w:rsidR="000123EA" w:rsidRPr="004332F5" w:rsidRDefault="000123EA" w:rsidP="004A023F">
      <w:pPr>
        <w:ind w:left="720" w:hanging="720"/>
        <w:rPr>
          <w:ins w:id="1415" w:author="Christian Hicks" w:date="2022-02-28T16:48:00Z"/>
          <w:rFonts w:ascii="Arial" w:hAnsi="Arial" w:cs="Arial"/>
          <w:sz w:val="24"/>
          <w:szCs w:val="24"/>
        </w:rPr>
      </w:pPr>
      <w:ins w:id="1416" w:author="Christian Hicks" w:date="2022-02-28T16:48:00Z">
        <w:r>
          <w:rPr>
            <w:rFonts w:ascii="Arial" w:hAnsi="Arial" w:cs="Arial"/>
            <w:sz w:val="24"/>
            <w:szCs w:val="24"/>
          </w:rPr>
          <w:t>Healthy People. (</w:t>
        </w:r>
      </w:ins>
      <w:ins w:id="1417" w:author="Christian Hicks" w:date="2022-02-28T16:51:00Z">
        <w:r w:rsidR="00DC0AFA">
          <w:rPr>
            <w:rFonts w:ascii="Arial" w:hAnsi="Arial" w:cs="Arial"/>
            <w:sz w:val="24"/>
            <w:szCs w:val="24"/>
          </w:rPr>
          <w:t>2022, February)</w:t>
        </w:r>
        <w:r w:rsidR="004640B3">
          <w:rPr>
            <w:rFonts w:ascii="Arial" w:hAnsi="Arial" w:cs="Arial"/>
            <w:sz w:val="24"/>
            <w:szCs w:val="24"/>
          </w:rPr>
          <w:t>. Heart Disease and Stroke.</w:t>
        </w:r>
        <w:r w:rsidR="004332F5">
          <w:rPr>
            <w:rFonts w:ascii="Arial" w:hAnsi="Arial" w:cs="Arial"/>
            <w:sz w:val="24"/>
            <w:szCs w:val="24"/>
          </w:rPr>
          <w:t xml:space="preserve"> </w:t>
        </w:r>
        <w:r w:rsidR="004332F5">
          <w:rPr>
            <w:rFonts w:ascii="Arial" w:hAnsi="Arial" w:cs="Arial"/>
            <w:i/>
            <w:iCs/>
            <w:sz w:val="24"/>
            <w:szCs w:val="24"/>
          </w:rPr>
          <w:t>Office of Disease Prevention and Health Promotion</w:t>
        </w:r>
        <w:r w:rsidR="004332F5">
          <w:rPr>
            <w:rFonts w:ascii="Arial" w:hAnsi="Arial" w:cs="Arial"/>
            <w:sz w:val="24"/>
            <w:szCs w:val="24"/>
          </w:rPr>
          <w:t xml:space="preserve">. </w:t>
        </w:r>
      </w:ins>
      <w:ins w:id="1418" w:author="Christian Hicks" w:date="2022-02-28T16:52:00Z">
        <w:r w:rsidR="004332F5">
          <w:rPr>
            <w:rFonts w:ascii="Arial" w:hAnsi="Arial" w:cs="Arial"/>
            <w:sz w:val="24"/>
            <w:szCs w:val="24"/>
          </w:rPr>
          <w:fldChar w:fldCharType="begin"/>
        </w:r>
        <w:r w:rsidR="004332F5">
          <w:rPr>
            <w:rFonts w:ascii="Arial" w:hAnsi="Arial" w:cs="Arial"/>
            <w:sz w:val="24"/>
            <w:szCs w:val="24"/>
          </w:rPr>
          <w:instrText xml:space="preserve"> HYPERLINK "https://www.healthypeople.gov/2020/topics-objectives/topic/heart-disease-and-stroke/objectives" </w:instrText>
        </w:r>
        <w:r w:rsidR="004332F5">
          <w:rPr>
            <w:rFonts w:ascii="Arial" w:hAnsi="Arial" w:cs="Arial"/>
            <w:sz w:val="24"/>
            <w:szCs w:val="24"/>
          </w:rPr>
          <w:fldChar w:fldCharType="separate"/>
        </w:r>
        <w:r w:rsidR="004332F5" w:rsidRPr="004332F5">
          <w:rPr>
            <w:rStyle w:val="Hyperlink"/>
            <w:rFonts w:ascii="Arial" w:hAnsi="Arial" w:cs="Arial"/>
            <w:sz w:val="24"/>
            <w:szCs w:val="24"/>
          </w:rPr>
          <w:t>https://www.healthypeople.gov/2020/topics-objectives/topic/heart-disease-and-stroke/objectives</w:t>
        </w:r>
        <w:r w:rsidR="004332F5">
          <w:rPr>
            <w:rFonts w:ascii="Arial" w:hAnsi="Arial" w:cs="Arial"/>
            <w:sz w:val="24"/>
            <w:szCs w:val="24"/>
          </w:rPr>
          <w:fldChar w:fldCharType="end"/>
        </w:r>
      </w:ins>
    </w:p>
    <w:p w14:paraId="4A5E7969" w14:textId="0FAABB8E" w:rsidR="006623CD" w:rsidRDefault="006623CD" w:rsidP="004A023F">
      <w:pPr>
        <w:ind w:left="720" w:hanging="720"/>
        <w:rPr>
          <w:rFonts w:ascii="Arial" w:hAnsi="Arial" w:cs="Arial"/>
          <w:sz w:val="24"/>
          <w:szCs w:val="24"/>
        </w:rPr>
      </w:pPr>
      <w:proofErr w:type="spellStart"/>
      <w:r w:rsidRPr="006623CD">
        <w:rPr>
          <w:rFonts w:ascii="Arial" w:hAnsi="Arial" w:cs="Arial"/>
          <w:sz w:val="24"/>
          <w:szCs w:val="24"/>
        </w:rPr>
        <w:t>Kivimäki</w:t>
      </w:r>
      <w:proofErr w:type="spellEnd"/>
      <w:r w:rsidRPr="006623CD">
        <w:rPr>
          <w:rFonts w:ascii="Arial" w:hAnsi="Arial" w:cs="Arial"/>
          <w:sz w:val="24"/>
          <w:szCs w:val="24"/>
        </w:rPr>
        <w:t>, M., Jokela, M., Nyberg, S. T., Singh-</w:t>
      </w:r>
      <w:proofErr w:type="spellStart"/>
      <w:r w:rsidRPr="006623CD">
        <w:rPr>
          <w:rFonts w:ascii="Arial" w:hAnsi="Arial" w:cs="Arial"/>
          <w:sz w:val="24"/>
          <w:szCs w:val="24"/>
        </w:rPr>
        <w:t>Manoux</w:t>
      </w:r>
      <w:proofErr w:type="spellEnd"/>
      <w:r w:rsidRPr="006623CD">
        <w:rPr>
          <w:rFonts w:ascii="Arial" w:hAnsi="Arial" w:cs="Arial"/>
          <w:sz w:val="24"/>
          <w:szCs w:val="24"/>
        </w:rPr>
        <w:t xml:space="preserve">, A., </w:t>
      </w:r>
      <w:proofErr w:type="spellStart"/>
      <w:r w:rsidRPr="006623CD">
        <w:rPr>
          <w:rFonts w:ascii="Arial" w:hAnsi="Arial" w:cs="Arial"/>
          <w:sz w:val="24"/>
          <w:szCs w:val="24"/>
        </w:rPr>
        <w:t>Fransson</w:t>
      </w:r>
      <w:proofErr w:type="spellEnd"/>
      <w:r w:rsidRPr="006623CD">
        <w:rPr>
          <w:rFonts w:ascii="Arial" w:hAnsi="Arial" w:cs="Arial"/>
          <w:sz w:val="24"/>
          <w:szCs w:val="24"/>
        </w:rPr>
        <w:t xml:space="preserve">, E. I., Alfredsson, L., </w:t>
      </w:r>
      <w:proofErr w:type="spellStart"/>
      <w:r w:rsidRPr="006623CD">
        <w:rPr>
          <w:rFonts w:ascii="Arial" w:hAnsi="Arial" w:cs="Arial"/>
          <w:sz w:val="24"/>
          <w:szCs w:val="24"/>
        </w:rPr>
        <w:t>Bjorner</w:t>
      </w:r>
      <w:proofErr w:type="spellEnd"/>
      <w:r w:rsidRPr="006623CD">
        <w:rPr>
          <w:rFonts w:ascii="Arial" w:hAnsi="Arial" w:cs="Arial"/>
          <w:sz w:val="24"/>
          <w:szCs w:val="24"/>
        </w:rPr>
        <w:t xml:space="preserve">, J. B., </w:t>
      </w:r>
      <w:proofErr w:type="spellStart"/>
      <w:r w:rsidRPr="006623CD">
        <w:rPr>
          <w:rFonts w:ascii="Arial" w:hAnsi="Arial" w:cs="Arial"/>
          <w:sz w:val="24"/>
          <w:szCs w:val="24"/>
        </w:rPr>
        <w:t>Borritz</w:t>
      </w:r>
      <w:proofErr w:type="spellEnd"/>
      <w:r w:rsidRPr="006623CD">
        <w:rPr>
          <w:rFonts w:ascii="Arial" w:hAnsi="Arial" w:cs="Arial"/>
          <w:sz w:val="24"/>
          <w:szCs w:val="24"/>
        </w:rPr>
        <w:t xml:space="preserve">, M., Burr, H., </w:t>
      </w:r>
      <w:proofErr w:type="spellStart"/>
      <w:r w:rsidRPr="006623CD">
        <w:rPr>
          <w:rFonts w:ascii="Arial" w:hAnsi="Arial" w:cs="Arial"/>
          <w:sz w:val="24"/>
          <w:szCs w:val="24"/>
        </w:rPr>
        <w:t>Casini</w:t>
      </w:r>
      <w:proofErr w:type="spellEnd"/>
      <w:r w:rsidRPr="006623CD">
        <w:rPr>
          <w:rFonts w:ascii="Arial" w:hAnsi="Arial" w:cs="Arial"/>
          <w:sz w:val="24"/>
          <w:szCs w:val="24"/>
        </w:rPr>
        <w:t xml:space="preserve">, A., Clays, E., </w:t>
      </w:r>
      <w:proofErr w:type="spellStart"/>
      <w:r w:rsidRPr="006623CD">
        <w:rPr>
          <w:rFonts w:ascii="Arial" w:hAnsi="Arial" w:cs="Arial"/>
          <w:sz w:val="24"/>
          <w:szCs w:val="24"/>
        </w:rPr>
        <w:t>Bacquer</w:t>
      </w:r>
      <w:proofErr w:type="spellEnd"/>
      <w:r w:rsidRPr="006623CD">
        <w:rPr>
          <w:rFonts w:ascii="Arial" w:hAnsi="Arial" w:cs="Arial"/>
          <w:sz w:val="24"/>
          <w:szCs w:val="24"/>
        </w:rPr>
        <w:t xml:space="preserve">, D. D., </w:t>
      </w:r>
      <w:proofErr w:type="spellStart"/>
      <w:r w:rsidRPr="006623CD">
        <w:rPr>
          <w:rFonts w:ascii="Arial" w:hAnsi="Arial" w:cs="Arial"/>
          <w:sz w:val="24"/>
          <w:szCs w:val="24"/>
        </w:rPr>
        <w:t>Dragano</w:t>
      </w:r>
      <w:proofErr w:type="spellEnd"/>
      <w:r w:rsidRPr="006623CD">
        <w:rPr>
          <w:rFonts w:ascii="Arial" w:hAnsi="Arial" w:cs="Arial"/>
          <w:sz w:val="24"/>
          <w:szCs w:val="24"/>
        </w:rPr>
        <w:t xml:space="preserve">, N., </w:t>
      </w:r>
      <w:proofErr w:type="spellStart"/>
      <w:r w:rsidRPr="006623CD">
        <w:rPr>
          <w:rFonts w:ascii="Arial" w:hAnsi="Arial" w:cs="Arial"/>
          <w:sz w:val="24"/>
          <w:szCs w:val="24"/>
        </w:rPr>
        <w:t>Erbel</w:t>
      </w:r>
      <w:proofErr w:type="spellEnd"/>
      <w:r w:rsidRPr="006623CD">
        <w:rPr>
          <w:rFonts w:ascii="Arial" w:hAnsi="Arial" w:cs="Arial"/>
          <w:sz w:val="24"/>
          <w:szCs w:val="24"/>
        </w:rPr>
        <w:t xml:space="preserve">, R., </w:t>
      </w:r>
      <w:proofErr w:type="spellStart"/>
      <w:r w:rsidRPr="006623CD">
        <w:rPr>
          <w:rFonts w:ascii="Arial" w:hAnsi="Arial" w:cs="Arial"/>
          <w:sz w:val="24"/>
          <w:szCs w:val="24"/>
        </w:rPr>
        <w:t>Geuskens</w:t>
      </w:r>
      <w:proofErr w:type="spellEnd"/>
      <w:r w:rsidRPr="006623CD">
        <w:rPr>
          <w:rFonts w:ascii="Arial" w:hAnsi="Arial" w:cs="Arial"/>
          <w:sz w:val="24"/>
          <w:szCs w:val="24"/>
        </w:rPr>
        <w:t xml:space="preserve">, G. A., Hamer, M., </w:t>
      </w:r>
      <w:proofErr w:type="spellStart"/>
      <w:r w:rsidRPr="006623CD">
        <w:rPr>
          <w:rFonts w:ascii="Arial" w:hAnsi="Arial" w:cs="Arial"/>
          <w:sz w:val="24"/>
          <w:szCs w:val="24"/>
        </w:rPr>
        <w:t>Hooftman</w:t>
      </w:r>
      <w:proofErr w:type="spellEnd"/>
      <w:r w:rsidRPr="006623CD">
        <w:rPr>
          <w:rFonts w:ascii="Arial" w:hAnsi="Arial" w:cs="Arial"/>
          <w:sz w:val="24"/>
          <w:szCs w:val="24"/>
        </w:rPr>
        <w:t xml:space="preserve">, W. E., </w:t>
      </w:r>
      <w:proofErr w:type="spellStart"/>
      <w:r w:rsidRPr="006623CD">
        <w:rPr>
          <w:rFonts w:ascii="Arial" w:hAnsi="Arial" w:cs="Arial"/>
          <w:sz w:val="24"/>
          <w:szCs w:val="24"/>
        </w:rPr>
        <w:t>Houtman</w:t>
      </w:r>
      <w:proofErr w:type="spellEnd"/>
      <w:r w:rsidRPr="006623CD">
        <w:rPr>
          <w:rFonts w:ascii="Arial" w:hAnsi="Arial" w:cs="Arial"/>
          <w:sz w:val="24"/>
          <w:szCs w:val="24"/>
        </w:rPr>
        <w:t xml:space="preserve">, I. L., </w:t>
      </w:r>
      <w:proofErr w:type="spellStart"/>
      <w:r w:rsidRPr="006623CD">
        <w:rPr>
          <w:rFonts w:ascii="Arial" w:hAnsi="Arial" w:cs="Arial"/>
          <w:sz w:val="24"/>
          <w:szCs w:val="24"/>
        </w:rPr>
        <w:t>Jöckel</w:t>
      </w:r>
      <w:proofErr w:type="spellEnd"/>
      <w:r w:rsidRPr="006623CD">
        <w:rPr>
          <w:rFonts w:ascii="Arial" w:hAnsi="Arial" w:cs="Arial"/>
          <w:sz w:val="24"/>
          <w:szCs w:val="24"/>
        </w:rPr>
        <w:t xml:space="preserve">, K.-H., … Virtanen, M. (2015). Long working hours and risk of coronary heart disease and stroke: A systematic review and meta-analysis of published and unpublished data for 603 838 individuals. </w:t>
      </w:r>
      <w:r w:rsidRPr="006623CD">
        <w:rPr>
          <w:rFonts w:ascii="Arial" w:hAnsi="Arial" w:cs="Arial"/>
          <w:i/>
          <w:iCs/>
          <w:sz w:val="24"/>
          <w:szCs w:val="24"/>
        </w:rPr>
        <w:t>The Lancet, 386</w:t>
      </w:r>
      <w:r w:rsidRPr="006623CD">
        <w:rPr>
          <w:rFonts w:ascii="Arial" w:hAnsi="Arial" w:cs="Arial"/>
          <w:sz w:val="24"/>
          <w:szCs w:val="24"/>
        </w:rPr>
        <w:t xml:space="preserve">(10005), 1739–1746. </w:t>
      </w:r>
      <w:hyperlink r:id="rId20" w:history="1">
        <w:r w:rsidRPr="0030687A">
          <w:rPr>
            <w:rStyle w:val="Hyperlink"/>
            <w:rFonts w:ascii="Arial" w:hAnsi="Arial" w:cs="Arial"/>
            <w:sz w:val="24"/>
            <w:szCs w:val="24"/>
          </w:rPr>
          <w:t>https://doi.org/10.1016/S0140-6736(15)60295-1</w:t>
        </w:r>
      </w:hyperlink>
    </w:p>
    <w:p w14:paraId="30F94884" w14:textId="06D9BC50" w:rsidR="002B000E" w:rsidRDefault="002B000E" w:rsidP="004A023F">
      <w:pPr>
        <w:ind w:left="720" w:hanging="720"/>
        <w:rPr>
          <w:rFonts w:ascii="Arial" w:hAnsi="Arial" w:cs="Arial"/>
          <w:sz w:val="24"/>
          <w:szCs w:val="24"/>
        </w:rPr>
      </w:pPr>
      <w:proofErr w:type="spellStart"/>
      <w:r w:rsidRPr="002B000E">
        <w:rPr>
          <w:rFonts w:ascii="Arial" w:hAnsi="Arial" w:cs="Arial"/>
          <w:sz w:val="24"/>
          <w:szCs w:val="24"/>
        </w:rPr>
        <w:t>Kivimaki</w:t>
      </w:r>
      <w:proofErr w:type="spellEnd"/>
      <w:r w:rsidRPr="002B000E">
        <w:rPr>
          <w:rFonts w:ascii="Arial" w:hAnsi="Arial" w:cs="Arial"/>
          <w:sz w:val="24"/>
          <w:szCs w:val="24"/>
        </w:rPr>
        <w:t xml:space="preserve">, M., &amp; Steptoe, A. (2018). Effects of stress on the development and progression of cardiovascular disease. </w:t>
      </w:r>
      <w:r w:rsidRPr="002B000E">
        <w:rPr>
          <w:rFonts w:ascii="Arial" w:hAnsi="Arial" w:cs="Arial"/>
          <w:i/>
          <w:iCs/>
          <w:sz w:val="24"/>
          <w:szCs w:val="24"/>
        </w:rPr>
        <w:t>Nature Reviews Cardiology, 15</w:t>
      </w:r>
      <w:r w:rsidRPr="002B000E">
        <w:rPr>
          <w:rFonts w:ascii="Arial" w:hAnsi="Arial" w:cs="Arial"/>
          <w:sz w:val="24"/>
          <w:szCs w:val="24"/>
        </w:rPr>
        <w:t xml:space="preserve">(4), 215–230. </w:t>
      </w:r>
      <w:hyperlink r:id="rId21" w:history="1">
        <w:r w:rsidRPr="002B000E">
          <w:rPr>
            <w:rStyle w:val="Hyperlink"/>
            <w:rFonts w:ascii="Arial" w:hAnsi="Arial" w:cs="Arial"/>
            <w:sz w:val="24"/>
            <w:szCs w:val="24"/>
          </w:rPr>
          <w:t>https://doi.org/10.1038/nrcardio.2017.189</w:t>
        </w:r>
      </w:hyperlink>
    </w:p>
    <w:p w14:paraId="2C5160ED" w14:textId="4DEA9C3F" w:rsidR="000C281C" w:rsidRDefault="00A71CAF" w:rsidP="004A023F">
      <w:pPr>
        <w:ind w:left="720" w:hanging="720"/>
        <w:rPr>
          <w:rFonts w:ascii="Arial" w:hAnsi="Arial" w:cs="Arial"/>
          <w:sz w:val="24"/>
          <w:szCs w:val="24"/>
        </w:rPr>
      </w:pPr>
      <w:r w:rsidRPr="00A71CAF">
        <w:rPr>
          <w:rFonts w:ascii="Arial" w:hAnsi="Arial" w:cs="Arial"/>
          <w:sz w:val="24"/>
          <w:szCs w:val="24"/>
        </w:rPr>
        <w:t xml:space="preserve">Lee, D.-W., Hong, Y.-C., Min, K.-B., Kim, T.-S., Kim, M.-S., &amp; Kang, M.-Y. (2016). The effect of long working hours on 10-year risk of coronary heart disease and stroke in the Korean population: The Korea National Health and Nutrition Examination Survey (KNHANES), 2007 to 2013. </w:t>
      </w:r>
      <w:r w:rsidRPr="00A71CAF">
        <w:rPr>
          <w:rFonts w:ascii="Arial" w:hAnsi="Arial" w:cs="Arial"/>
          <w:i/>
          <w:iCs/>
          <w:sz w:val="24"/>
          <w:szCs w:val="24"/>
        </w:rPr>
        <w:t>Annals of Occupational and Environmental Medicine, 28</w:t>
      </w:r>
      <w:r w:rsidRPr="00A71CAF">
        <w:rPr>
          <w:rFonts w:ascii="Arial" w:hAnsi="Arial" w:cs="Arial"/>
          <w:sz w:val="24"/>
          <w:szCs w:val="24"/>
        </w:rPr>
        <w:t xml:space="preserve">(1). </w:t>
      </w:r>
      <w:hyperlink r:id="rId22" w:history="1">
        <w:r w:rsidRPr="00A71CAF">
          <w:rPr>
            <w:rStyle w:val="Hyperlink"/>
            <w:rFonts w:ascii="Arial" w:hAnsi="Arial" w:cs="Arial"/>
            <w:sz w:val="24"/>
            <w:szCs w:val="24"/>
          </w:rPr>
          <w:t>https://doi.org/10.1186/s40557-016-0149-5</w:t>
        </w:r>
      </w:hyperlink>
    </w:p>
    <w:p w14:paraId="3C78FD05" w14:textId="5E7345A9" w:rsidR="002F3715" w:rsidRDefault="002F3715" w:rsidP="004A023F">
      <w:pPr>
        <w:ind w:left="720" w:hanging="720"/>
        <w:rPr>
          <w:rFonts w:ascii="Arial" w:hAnsi="Arial" w:cs="Arial"/>
          <w:sz w:val="24"/>
          <w:szCs w:val="24"/>
        </w:rPr>
      </w:pPr>
      <w:r w:rsidRPr="002F3715">
        <w:rPr>
          <w:rFonts w:ascii="Arial" w:hAnsi="Arial" w:cs="Arial"/>
          <w:sz w:val="24"/>
          <w:szCs w:val="24"/>
        </w:rPr>
        <w:t>L</w:t>
      </w:r>
      <w:r>
        <w:rPr>
          <w:rFonts w:ascii="Arial" w:hAnsi="Arial" w:cs="Arial"/>
          <w:sz w:val="24"/>
          <w:szCs w:val="24"/>
        </w:rPr>
        <w:t>emke</w:t>
      </w:r>
      <w:r w:rsidRPr="002F3715">
        <w:rPr>
          <w:rFonts w:ascii="Arial" w:hAnsi="Arial" w:cs="Arial"/>
          <w:sz w:val="24"/>
          <w:szCs w:val="24"/>
        </w:rPr>
        <w:t xml:space="preserve">, M. K., </w:t>
      </w:r>
      <w:proofErr w:type="spellStart"/>
      <w:r w:rsidRPr="002F3715">
        <w:rPr>
          <w:rFonts w:ascii="Arial" w:hAnsi="Arial" w:cs="Arial"/>
          <w:sz w:val="24"/>
          <w:szCs w:val="24"/>
        </w:rPr>
        <w:t>Apostolopoulos</w:t>
      </w:r>
      <w:proofErr w:type="spellEnd"/>
      <w:r w:rsidRPr="002F3715">
        <w:rPr>
          <w:rFonts w:ascii="Arial" w:hAnsi="Arial" w:cs="Arial"/>
          <w:sz w:val="24"/>
          <w:szCs w:val="24"/>
        </w:rPr>
        <w:t xml:space="preserve">, Y., Hege, A., Wideman, L., &amp; Sönmez, S. (2017). Work, sleep, and cholesterol levels of U.S. long-haul truck drivers. </w:t>
      </w:r>
      <w:r w:rsidRPr="002F3715">
        <w:rPr>
          <w:rFonts w:ascii="Arial" w:hAnsi="Arial" w:cs="Arial"/>
          <w:i/>
          <w:iCs/>
          <w:sz w:val="24"/>
          <w:szCs w:val="24"/>
        </w:rPr>
        <w:t>Industrial Health, 55</w:t>
      </w:r>
      <w:r w:rsidRPr="002F3715">
        <w:rPr>
          <w:rFonts w:ascii="Arial" w:hAnsi="Arial" w:cs="Arial"/>
          <w:sz w:val="24"/>
          <w:szCs w:val="24"/>
        </w:rPr>
        <w:t xml:space="preserve">(2), 149–161. </w:t>
      </w:r>
      <w:hyperlink r:id="rId23" w:history="1">
        <w:r w:rsidRPr="002F3715">
          <w:rPr>
            <w:rStyle w:val="Hyperlink"/>
            <w:rFonts w:ascii="Arial" w:hAnsi="Arial" w:cs="Arial"/>
            <w:sz w:val="24"/>
            <w:szCs w:val="24"/>
          </w:rPr>
          <w:t>https://doi.org/10.2486/indhealth.2016-0127</w:t>
        </w:r>
      </w:hyperlink>
    </w:p>
    <w:p w14:paraId="68624920" w14:textId="45BE0F84" w:rsidR="00BC5A80" w:rsidRDefault="00BB6421" w:rsidP="004A023F">
      <w:pPr>
        <w:ind w:left="720" w:hanging="720"/>
        <w:rPr>
          <w:rFonts w:ascii="Arial" w:hAnsi="Arial" w:cs="Arial"/>
          <w:sz w:val="24"/>
          <w:szCs w:val="24"/>
        </w:rPr>
      </w:pPr>
      <w:r w:rsidRPr="00BB6421">
        <w:rPr>
          <w:rFonts w:ascii="Arial" w:hAnsi="Arial" w:cs="Arial"/>
          <w:sz w:val="24"/>
          <w:szCs w:val="24"/>
        </w:rPr>
        <w:t xml:space="preserve">National Institutes of Health. (2001, May). ATP III Guidelines At-A-Glance Quick Desk Reference. </w:t>
      </w:r>
      <w:r w:rsidRPr="00405C63">
        <w:rPr>
          <w:rFonts w:ascii="Arial" w:hAnsi="Arial" w:cs="Arial"/>
          <w:i/>
          <w:iCs/>
          <w:sz w:val="24"/>
          <w:szCs w:val="24"/>
        </w:rPr>
        <w:t>National Heart, Lung, and Blood Institute</w:t>
      </w:r>
      <w:r w:rsidRPr="00BB6421">
        <w:rPr>
          <w:rFonts w:ascii="Arial" w:hAnsi="Arial" w:cs="Arial"/>
          <w:sz w:val="24"/>
          <w:szCs w:val="24"/>
        </w:rPr>
        <w:t xml:space="preserve">. </w:t>
      </w:r>
      <w:hyperlink r:id="rId24" w:history="1">
        <w:r w:rsidRPr="00BB6421">
          <w:rPr>
            <w:rStyle w:val="Hyperlink"/>
            <w:rFonts w:ascii="Arial" w:hAnsi="Arial" w:cs="Arial"/>
            <w:sz w:val="24"/>
            <w:szCs w:val="24"/>
          </w:rPr>
          <w:t>https://www.nhlbi.nih.gov/health-topics/all-publications-and-resources/atp-iii-glance-quick-desk-reference</w:t>
        </w:r>
      </w:hyperlink>
    </w:p>
    <w:p w14:paraId="2766134C" w14:textId="7E15FB37" w:rsidR="00F4548F" w:rsidRDefault="00F4548F" w:rsidP="004A023F">
      <w:pPr>
        <w:ind w:left="720" w:hanging="720"/>
        <w:rPr>
          <w:rFonts w:ascii="Arial" w:hAnsi="Arial" w:cs="Arial"/>
          <w:sz w:val="24"/>
          <w:szCs w:val="24"/>
        </w:rPr>
      </w:pPr>
      <w:r>
        <w:rPr>
          <w:rFonts w:ascii="Arial" w:hAnsi="Arial" w:cs="Arial"/>
          <w:sz w:val="24"/>
          <w:szCs w:val="24"/>
        </w:rPr>
        <w:lastRenderedPageBreak/>
        <w:t xml:space="preserve">Patient Protection and Affordable Care Act of 2010, </w:t>
      </w:r>
      <w:r w:rsidR="0022736E">
        <w:rPr>
          <w:rFonts w:ascii="Arial" w:hAnsi="Arial" w:cs="Arial"/>
          <w:sz w:val="24"/>
          <w:szCs w:val="24"/>
        </w:rPr>
        <w:t xml:space="preserve">42 U.S.C. </w:t>
      </w:r>
      <w:r w:rsidR="0022736E" w:rsidRPr="00237691">
        <w:rPr>
          <w:rFonts w:ascii="Arial" w:hAnsi="Arial" w:cs="Arial"/>
          <w:sz w:val="24"/>
          <w:szCs w:val="24"/>
        </w:rPr>
        <w:t>§</w:t>
      </w:r>
      <w:r w:rsidR="0022736E">
        <w:rPr>
          <w:rFonts w:ascii="Arial" w:hAnsi="Arial" w:cs="Arial"/>
          <w:sz w:val="24"/>
          <w:szCs w:val="24"/>
        </w:rPr>
        <w:t>18001</w:t>
      </w:r>
      <w:r w:rsidR="00050A59">
        <w:rPr>
          <w:rFonts w:ascii="Arial" w:hAnsi="Arial" w:cs="Arial"/>
          <w:sz w:val="24"/>
          <w:szCs w:val="24"/>
        </w:rPr>
        <w:t>.</w:t>
      </w:r>
    </w:p>
    <w:p w14:paraId="2C535E6C" w14:textId="5E9A6ADE" w:rsidR="00405C63" w:rsidRDefault="00405C63" w:rsidP="004A023F">
      <w:pPr>
        <w:ind w:left="720" w:hanging="720"/>
        <w:rPr>
          <w:rFonts w:ascii="Arial" w:hAnsi="Arial" w:cs="Arial"/>
          <w:sz w:val="24"/>
          <w:szCs w:val="24"/>
        </w:rPr>
      </w:pPr>
      <w:r w:rsidRPr="00405C63">
        <w:rPr>
          <w:rFonts w:ascii="Arial" w:hAnsi="Arial" w:cs="Arial"/>
          <w:sz w:val="24"/>
          <w:szCs w:val="24"/>
        </w:rPr>
        <w:t xml:space="preserve">Reynolds, A. C., Bucks, R. S., Paterson, J. L., Ferguson, S. A., Mori, T. A., McArdle, N., Straker, L., Beilin, L. J., &amp; Eastwood, P. R. (2018). Working (longer than) 9 to 5: Are there cardiometabolic health risks for young Australian workers who report longer than 38-h working weeks? </w:t>
      </w:r>
      <w:r w:rsidRPr="00405C63">
        <w:rPr>
          <w:rFonts w:ascii="Arial" w:hAnsi="Arial" w:cs="Arial"/>
          <w:i/>
          <w:iCs/>
          <w:sz w:val="24"/>
          <w:szCs w:val="24"/>
        </w:rPr>
        <w:t>International Archives of Occupational and Environmental Health, 91</w:t>
      </w:r>
      <w:r w:rsidRPr="00405C63">
        <w:rPr>
          <w:rFonts w:ascii="Arial" w:hAnsi="Arial" w:cs="Arial"/>
          <w:sz w:val="24"/>
          <w:szCs w:val="24"/>
        </w:rPr>
        <w:t xml:space="preserve">(4), 403–412. </w:t>
      </w:r>
      <w:hyperlink r:id="rId25" w:history="1">
        <w:r w:rsidRPr="00405C63">
          <w:rPr>
            <w:rStyle w:val="Hyperlink"/>
            <w:rFonts w:ascii="Arial" w:hAnsi="Arial" w:cs="Arial"/>
            <w:sz w:val="24"/>
            <w:szCs w:val="24"/>
          </w:rPr>
          <w:t>https://doi.org/10.1007/s00420-018-1289-4</w:t>
        </w:r>
      </w:hyperlink>
    </w:p>
    <w:p w14:paraId="4CC2E987" w14:textId="7A42F091" w:rsidR="003221ED" w:rsidRDefault="003221ED" w:rsidP="004A023F">
      <w:pPr>
        <w:ind w:left="720" w:hanging="720"/>
        <w:rPr>
          <w:rFonts w:ascii="Arial" w:hAnsi="Arial" w:cs="Arial"/>
          <w:sz w:val="24"/>
          <w:szCs w:val="24"/>
        </w:rPr>
      </w:pPr>
      <w:r w:rsidRPr="003221ED">
        <w:rPr>
          <w:rFonts w:ascii="Arial" w:hAnsi="Arial" w:cs="Arial"/>
          <w:sz w:val="24"/>
          <w:szCs w:val="24"/>
        </w:rPr>
        <w:t xml:space="preserve">Rivera, A. S., </w:t>
      </w:r>
      <w:proofErr w:type="spellStart"/>
      <w:r w:rsidRPr="003221ED">
        <w:rPr>
          <w:rFonts w:ascii="Arial" w:hAnsi="Arial" w:cs="Arial"/>
          <w:sz w:val="24"/>
          <w:szCs w:val="24"/>
        </w:rPr>
        <w:t>Akanbi</w:t>
      </w:r>
      <w:proofErr w:type="spellEnd"/>
      <w:r w:rsidRPr="003221ED">
        <w:rPr>
          <w:rFonts w:ascii="Arial" w:hAnsi="Arial" w:cs="Arial"/>
          <w:sz w:val="24"/>
          <w:szCs w:val="24"/>
        </w:rPr>
        <w:t xml:space="preserve">, M., </w:t>
      </w:r>
      <w:proofErr w:type="spellStart"/>
      <w:r w:rsidRPr="003221ED">
        <w:rPr>
          <w:rFonts w:ascii="Arial" w:hAnsi="Arial" w:cs="Arial"/>
          <w:sz w:val="24"/>
          <w:szCs w:val="24"/>
        </w:rPr>
        <w:t>O’Dwyer</w:t>
      </w:r>
      <w:proofErr w:type="spellEnd"/>
      <w:r w:rsidRPr="003221ED">
        <w:rPr>
          <w:rFonts w:ascii="Arial" w:hAnsi="Arial" w:cs="Arial"/>
          <w:sz w:val="24"/>
          <w:szCs w:val="24"/>
        </w:rPr>
        <w:t xml:space="preserve">, L. C., &amp; McHugh, M. (2020). Shift work and long work hours and their association with chronic health conditions: A systematic review of systematic reviews with meta-analyses. </w:t>
      </w:r>
      <w:r w:rsidRPr="006A33D6">
        <w:rPr>
          <w:rFonts w:ascii="Arial" w:hAnsi="Arial" w:cs="Arial"/>
          <w:i/>
          <w:iCs/>
          <w:sz w:val="24"/>
          <w:szCs w:val="24"/>
        </w:rPr>
        <w:t>PLOS ONE, 15</w:t>
      </w:r>
      <w:r w:rsidRPr="003221ED">
        <w:rPr>
          <w:rFonts w:ascii="Arial" w:hAnsi="Arial" w:cs="Arial"/>
          <w:sz w:val="24"/>
          <w:szCs w:val="24"/>
        </w:rPr>
        <w:t xml:space="preserve">(4), e0231037. </w:t>
      </w:r>
      <w:hyperlink r:id="rId26" w:history="1">
        <w:r w:rsidR="00B4028B" w:rsidRPr="00843D71">
          <w:rPr>
            <w:rStyle w:val="Hyperlink"/>
            <w:rFonts w:ascii="Arial" w:hAnsi="Arial" w:cs="Arial"/>
            <w:sz w:val="24"/>
            <w:szCs w:val="24"/>
          </w:rPr>
          <w:t>https://doi.org/10.1371/journal.pone.0231037</w:t>
        </w:r>
      </w:hyperlink>
    </w:p>
    <w:p w14:paraId="7513F630" w14:textId="14066E12" w:rsidR="00FD2256" w:rsidRDefault="00121F2E" w:rsidP="004A023F">
      <w:pPr>
        <w:ind w:left="720" w:hanging="720"/>
        <w:rPr>
          <w:rFonts w:ascii="Arial" w:hAnsi="Arial" w:cs="Arial"/>
          <w:sz w:val="24"/>
          <w:szCs w:val="24"/>
        </w:rPr>
      </w:pPr>
      <w:r w:rsidRPr="00121F2E">
        <w:rPr>
          <w:rFonts w:ascii="Arial" w:hAnsi="Arial" w:cs="Arial"/>
          <w:sz w:val="24"/>
          <w:szCs w:val="24"/>
        </w:rPr>
        <w:t xml:space="preserve">Sasaki, T., Iwasaki, K., Oka, T., &amp; </w:t>
      </w:r>
      <w:proofErr w:type="spellStart"/>
      <w:r w:rsidRPr="00121F2E">
        <w:rPr>
          <w:rFonts w:ascii="Arial" w:hAnsi="Arial" w:cs="Arial"/>
          <w:sz w:val="24"/>
          <w:szCs w:val="24"/>
        </w:rPr>
        <w:t>Hisanaga</w:t>
      </w:r>
      <w:proofErr w:type="spellEnd"/>
      <w:r w:rsidRPr="00121F2E">
        <w:rPr>
          <w:rFonts w:ascii="Arial" w:hAnsi="Arial" w:cs="Arial"/>
          <w:sz w:val="24"/>
          <w:szCs w:val="24"/>
        </w:rPr>
        <w:t xml:space="preserve">, N. (1999). Association of Working Hours with Biological Indices Related to the Cardiovascular System among Engineers in a Machinery Manufacturing Company. </w:t>
      </w:r>
      <w:r w:rsidRPr="00121F2E">
        <w:rPr>
          <w:rFonts w:ascii="Arial" w:hAnsi="Arial" w:cs="Arial"/>
          <w:i/>
          <w:iCs/>
          <w:sz w:val="24"/>
          <w:szCs w:val="24"/>
        </w:rPr>
        <w:t>Industrial Health, 37</w:t>
      </w:r>
      <w:r w:rsidRPr="00121F2E">
        <w:rPr>
          <w:rFonts w:ascii="Arial" w:hAnsi="Arial" w:cs="Arial"/>
          <w:sz w:val="24"/>
          <w:szCs w:val="24"/>
        </w:rPr>
        <w:t xml:space="preserve">(4), 457–463. </w:t>
      </w:r>
      <w:hyperlink r:id="rId27" w:history="1">
        <w:r w:rsidRPr="00121F2E">
          <w:rPr>
            <w:rStyle w:val="Hyperlink"/>
            <w:rFonts w:ascii="Arial" w:hAnsi="Arial" w:cs="Arial"/>
            <w:sz w:val="24"/>
            <w:szCs w:val="24"/>
          </w:rPr>
          <w:t>https://doi.org/10.2486/indhealth.37.457</w:t>
        </w:r>
      </w:hyperlink>
    </w:p>
    <w:p w14:paraId="3AE0E00E" w14:textId="2C2EE34A" w:rsidR="00B4028B" w:rsidRDefault="00237691" w:rsidP="004A023F">
      <w:pPr>
        <w:ind w:left="720" w:hanging="720"/>
        <w:rPr>
          <w:ins w:id="1419" w:author="Christian Hicks" w:date="2022-02-28T17:16:00Z"/>
          <w:rFonts w:ascii="Arial" w:hAnsi="Arial" w:cs="Arial"/>
          <w:sz w:val="24"/>
          <w:szCs w:val="24"/>
        </w:rPr>
      </w:pPr>
      <w:r w:rsidRPr="00B4028B">
        <w:rPr>
          <w:rFonts w:ascii="Arial" w:hAnsi="Arial" w:cs="Arial"/>
          <w:sz w:val="24"/>
          <w:szCs w:val="24"/>
        </w:rPr>
        <w:t>The Fair</w:t>
      </w:r>
      <w:r w:rsidR="00B4028B" w:rsidRPr="00B4028B">
        <w:rPr>
          <w:rFonts w:ascii="Arial" w:hAnsi="Arial" w:cs="Arial"/>
          <w:sz w:val="24"/>
          <w:szCs w:val="24"/>
        </w:rPr>
        <w:t xml:space="preserve"> Labor Standards Act of 1938,</w:t>
      </w:r>
      <w:r>
        <w:rPr>
          <w:rFonts w:ascii="Arial" w:hAnsi="Arial" w:cs="Arial"/>
          <w:sz w:val="24"/>
          <w:szCs w:val="24"/>
        </w:rPr>
        <w:t xml:space="preserve"> </w:t>
      </w:r>
      <w:r w:rsidR="00B4028B" w:rsidRPr="00B4028B">
        <w:rPr>
          <w:rFonts w:ascii="Arial" w:hAnsi="Arial" w:cs="Arial"/>
          <w:sz w:val="24"/>
          <w:szCs w:val="24"/>
        </w:rPr>
        <w:t xml:space="preserve">29 U.S.C. </w:t>
      </w:r>
      <w:r w:rsidRPr="00237691">
        <w:rPr>
          <w:rFonts w:ascii="Arial" w:hAnsi="Arial" w:cs="Arial"/>
          <w:sz w:val="24"/>
          <w:szCs w:val="24"/>
        </w:rPr>
        <w:t>§</w:t>
      </w:r>
      <w:r>
        <w:rPr>
          <w:rFonts w:ascii="Arial" w:hAnsi="Arial" w:cs="Arial"/>
          <w:sz w:val="24"/>
          <w:szCs w:val="24"/>
        </w:rPr>
        <w:t xml:space="preserve"> </w:t>
      </w:r>
      <w:r w:rsidR="00B4028B" w:rsidRPr="00B4028B">
        <w:rPr>
          <w:rFonts w:ascii="Arial" w:hAnsi="Arial" w:cs="Arial"/>
          <w:sz w:val="24"/>
          <w:szCs w:val="24"/>
        </w:rPr>
        <w:t xml:space="preserve">201, </w:t>
      </w:r>
      <w:r w:rsidR="00B4028B" w:rsidRPr="00237691">
        <w:rPr>
          <w:rFonts w:ascii="Arial" w:hAnsi="Arial" w:cs="Arial"/>
          <w:i/>
          <w:iCs/>
          <w:sz w:val="24"/>
          <w:szCs w:val="24"/>
        </w:rPr>
        <w:t>et seq</w:t>
      </w:r>
      <w:r w:rsidR="00B4028B" w:rsidRPr="00B4028B">
        <w:rPr>
          <w:rFonts w:ascii="Arial" w:hAnsi="Arial" w:cs="Arial"/>
          <w:sz w:val="24"/>
          <w:szCs w:val="24"/>
        </w:rPr>
        <w:t>.</w:t>
      </w:r>
      <w:r w:rsidR="001F14D9">
        <w:rPr>
          <w:rFonts w:ascii="Arial" w:hAnsi="Arial" w:cs="Arial"/>
          <w:sz w:val="24"/>
          <w:szCs w:val="24"/>
        </w:rPr>
        <w:t xml:space="preserve"> (1938).</w:t>
      </w:r>
    </w:p>
    <w:p w14:paraId="1DD2494E" w14:textId="290A691F" w:rsidR="00841325" w:rsidRPr="00030FA8" w:rsidRDefault="00841325" w:rsidP="004A023F">
      <w:pPr>
        <w:ind w:left="720" w:hanging="720"/>
        <w:rPr>
          <w:rFonts w:ascii="Arial" w:hAnsi="Arial" w:cs="Arial"/>
          <w:sz w:val="24"/>
          <w:szCs w:val="24"/>
        </w:rPr>
      </w:pPr>
      <w:ins w:id="1420" w:author="Christian Hicks" w:date="2022-02-28T17:16:00Z">
        <w:r>
          <w:rPr>
            <w:rFonts w:ascii="Arial" w:hAnsi="Arial" w:cs="Arial"/>
            <w:sz w:val="24"/>
            <w:szCs w:val="24"/>
          </w:rPr>
          <w:t>U.S. Bureau of Labor Statistics. (</w:t>
        </w:r>
      </w:ins>
      <w:ins w:id="1421" w:author="Christian Hicks" w:date="2022-02-28T17:17:00Z">
        <w:r w:rsidR="00455609">
          <w:rPr>
            <w:rFonts w:ascii="Arial" w:hAnsi="Arial" w:cs="Arial"/>
            <w:sz w:val="24"/>
            <w:szCs w:val="24"/>
          </w:rPr>
          <w:t xml:space="preserve">2019). </w:t>
        </w:r>
      </w:ins>
      <w:ins w:id="1422" w:author="Christian Hicks" w:date="2022-02-28T17:18:00Z">
        <w:r w:rsidR="00030FA8" w:rsidRPr="00030FA8">
          <w:rPr>
            <w:rFonts w:ascii="Arial" w:hAnsi="Arial" w:cs="Arial"/>
            <w:sz w:val="24"/>
            <w:szCs w:val="24"/>
          </w:rPr>
          <w:t>Data Retrieval: American Time Use Survey (ATUS)</w:t>
        </w:r>
        <w:r w:rsidR="00030FA8">
          <w:rPr>
            <w:rFonts w:ascii="Arial" w:hAnsi="Arial" w:cs="Arial"/>
            <w:sz w:val="24"/>
            <w:szCs w:val="24"/>
          </w:rPr>
          <w:t xml:space="preserve">. </w:t>
        </w:r>
        <w:r w:rsidR="00030FA8">
          <w:rPr>
            <w:rFonts w:ascii="Arial" w:hAnsi="Arial" w:cs="Arial"/>
            <w:i/>
            <w:iCs/>
            <w:sz w:val="24"/>
            <w:szCs w:val="24"/>
          </w:rPr>
          <w:t>Bureau of Labor Statistics Data</w:t>
        </w:r>
        <w:r w:rsidR="00030FA8">
          <w:rPr>
            <w:rFonts w:ascii="Arial" w:hAnsi="Arial" w:cs="Arial"/>
            <w:sz w:val="24"/>
            <w:szCs w:val="24"/>
          </w:rPr>
          <w:t xml:space="preserve">. </w:t>
        </w:r>
        <w:r w:rsidR="00030FA8">
          <w:rPr>
            <w:rFonts w:ascii="Arial" w:hAnsi="Arial" w:cs="Arial"/>
            <w:sz w:val="24"/>
            <w:szCs w:val="24"/>
          </w:rPr>
          <w:fldChar w:fldCharType="begin"/>
        </w:r>
        <w:r w:rsidR="00030FA8">
          <w:rPr>
            <w:rFonts w:ascii="Arial" w:hAnsi="Arial" w:cs="Arial"/>
            <w:sz w:val="24"/>
            <w:szCs w:val="24"/>
          </w:rPr>
          <w:instrText xml:space="preserve"> HYPERLINK "https://www.bls.gov/webapps/legacy/tustab4.htm" </w:instrText>
        </w:r>
        <w:r w:rsidR="00030FA8">
          <w:rPr>
            <w:rFonts w:ascii="Arial" w:hAnsi="Arial" w:cs="Arial"/>
            <w:sz w:val="24"/>
            <w:szCs w:val="24"/>
          </w:rPr>
          <w:fldChar w:fldCharType="separate"/>
        </w:r>
        <w:r w:rsidR="00030FA8" w:rsidRPr="00030FA8">
          <w:rPr>
            <w:rStyle w:val="Hyperlink"/>
            <w:rFonts w:ascii="Arial" w:hAnsi="Arial" w:cs="Arial"/>
            <w:sz w:val="24"/>
            <w:szCs w:val="24"/>
          </w:rPr>
          <w:t>https://www.bls.gov/webapps/legacy/tustab4.htm</w:t>
        </w:r>
        <w:r w:rsidR="00030FA8">
          <w:rPr>
            <w:rFonts w:ascii="Arial" w:hAnsi="Arial" w:cs="Arial"/>
            <w:sz w:val="24"/>
            <w:szCs w:val="24"/>
          </w:rPr>
          <w:fldChar w:fldCharType="end"/>
        </w:r>
      </w:ins>
    </w:p>
    <w:p w14:paraId="5C0FED43" w14:textId="346385A0" w:rsidR="00C470F7" w:rsidRDefault="000740F2" w:rsidP="004A023F">
      <w:pPr>
        <w:ind w:left="720" w:hanging="720"/>
        <w:rPr>
          <w:rFonts w:ascii="Arial" w:hAnsi="Arial" w:cs="Arial"/>
          <w:sz w:val="24"/>
          <w:szCs w:val="24"/>
        </w:rPr>
      </w:pPr>
      <w:r w:rsidRPr="000740F2">
        <w:rPr>
          <w:rFonts w:ascii="Arial" w:hAnsi="Arial" w:cs="Arial"/>
          <w:sz w:val="24"/>
          <w:szCs w:val="24"/>
        </w:rPr>
        <w:t xml:space="preserve">Virani, S. S., Alonso, A., Aparicio, H. J., Benjamin, E. J., </w:t>
      </w:r>
      <w:proofErr w:type="spellStart"/>
      <w:r w:rsidRPr="000740F2">
        <w:rPr>
          <w:rFonts w:ascii="Arial" w:hAnsi="Arial" w:cs="Arial"/>
          <w:sz w:val="24"/>
          <w:szCs w:val="24"/>
        </w:rPr>
        <w:t>Bittencourt</w:t>
      </w:r>
      <w:proofErr w:type="spellEnd"/>
      <w:r w:rsidRPr="000740F2">
        <w:rPr>
          <w:rFonts w:ascii="Arial" w:hAnsi="Arial" w:cs="Arial"/>
          <w:sz w:val="24"/>
          <w:szCs w:val="24"/>
        </w:rPr>
        <w:t xml:space="preserve">, M. S., Callaway, C. W., Carson, A. P., Chamberlain, A. M., Cheng, S., </w:t>
      </w:r>
      <w:proofErr w:type="spellStart"/>
      <w:r w:rsidRPr="000740F2">
        <w:rPr>
          <w:rFonts w:ascii="Arial" w:hAnsi="Arial" w:cs="Arial"/>
          <w:sz w:val="24"/>
          <w:szCs w:val="24"/>
        </w:rPr>
        <w:t>Delling</w:t>
      </w:r>
      <w:proofErr w:type="spellEnd"/>
      <w:r w:rsidRPr="000740F2">
        <w:rPr>
          <w:rFonts w:ascii="Arial" w:hAnsi="Arial" w:cs="Arial"/>
          <w:sz w:val="24"/>
          <w:szCs w:val="24"/>
        </w:rPr>
        <w:t xml:space="preserve">, F. N., Elkind, M. S. V., Evenson, K. R., Ferguson, J. F., Gupta, D. K., Khan, S. S., </w:t>
      </w:r>
      <w:proofErr w:type="spellStart"/>
      <w:r w:rsidRPr="000740F2">
        <w:rPr>
          <w:rFonts w:ascii="Arial" w:hAnsi="Arial" w:cs="Arial"/>
          <w:sz w:val="24"/>
          <w:szCs w:val="24"/>
        </w:rPr>
        <w:t>Kissela</w:t>
      </w:r>
      <w:proofErr w:type="spellEnd"/>
      <w:r w:rsidRPr="000740F2">
        <w:rPr>
          <w:rFonts w:ascii="Arial" w:hAnsi="Arial" w:cs="Arial"/>
          <w:sz w:val="24"/>
          <w:szCs w:val="24"/>
        </w:rPr>
        <w:t>, B. M., Knutson, K. L., Lee, C. D., Lewis, T. T., …</w:t>
      </w:r>
      <w:r w:rsidR="00794F31">
        <w:rPr>
          <w:rFonts w:ascii="Arial" w:hAnsi="Arial" w:cs="Arial"/>
          <w:sz w:val="24"/>
          <w:szCs w:val="24"/>
        </w:rPr>
        <w:t xml:space="preserve"> Tsao, C. W.</w:t>
      </w:r>
      <w:r w:rsidRPr="000740F2">
        <w:rPr>
          <w:rFonts w:ascii="Arial" w:hAnsi="Arial" w:cs="Arial"/>
          <w:sz w:val="24"/>
          <w:szCs w:val="24"/>
        </w:rPr>
        <w:t xml:space="preserve"> (2021). Heart Disease and Stroke Statistics—2021 Update. </w:t>
      </w:r>
      <w:r w:rsidRPr="00861232">
        <w:rPr>
          <w:rFonts w:ascii="Arial" w:hAnsi="Arial" w:cs="Arial"/>
          <w:i/>
          <w:iCs/>
          <w:sz w:val="24"/>
          <w:szCs w:val="24"/>
        </w:rPr>
        <w:t>Circulation, 143</w:t>
      </w:r>
      <w:r w:rsidRPr="000740F2">
        <w:rPr>
          <w:rFonts w:ascii="Arial" w:hAnsi="Arial" w:cs="Arial"/>
          <w:sz w:val="24"/>
          <w:szCs w:val="24"/>
        </w:rPr>
        <w:t xml:space="preserve">(8), 254–743. </w:t>
      </w:r>
      <w:hyperlink r:id="rId28" w:history="1">
        <w:r w:rsidR="00D924DE" w:rsidRPr="00843D71">
          <w:rPr>
            <w:rStyle w:val="Hyperlink"/>
            <w:rFonts w:ascii="Arial" w:hAnsi="Arial" w:cs="Arial"/>
            <w:sz w:val="24"/>
            <w:szCs w:val="24"/>
          </w:rPr>
          <w:t>https://doi.org/10.1161/CIR.0000000000000950</w:t>
        </w:r>
      </w:hyperlink>
    </w:p>
    <w:p w14:paraId="7403ACF0" w14:textId="2C0EE751" w:rsidR="002C51E4" w:rsidRDefault="002C51E4" w:rsidP="004A023F">
      <w:pPr>
        <w:ind w:left="720" w:hanging="720"/>
        <w:rPr>
          <w:rFonts w:ascii="Arial" w:hAnsi="Arial" w:cs="Arial"/>
          <w:sz w:val="24"/>
          <w:szCs w:val="24"/>
        </w:rPr>
      </w:pPr>
      <w:r w:rsidRPr="002C51E4">
        <w:rPr>
          <w:rFonts w:ascii="Arial" w:hAnsi="Arial" w:cs="Arial"/>
          <w:sz w:val="24"/>
          <w:szCs w:val="24"/>
        </w:rPr>
        <w:t xml:space="preserve">Virtanen, M., Magnusson Hansson, L., Goldberg, M., Zins, M., Stenholm, S., </w:t>
      </w:r>
      <w:proofErr w:type="spellStart"/>
      <w:r w:rsidRPr="002C51E4">
        <w:rPr>
          <w:rFonts w:ascii="Arial" w:hAnsi="Arial" w:cs="Arial"/>
          <w:sz w:val="24"/>
          <w:szCs w:val="24"/>
        </w:rPr>
        <w:t>Vahtera</w:t>
      </w:r>
      <w:proofErr w:type="spellEnd"/>
      <w:r w:rsidRPr="002C51E4">
        <w:rPr>
          <w:rFonts w:ascii="Arial" w:hAnsi="Arial" w:cs="Arial"/>
          <w:sz w:val="24"/>
          <w:szCs w:val="24"/>
        </w:rPr>
        <w:t xml:space="preserve">, J., </w:t>
      </w:r>
      <w:proofErr w:type="spellStart"/>
      <w:r w:rsidRPr="002C51E4">
        <w:rPr>
          <w:rFonts w:ascii="Arial" w:hAnsi="Arial" w:cs="Arial"/>
          <w:sz w:val="24"/>
          <w:szCs w:val="24"/>
        </w:rPr>
        <w:t>Westerlund</w:t>
      </w:r>
      <w:proofErr w:type="spellEnd"/>
      <w:r w:rsidRPr="002C51E4">
        <w:rPr>
          <w:rFonts w:ascii="Arial" w:hAnsi="Arial" w:cs="Arial"/>
          <w:sz w:val="24"/>
          <w:szCs w:val="24"/>
        </w:rPr>
        <w:t xml:space="preserve">, H., &amp; </w:t>
      </w:r>
      <w:proofErr w:type="spellStart"/>
      <w:r w:rsidRPr="002C51E4">
        <w:rPr>
          <w:rFonts w:ascii="Arial" w:hAnsi="Arial" w:cs="Arial"/>
          <w:sz w:val="24"/>
          <w:szCs w:val="24"/>
        </w:rPr>
        <w:t>Kivimäki</w:t>
      </w:r>
      <w:proofErr w:type="spellEnd"/>
      <w:r w:rsidRPr="002C51E4">
        <w:rPr>
          <w:rFonts w:ascii="Arial" w:hAnsi="Arial" w:cs="Arial"/>
          <w:sz w:val="24"/>
          <w:szCs w:val="24"/>
        </w:rPr>
        <w:t xml:space="preserve">, M. (2019). Long working hours, anthropometry, lung function, blood pressure and blood-based biomarkers: Cross-sectional findings from the CONSTANCES study. </w:t>
      </w:r>
      <w:r w:rsidRPr="002C51E4">
        <w:rPr>
          <w:rFonts w:ascii="Arial" w:hAnsi="Arial" w:cs="Arial"/>
          <w:i/>
          <w:iCs/>
          <w:sz w:val="24"/>
          <w:szCs w:val="24"/>
        </w:rPr>
        <w:t>Journal of Epidemiology and Community Health, 73</w:t>
      </w:r>
      <w:r w:rsidRPr="002C51E4">
        <w:rPr>
          <w:rFonts w:ascii="Arial" w:hAnsi="Arial" w:cs="Arial"/>
          <w:sz w:val="24"/>
          <w:szCs w:val="24"/>
        </w:rPr>
        <w:t xml:space="preserve">(2), 130–135. </w:t>
      </w:r>
      <w:hyperlink r:id="rId29" w:history="1">
        <w:r w:rsidRPr="002C51E4">
          <w:rPr>
            <w:rStyle w:val="Hyperlink"/>
            <w:rFonts w:ascii="Arial" w:hAnsi="Arial" w:cs="Arial"/>
            <w:sz w:val="24"/>
            <w:szCs w:val="24"/>
          </w:rPr>
          <w:t>https://doi.org/10.1136/jech-2018-210943</w:t>
        </w:r>
      </w:hyperlink>
    </w:p>
    <w:p w14:paraId="1A4EBC72" w14:textId="7FBE3CE7" w:rsidR="00D924DE" w:rsidRDefault="005E482B">
      <w:pPr>
        <w:rPr>
          <w:rFonts w:ascii="Arial" w:hAnsi="Arial" w:cs="Arial"/>
          <w:sz w:val="24"/>
          <w:szCs w:val="24"/>
        </w:rPr>
      </w:pPr>
      <w:ins w:id="1423" w:author="Christian Hicks" w:date="2022-02-28T17:31:00Z">
        <w:r>
          <w:rPr>
            <w:rFonts w:ascii="Arial" w:hAnsi="Arial" w:cs="Arial"/>
            <w:sz w:val="24"/>
            <w:szCs w:val="24"/>
          </w:rPr>
          <w:t>Your Europe. (2021, April).</w:t>
        </w:r>
      </w:ins>
      <w:ins w:id="1424" w:author="Christian Hicks" w:date="2022-02-28T17:33:00Z">
        <w:r w:rsidR="003934B4">
          <w:rPr>
            <w:rFonts w:ascii="Arial" w:hAnsi="Arial" w:cs="Arial"/>
            <w:sz w:val="24"/>
            <w:szCs w:val="24"/>
          </w:rPr>
          <w:t xml:space="preserve"> </w:t>
        </w:r>
        <w:r w:rsidR="003934B4">
          <w:rPr>
            <w:rFonts w:ascii="Arial" w:hAnsi="Arial" w:cs="Arial"/>
            <w:i/>
            <w:iCs/>
            <w:sz w:val="24"/>
            <w:szCs w:val="24"/>
          </w:rPr>
          <w:t>Working Hours</w:t>
        </w:r>
        <w:r w:rsidR="003934B4">
          <w:rPr>
            <w:rFonts w:ascii="Arial" w:hAnsi="Arial" w:cs="Arial"/>
            <w:sz w:val="24"/>
            <w:szCs w:val="24"/>
          </w:rPr>
          <w:t>.</w:t>
        </w:r>
      </w:ins>
      <w:ins w:id="1425" w:author="Christian Hicks" w:date="2022-02-28T17:31:00Z">
        <w:r>
          <w:rPr>
            <w:rFonts w:ascii="Arial" w:hAnsi="Arial" w:cs="Arial"/>
            <w:sz w:val="24"/>
            <w:szCs w:val="24"/>
          </w:rPr>
          <w:t xml:space="preserve"> </w:t>
        </w:r>
        <w:r w:rsidRPr="005E482B">
          <w:rPr>
            <w:rFonts w:ascii="Arial" w:hAnsi="Arial" w:cs="Arial"/>
            <w:sz w:val="24"/>
            <w:szCs w:val="24"/>
          </w:rPr>
          <w:t>Working hours in EU: What are the minimum standards?</w:t>
        </w:r>
      </w:ins>
      <w:ins w:id="1426" w:author="Christian Hicks" w:date="2022-02-28T17:33:00Z">
        <w:r w:rsidR="00192D75">
          <w:rPr>
            <w:rFonts w:ascii="Arial" w:hAnsi="Arial" w:cs="Arial"/>
            <w:sz w:val="24"/>
            <w:szCs w:val="24"/>
          </w:rPr>
          <w:t xml:space="preserve"> </w:t>
        </w:r>
        <w:r w:rsidR="00192D75">
          <w:rPr>
            <w:rFonts w:ascii="Arial" w:hAnsi="Arial" w:cs="Arial"/>
            <w:sz w:val="24"/>
            <w:szCs w:val="24"/>
          </w:rPr>
          <w:fldChar w:fldCharType="begin"/>
        </w:r>
        <w:r w:rsidR="00192D75">
          <w:rPr>
            <w:rFonts w:ascii="Arial" w:hAnsi="Arial" w:cs="Arial"/>
            <w:sz w:val="24"/>
            <w:szCs w:val="24"/>
          </w:rPr>
          <w:instrText xml:space="preserve"> HYPERLINK "https://europa.eu/youreurope/business/human-resources/working-hours-holiday-leave/working-hours/index_en.htm" </w:instrText>
        </w:r>
        <w:r w:rsidR="00192D75">
          <w:rPr>
            <w:rFonts w:ascii="Arial" w:hAnsi="Arial" w:cs="Arial"/>
            <w:sz w:val="24"/>
            <w:szCs w:val="24"/>
          </w:rPr>
          <w:fldChar w:fldCharType="separate"/>
        </w:r>
        <w:r w:rsidR="00192D75" w:rsidRPr="00192D75">
          <w:rPr>
            <w:rStyle w:val="Hyperlink"/>
            <w:rFonts w:ascii="Arial" w:hAnsi="Arial" w:cs="Arial"/>
            <w:sz w:val="24"/>
            <w:szCs w:val="24"/>
          </w:rPr>
          <w:t>https://europa.eu/youreurope/business/human-resources/working-hours-holiday-leave/working-hours/index_en.htm</w:t>
        </w:r>
        <w:r w:rsidR="00192D75">
          <w:rPr>
            <w:rFonts w:ascii="Arial" w:hAnsi="Arial" w:cs="Arial"/>
            <w:sz w:val="24"/>
            <w:szCs w:val="24"/>
          </w:rPr>
          <w:fldChar w:fldCharType="end"/>
        </w:r>
      </w:ins>
    </w:p>
    <w:p w14:paraId="57B0F09F" w14:textId="0BB9F684" w:rsidR="006C2F23" w:rsidRDefault="006C2F23">
      <w:pPr>
        <w:rPr>
          <w:ins w:id="1427" w:author="Christian Hicks" w:date="2022-01-19T15:00:00Z"/>
          <w:rFonts w:ascii="Arial" w:hAnsi="Arial" w:cs="Arial"/>
          <w:sz w:val="24"/>
          <w:szCs w:val="24"/>
        </w:rPr>
      </w:pPr>
      <w:ins w:id="1428" w:author="Christian Hicks" w:date="2022-01-19T15:00:00Z">
        <w:r>
          <w:rPr>
            <w:rFonts w:ascii="Arial" w:hAnsi="Arial" w:cs="Arial"/>
            <w:sz w:val="24"/>
            <w:szCs w:val="24"/>
          </w:rPr>
          <w:br w:type="page"/>
        </w:r>
      </w:ins>
    </w:p>
    <w:p w14:paraId="7832D022" w14:textId="737F5685" w:rsidR="00BB6421" w:rsidRPr="006A6AB6" w:rsidRDefault="006C2F23">
      <w:pPr>
        <w:jc w:val="center"/>
        <w:rPr>
          <w:ins w:id="1429" w:author="Christian Hicks" w:date="2022-01-19T15:00:00Z"/>
          <w:rFonts w:ascii="Arial" w:hAnsi="Arial" w:cs="Arial"/>
          <w:b/>
          <w:bCs/>
          <w:sz w:val="24"/>
          <w:szCs w:val="24"/>
          <w:rPrChange w:id="1430" w:author="Christian Hicks" w:date="2022-01-19T15:03:00Z">
            <w:rPr>
              <w:ins w:id="1431" w:author="Christian Hicks" w:date="2022-01-19T15:00:00Z"/>
              <w:rFonts w:ascii="Arial" w:hAnsi="Arial" w:cs="Arial"/>
              <w:sz w:val="24"/>
              <w:szCs w:val="24"/>
            </w:rPr>
          </w:rPrChange>
        </w:rPr>
        <w:pPrChange w:id="1432" w:author="Christian Hicks" w:date="2022-01-19T15:03:00Z">
          <w:pPr/>
        </w:pPrChange>
      </w:pPr>
      <w:ins w:id="1433" w:author="Christian Hicks" w:date="2022-01-19T15:00:00Z">
        <w:r w:rsidRPr="006A6AB6">
          <w:rPr>
            <w:rFonts w:ascii="Arial" w:hAnsi="Arial" w:cs="Arial"/>
            <w:b/>
            <w:bCs/>
            <w:sz w:val="24"/>
            <w:szCs w:val="24"/>
            <w:rPrChange w:id="1434" w:author="Christian Hicks" w:date="2022-01-19T15:03:00Z">
              <w:rPr>
                <w:rFonts w:ascii="Arial" w:hAnsi="Arial" w:cs="Arial"/>
                <w:sz w:val="24"/>
                <w:szCs w:val="24"/>
              </w:rPr>
            </w:rPrChange>
          </w:rPr>
          <w:lastRenderedPageBreak/>
          <w:t>CODEBOOK</w:t>
        </w:r>
      </w:ins>
    </w:p>
    <w:tbl>
      <w:tblPr>
        <w:tblStyle w:val="TableGrid"/>
        <w:tblW w:w="0" w:type="auto"/>
        <w:tblLook w:val="04A0" w:firstRow="1" w:lastRow="0" w:firstColumn="1" w:lastColumn="0" w:noHBand="0" w:noVBand="1"/>
      </w:tblPr>
      <w:tblGrid>
        <w:gridCol w:w="3116"/>
        <w:gridCol w:w="3117"/>
        <w:gridCol w:w="3117"/>
      </w:tblGrid>
      <w:tr w:rsidR="005C2367" w:rsidRPr="005C2367" w14:paraId="422AD4D7" w14:textId="77777777" w:rsidTr="00777408">
        <w:trPr>
          <w:ins w:id="1435" w:author="Christian Hicks" w:date="2022-01-19T15:01:00Z"/>
        </w:trPr>
        <w:tc>
          <w:tcPr>
            <w:tcW w:w="3116" w:type="dxa"/>
          </w:tcPr>
          <w:p w14:paraId="23745F61" w14:textId="77777777" w:rsidR="005C2367" w:rsidRPr="005C2367" w:rsidRDefault="005C2367" w:rsidP="005C2367">
            <w:pPr>
              <w:spacing w:after="160" w:line="259" w:lineRule="auto"/>
              <w:rPr>
                <w:ins w:id="1436" w:author="Christian Hicks" w:date="2022-01-19T15:01:00Z"/>
                <w:rFonts w:ascii="Arial" w:hAnsi="Arial" w:cs="Arial"/>
                <w:b/>
                <w:bCs/>
                <w:sz w:val="24"/>
                <w:szCs w:val="24"/>
              </w:rPr>
            </w:pPr>
            <w:ins w:id="1437" w:author="Christian Hicks" w:date="2022-01-19T15:01:00Z">
              <w:r w:rsidRPr="005C2367">
                <w:rPr>
                  <w:rFonts w:ascii="Arial" w:hAnsi="Arial" w:cs="Arial"/>
                  <w:b/>
                  <w:bCs/>
                  <w:sz w:val="24"/>
                  <w:szCs w:val="24"/>
                </w:rPr>
                <w:t>Variable Description</w:t>
              </w:r>
            </w:ins>
          </w:p>
        </w:tc>
        <w:tc>
          <w:tcPr>
            <w:tcW w:w="3117" w:type="dxa"/>
          </w:tcPr>
          <w:p w14:paraId="427BE328" w14:textId="77777777" w:rsidR="005C2367" w:rsidRPr="005C2367" w:rsidRDefault="005C2367" w:rsidP="005C2367">
            <w:pPr>
              <w:spacing w:after="160" w:line="259" w:lineRule="auto"/>
              <w:rPr>
                <w:ins w:id="1438" w:author="Christian Hicks" w:date="2022-01-19T15:01:00Z"/>
                <w:rFonts w:ascii="Arial" w:hAnsi="Arial" w:cs="Arial"/>
                <w:b/>
                <w:bCs/>
                <w:sz w:val="24"/>
                <w:szCs w:val="24"/>
              </w:rPr>
            </w:pPr>
            <w:ins w:id="1439" w:author="Christian Hicks" w:date="2022-01-19T15:01:00Z">
              <w:r w:rsidRPr="005C2367">
                <w:rPr>
                  <w:rFonts w:ascii="Arial" w:hAnsi="Arial" w:cs="Arial"/>
                  <w:b/>
                  <w:bCs/>
                  <w:sz w:val="24"/>
                  <w:szCs w:val="24"/>
                </w:rPr>
                <w:t>Response Options</w:t>
              </w:r>
            </w:ins>
          </w:p>
        </w:tc>
        <w:tc>
          <w:tcPr>
            <w:tcW w:w="3117" w:type="dxa"/>
          </w:tcPr>
          <w:p w14:paraId="25C643FC" w14:textId="77777777" w:rsidR="005C2367" w:rsidRPr="005C2367" w:rsidRDefault="005C2367" w:rsidP="005C2367">
            <w:pPr>
              <w:spacing w:after="160" w:line="259" w:lineRule="auto"/>
              <w:rPr>
                <w:ins w:id="1440" w:author="Christian Hicks" w:date="2022-01-19T15:01:00Z"/>
                <w:rFonts w:ascii="Arial" w:hAnsi="Arial" w:cs="Arial"/>
                <w:b/>
                <w:bCs/>
                <w:sz w:val="24"/>
                <w:szCs w:val="24"/>
              </w:rPr>
            </w:pPr>
            <w:ins w:id="1441" w:author="Christian Hicks" w:date="2022-01-19T15:01:00Z">
              <w:r w:rsidRPr="005C2367">
                <w:rPr>
                  <w:rFonts w:ascii="Arial" w:hAnsi="Arial" w:cs="Arial"/>
                  <w:b/>
                  <w:bCs/>
                  <w:sz w:val="24"/>
                  <w:szCs w:val="24"/>
                </w:rPr>
                <w:t>Final Categorization</w:t>
              </w:r>
            </w:ins>
          </w:p>
        </w:tc>
      </w:tr>
      <w:tr w:rsidR="005C2367" w:rsidRPr="005C2367" w14:paraId="6B0C61A2" w14:textId="77777777" w:rsidTr="00777408">
        <w:trPr>
          <w:ins w:id="1442" w:author="Christian Hicks" w:date="2022-01-19T15:01:00Z"/>
        </w:trPr>
        <w:tc>
          <w:tcPr>
            <w:tcW w:w="9350" w:type="dxa"/>
            <w:gridSpan w:val="3"/>
          </w:tcPr>
          <w:p w14:paraId="00342216" w14:textId="77777777" w:rsidR="005C2367" w:rsidRPr="005C2367" w:rsidRDefault="005C2367" w:rsidP="005C2367">
            <w:pPr>
              <w:spacing w:after="160" w:line="259" w:lineRule="auto"/>
              <w:rPr>
                <w:ins w:id="1443" w:author="Christian Hicks" w:date="2022-01-19T15:01:00Z"/>
                <w:rFonts w:ascii="Arial" w:hAnsi="Arial" w:cs="Arial"/>
                <w:sz w:val="24"/>
                <w:szCs w:val="24"/>
              </w:rPr>
            </w:pPr>
            <w:ins w:id="1444" w:author="Christian Hicks" w:date="2022-01-19T15:01:00Z">
              <w:r w:rsidRPr="005C2367">
                <w:rPr>
                  <w:rFonts w:ascii="Arial" w:hAnsi="Arial" w:cs="Arial"/>
                  <w:b/>
                  <w:bCs/>
                  <w:sz w:val="24"/>
                  <w:szCs w:val="24"/>
                  <w:u w:val="single"/>
                </w:rPr>
                <w:t>Outcome:</w:t>
              </w:r>
            </w:ins>
          </w:p>
        </w:tc>
      </w:tr>
      <w:tr w:rsidR="005C2367" w:rsidRPr="005C2367" w14:paraId="1DFA29CA" w14:textId="77777777" w:rsidTr="00777408">
        <w:trPr>
          <w:ins w:id="1445" w:author="Christian Hicks" w:date="2022-01-19T15:01:00Z"/>
        </w:trPr>
        <w:tc>
          <w:tcPr>
            <w:tcW w:w="3116" w:type="dxa"/>
          </w:tcPr>
          <w:p w14:paraId="550A742B" w14:textId="77777777" w:rsidR="005C2367" w:rsidRPr="005C2367" w:rsidRDefault="005C2367" w:rsidP="005C2367">
            <w:pPr>
              <w:spacing w:after="160" w:line="259" w:lineRule="auto"/>
              <w:rPr>
                <w:ins w:id="1446" w:author="Christian Hicks" w:date="2022-01-19T15:01:00Z"/>
                <w:rFonts w:ascii="Arial" w:hAnsi="Arial" w:cs="Arial"/>
                <w:sz w:val="24"/>
                <w:szCs w:val="24"/>
              </w:rPr>
            </w:pPr>
            <w:ins w:id="1447" w:author="Christian Hicks" w:date="2022-01-19T15:01:00Z">
              <w:r w:rsidRPr="005C2367">
                <w:rPr>
                  <w:rFonts w:ascii="Arial" w:hAnsi="Arial" w:cs="Arial"/>
                  <w:sz w:val="24"/>
                  <w:szCs w:val="24"/>
                </w:rPr>
                <w:t>Total cholesterol (mg/dL), laboratory measurement</w:t>
              </w:r>
            </w:ins>
          </w:p>
        </w:tc>
        <w:tc>
          <w:tcPr>
            <w:tcW w:w="3117" w:type="dxa"/>
          </w:tcPr>
          <w:p w14:paraId="0D1788A4" w14:textId="412F2346" w:rsidR="005C2367" w:rsidRPr="005C2367" w:rsidRDefault="0046374A" w:rsidP="005C2367">
            <w:pPr>
              <w:spacing w:after="160" w:line="259" w:lineRule="auto"/>
              <w:rPr>
                <w:ins w:id="1448" w:author="Christian Hicks" w:date="2022-01-19T15:01:00Z"/>
                <w:rFonts w:ascii="Arial" w:hAnsi="Arial" w:cs="Arial"/>
                <w:sz w:val="24"/>
                <w:szCs w:val="24"/>
              </w:rPr>
            </w:pPr>
            <w:ins w:id="1449" w:author="Christian Hicks" w:date="2022-02-28T11:11:00Z">
              <w:r>
                <w:rPr>
                  <w:rFonts w:ascii="Arial" w:hAnsi="Arial" w:cs="Arial"/>
                  <w:sz w:val="24"/>
                  <w:szCs w:val="24"/>
                </w:rPr>
                <w:t>Discrete values</w:t>
              </w:r>
            </w:ins>
          </w:p>
        </w:tc>
        <w:tc>
          <w:tcPr>
            <w:tcW w:w="3117" w:type="dxa"/>
          </w:tcPr>
          <w:p w14:paraId="5AE1A816" w14:textId="26EB4C22" w:rsidR="005C2367" w:rsidRPr="005C2367" w:rsidRDefault="0046374A" w:rsidP="005C2367">
            <w:pPr>
              <w:spacing w:after="160" w:line="259" w:lineRule="auto"/>
              <w:rPr>
                <w:ins w:id="1450" w:author="Christian Hicks" w:date="2022-01-19T15:01:00Z"/>
                <w:rFonts w:ascii="Arial" w:hAnsi="Arial" w:cs="Arial"/>
                <w:sz w:val="24"/>
                <w:szCs w:val="24"/>
              </w:rPr>
            </w:pPr>
            <w:ins w:id="1451" w:author="Christian Hicks" w:date="2022-02-28T11:11:00Z">
              <w:r>
                <w:rPr>
                  <w:rFonts w:ascii="Arial" w:hAnsi="Arial" w:cs="Arial"/>
                  <w:sz w:val="24"/>
                  <w:szCs w:val="24"/>
                </w:rPr>
                <w:t>Discrete values</w:t>
              </w:r>
            </w:ins>
          </w:p>
        </w:tc>
      </w:tr>
      <w:tr w:rsidR="005C2367" w:rsidRPr="005C2367" w14:paraId="2B297405" w14:textId="77777777" w:rsidTr="00777408">
        <w:trPr>
          <w:ins w:id="1452" w:author="Christian Hicks" w:date="2022-01-19T15:01:00Z"/>
        </w:trPr>
        <w:tc>
          <w:tcPr>
            <w:tcW w:w="9350" w:type="dxa"/>
            <w:gridSpan w:val="3"/>
          </w:tcPr>
          <w:p w14:paraId="2121DD09" w14:textId="77777777" w:rsidR="005C2367" w:rsidRPr="005C2367" w:rsidRDefault="005C2367" w:rsidP="005C2367">
            <w:pPr>
              <w:spacing w:after="160" w:line="259" w:lineRule="auto"/>
              <w:rPr>
                <w:ins w:id="1453" w:author="Christian Hicks" w:date="2022-01-19T15:01:00Z"/>
                <w:rFonts w:ascii="Arial" w:hAnsi="Arial" w:cs="Arial"/>
                <w:sz w:val="24"/>
                <w:szCs w:val="24"/>
              </w:rPr>
            </w:pPr>
            <w:ins w:id="1454" w:author="Christian Hicks" w:date="2022-01-19T15:01:00Z">
              <w:r w:rsidRPr="005C2367">
                <w:rPr>
                  <w:rFonts w:ascii="Arial" w:hAnsi="Arial" w:cs="Arial"/>
                  <w:b/>
                  <w:bCs/>
                  <w:sz w:val="24"/>
                  <w:szCs w:val="24"/>
                  <w:u w:val="single"/>
                </w:rPr>
                <w:t>Key Exposure:</w:t>
              </w:r>
            </w:ins>
          </w:p>
        </w:tc>
      </w:tr>
      <w:tr w:rsidR="005C2367" w:rsidRPr="005C2367" w14:paraId="1AF43395" w14:textId="77777777" w:rsidTr="00777408">
        <w:trPr>
          <w:ins w:id="1455" w:author="Christian Hicks" w:date="2022-01-19T15:01:00Z"/>
        </w:trPr>
        <w:tc>
          <w:tcPr>
            <w:tcW w:w="3116" w:type="dxa"/>
          </w:tcPr>
          <w:p w14:paraId="70549DCF" w14:textId="77777777" w:rsidR="005C2367" w:rsidRPr="005C2367" w:rsidRDefault="005C2367" w:rsidP="005C2367">
            <w:pPr>
              <w:spacing w:after="160" w:line="259" w:lineRule="auto"/>
              <w:rPr>
                <w:ins w:id="1456" w:author="Christian Hicks" w:date="2022-01-19T15:01:00Z"/>
                <w:rFonts w:ascii="Arial" w:hAnsi="Arial" w:cs="Arial"/>
                <w:sz w:val="24"/>
                <w:szCs w:val="24"/>
              </w:rPr>
            </w:pPr>
            <w:ins w:id="1457" w:author="Christian Hicks" w:date="2022-01-19T15:01:00Z">
              <w:r w:rsidRPr="005C2367">
                <w:rPr>
                  <w:rFonts w:ascii="Arial" w:hAnsi="Arial" w:cs="Arial"/>
                  <w:sz w:val="24"/>
                  <w:szCs w:val="24"/>
                </w:rPr>
                <w:t>Working Hours</w:t>
              </w:r>
            </w:ins>
          </w:p>
          <w:p w14:paraId="7936FEAA" w14:textId="77777777" w:rsidR="005C2367" w:rsidRPr="005C2367" w:rsidRDefault="005C2367" w:rsidP="005C2367">
            <w:pPr>
              <w:spacing w:after="160" w:line="259" w:lineRule="auto"/>
              <w:rPr>
                <w:ins w:id="1458" w:author="Christian Hicks" w:date="2022-01-19T15:01:00Z"/>
                <w:rFonts w:ascii="Arial" w:hAnsi="Arial" w:cs="Arial"/>
                <w:sz w:val="24"/>
                <w:szCs w:val="24"/>
              </w:rPr>
            </w:pPr>
            <w:ins w:id="1459" w:author="Christian Hicks" w:date="2022-01-19T15:01:00Z">
              <w:r w:rsidRPr="005C2367">
                <w:rPr>
                  <w:rFonts w:ascii="Arial" w:hAnsi="Arial" w:cs="Arial"/>
                  <w:sz w:val="24"/>
                  <w:szCs w:val="24"/>
                </w:rPr>
                <w:t>“How many hours did you work last week at all jobs or businesses?”</w:t>
              </w:r>
            </w:ins>
          </w:p>
        </w:tc>
        <w:tc>
          <w:tcPr>
            <w:tcW w:w="3117" w:type="dxa"/>
          </w:tcPr>
          <w:p w14:paraId="4DD4B253" w14:textId="2AE5101F" w:rsidR="005C2367" w:rsidRPr="005C2367" w:rsidRDefault="0046374A" w:rsidP="005C2367">
            <w:pPr>
              <w:spacing w:after="160" w:line="259" w:lineRule="auto"/>
              <w:rPr>
                <w:ins w:id="1460" w:author="Christian Hicks" w:date="2022-01-19T15:01:00Z"/>
                <w:rFonts w:ascii="Arial" w:hAnsi="Arial" w:cs="Arial"/>
                <w:sz w:val="24"/>
                <w:szCs w:val="24"/>
              </w:rPr>
            </w:pPr>
            <w:ins w:id="1461" w:author="Christian Hicks" w:date="2022-02-28T11:11:00Z">
              <w:r>
                <w:rPr>
                  <w:rFonts w:ascii="Arial" w:hAnsi="Arial" w:cs="Arial"/>
                  <w:sz w:val="24"/>
                  <w:szCs w:val="24"/>
                </w:rPr>
                <w:t>Discrete</w:t>
              </w:r>
            </w:ins>
            <w:ins w:id="1462" w:author="Christian Hicks" w:date="2022-02-28T11:12:00Z">
              <w:r>
                <w:rPr>
                  <w:rFonts w:ascii="Arial" w:hAnsi="Arial" w:cs="Arial"/>
                  <w:sz w:val="24"/>
                  <w:szCs w:val="24"/>
                </w:rPr>
                <w:t xml:space="preserve"> values</w:t>
              </w:r>
            </w:ins>
            <w:ins w:id="1463" w:author="Christian Hicks" w:date="2022-01-19T15:01:00Z">
              <w:r w:rsidR="005C2367" w:rsidRPr="005C2367">
                <w:rPr>
                  <w:rFonts w:ascii="Arial" w:hAnsi="Arial" w:cs="Arial"/>
                  <w:sz w:val="24"/>
                  <w:szCs w:val="24"/>
                </w:rPr>
                <w:t>;</w:t>
              </w:r>
            </w:ins>
          </w:p>
          <w:p w14:paraId="73C9E9A6" w14:textId="77777777" w:rsidR="005C2367" w:rsidRPr="005C2367" w:rsidRDefault="005C2367" w:rsidP="005C2367">
            <w:pPr>
              <w:spacing w:after="160" w:line="259" w:lineRule="auto"/>
              <w:rPr>
                <w:ins w:id="1464" w:author="Christian Hicks" w:date="2022-01-19T15:01:00Z"/>
                <w:rFonts w:ascii="Arial" w:hAnsi="Arial" w:cs="Arial"/>
                <w:sz w:val="24"/>
                <w:szCs w:val="24"/>
              </w:rPr>
            </w:pPr>
            <w:ins w:id="1465" w:author="Christian Hicks" w:date="2022-01-19T15:01:00Z">
              <w:r w:rsidRPr="005C2367">
                <w:rPr>
                  <w:rFonts w:ascii="Arial" w:hAnsi="Arial" w:cs="Arial"/>
                  <w:sz w:val="24"/>
                  <w:szCs w:val="24"/>
                </w:rPr>
                <w:t>Refused;</w:t>
              </w:r>
            </w:ins>
          </w:p>
          <w:p w14:paraId="24157ACB" w14:textId="77777777" w:rsidR="005C2367" w:rsidRPr="005C2367" w:rsidRDefault="005C2367" w:rsidP="005C2367">
            <w:pPr>
              <w:spacing w:after="160" w:line="259" w:lineRule="auto"/>
              <w:rPr>
                <w:ins w:id="1466" w:author="Christian Hicks" w:date="2022-01-19T15:01:00Z"/>
                <w:rFonts w:ascii="Arial" w:hAnsi="Arial" w:cs="Arial"/>
                <w:sz w:val="24"/>
                <w:szCs w:val="24"/>
              </w:rPr>
            </w:pPr>
            <w:ins w:id="1467" w:author="Christian Hicks" w:date="2022-01-19T15:01:00Z">
              <w:r w:rsidRPr="005C2367">
                <w:rPr>
                  <w:rFonts w:ascii="Arial" w:hAnsi="Arial" w:cs="Arial"/>
                  <w:sz w:val="24"/>
                  <w:szCs w:val="24"/>
                </w:rPr>
                <w:t>Don’t Know</w:t>
              </w:r>
            </w:ins>
          </w:p>
        </w:tc>
        <w:tc>
          <w:tcPr>
            <w:tcW w:w="3117" w:type="dxa"/>
          </w:tcPr>
          <w:p w14:paraId="55C5157D" w14:textId="77777777" w:rsidR="0046374A" w:rsidRDefault="0046374A" w:rsidP="005C2367">
            <w:pPr>
              <w:spacing w:after="160" w:line="259" w:lineRule="auto"/>
              <w:rPr>
                <w:ins w:id="1468" w:author="Christian Hicks" w:date="2022-02-28T11:14:00Z"/>
                <w:rFonts w:ascii="Arial" w:hAnsi="Arial" w:cs="Arial"/>
                <w:sz w:val="24"/>
                <w:szCs w:val="24"/>
              </w:rPr>
            </w:pPr>
            <w:ins w:id="1469" w:author="Christian Hicks" w:date="2022-02-28T11:12:00Z">
              <w:r>
                <w:rPr>
                  <w:rFonts w:ascii="Arial" w:hAnsi="Arial" w:cs="Arial"/>
                  <w:sz w:val="24"/>
                  <w:szCs w:val="24"/>
                </w:rPr>
                <w:t>Discrete values</w:t>
              </w:r>
            </w:ins>
            <w:ins w:id="1470" w:author="Christian Hicks" w:date="2022-02-28T11:14:00Z">
              <w:r>
                <w:rPr>
                  <w:rFonts w:ascii="Arial" w:hAnsi="Arial" w:cs="Arial"/>
                  <w:sz w:val="24"/>
                  <w:szCs w:val="24"/>
                </w:rPr>
                <w:t>;</w:t>
              </w:r>
            </w:ins>
          </w:p>
          <w:p w14:paraId="67149064" w14:textId="46F48A31" w:rsidR="0046374A" w:rsidRPr="005C2367" w:rsidRDefault="0046374A" w:rsidP="005C2367">
            <w:pPr>
              <w:spacing w:after="160" w:line="259" w:lineRule="auto"/>
              <w:rPr>
                <w:ins w:id="1471" w:author="Christian Hicks" w:date="2022-01-19T15:01:00Z"/>
                <w:rFonts w:ascii="Arial" w:hAnsi="Arial" w:cs="Arial"/>
                <w:sz w:val="24"/>
                <w:szCs w:val="24"/>
              </w:rPr>
            </w:pPr>
            <w:ins w:id="1472" w:author="Christian Hicks" w:date="2022-02-28T11:14:00Z">
              <w:r>
                <w:rPr>
                  <w:rFonts w:ascii="Arial" w:hAnsi="Arial" w:cs="Arial"/>
                  <w:sz w:val="24"/>
                  <w:szCs w:val="24"/>
                </w:rPr>
                <w:t>Refused &amp; don’t know are excluded</w:t>
              </w:r>
            </w:ins>
          </w:p>
        </w:tc>
      </w:tr>
      <w:tr w:rsidR="005C2367" w:rsidRPr="005C2367" w14:paraId="2C054E11" w14:textId="77777777" w:rsidTr="00777408">
        <w:trPr>
          <w:ins w:id="1473" w:author="Christian Hicks" w:date="2022-01-19T15:01:00Z"/>
        </w:trPr>
        <w:tc>
          <w:tcPr>
            <w:tcW w:w="9350" w:type="dxa"/>
            <w:gridSpan w:val="3"/>
          </w:tcPr>
          <w:p w14:paraId="256B9A25" w14:textId="77777777" w:rsidR="005C2367" w:rsidRPr="005C2367" w:rsidRDefault="005C2367" w:rsidP="005C2367">
            <w:pPr>
              <w:spacing w:after="160" w:line="259" w:lineRule="auto"/>
              <w:rPr>
                <w:ins w:id="1474" w:author="Christian Hicks" w:date="2022-01-19T15:01:00Z"/>
                <w:rFonts w:ascii="Arial" w:hAnsi="Arial" w:cs="Arial"/>
                <w:sz w:val="24"/>
                <w:szCs w:val="24"/>
              </w:rPr>
            </w:pPr>
            <w:ins w:id="1475" w:author="Christian Hicks" w:date="2022-01-19T15:01:00Z">
              <w:r w:rsidRPr="005C2367">
                <w:rPr>
                  <w:rFonts w:ascii="Arial" w:hAnsi="Arial" w:cs="Arial"/>
                  <w:b/>
                  <w:bCs/>
                  <w:sz w:val="24"/>
                  <w:szCs w:val="24"/>
                  <w:u w:val="single"/>
                </w:rPr>
                <w:t>Covariates:</w:t>
              </w:r>
            </w:ins>
          </w:p>
        </w:tc>
      </w:tr>
      <w:tr w:rsidR="005C2367" w:rsidRPr="005C2367" w14:paraId="64B2BB47" w14:textId="77777777" w:rsidTr="00777408">
        <w:trPr>
          <w:ins w:id="1476" w:author="Christian Hicks" w:date="2022-01-19T15:01:00Z"/>
        </w:trPr>
        <w:tc>
          <w:tcPr>
            <w:tcW w:w="3116" w:type="dxa"/>
          </w:tcPr>
          <w:p w14:paraId="6290A6BC" w14:textId="77777777" w:rsidR="005C2367" w:rsidRPr="005C2367" w:rsidRDefault="005C2367" w:rsidP="005C2367">
            <w:pPr>
              <w:spacing w:after="160" w:line="259" w:lineRule="auto"/>
              <w:rPr>
                <w:ins w:id="1477" w:author="Christian Hicks" w:date="2022-01-19T15:01:00Z"/>
                <w:rFonts w:ascii="Arial" w:hAnsi="Arial" w:cs="Arial"/>
                <w:sz w:val="24"/>
                <w:szCs w:val="24"/>
              </w:rPr>
            </w:pPr>
            <w:ins w:id="1478" w:author="Christian Hicks" w:date="2022-01-19T15:01:00Z">
              <w:r w:rsidRPr="005C2367">
                <w:rPr>
                  <w:rFonts w:ascii="Arial" w:hAnsi="Arial" w:cs="Arial"/>
                  <w:sz w:val="24"/>
                  <w:szCs w:val="24"/>
                </w:rPr>
                <w:t>Age</w:t>
              </w:r>
            </w:ins>
          </w:p>
          <w:p w14:paraId="62595BDA" w14:textId="0A6499DF" w:rsidR="005C2367" w:rsidRPr="005C2367" w:rsidRDefault="005C2367" w:rsidP="005C2367">
            <w:pPr>
              <w:spacing w:after="160" w:line="259" w:lineRule="auto"/>
              <w:rPr>
                <w:ins w:id="1479" w:author="Christian Hicks" w:date="2022-01-19T15:01:00Z"/>
                <w:rFonts w:ascii="Arial" w:hAnsi="Arial" w:cs="Arial"/>
                <w:sz w:val="24"/>
                <w:szCs w:val="24"/>
              </w:rPr>
            </w:pPr>
            <w:ins w:id="1480" w:author="Christian Hicks" w:date="2022-01-19T15:01:00Z">
              <w:r w:rsidRPr="005C2367">
                <w:rPr>
                  <w:rFonts w:ascii="Arial" w:hAnsi="Arial" w:cs="Arial"/>
                  <w:sz w:val="24"/>
                  <w:szCs w:val="24"/>
                </w:rPr>
                <w:t>Age in years of the participant at the time of screening. Individuals 80 and over are top</w:t>
              </w:r>
            </w:ins>
            <w:ins w:id="1481" w:author="Christian Hicks" w:date="2022-02-28T11:26:00Z">
              <w:r w:rsidR="00564D83">
                <w:rPr>
                  <w:rFonts w:ascii="Arial" w:hAnsi="Arial" w:cs="Arial"/>
                  <w:sz w:val="24"/>
                  <w:szCs w:val="24"/>
                </w:rPr>
                <w:t>-</w:t>
              </w:r>
            </w:ins>
            <w:ins w:id="1482" w:author="Christian Hicks" w:date="2022-01-19T15:01:00Z">
              <w:r w:rsidRPr="005C2367">
                <w:rPr>
                  <w:rFonts w:ascii="Arial" w:hAnsi="Arial" w:cs="Arial"/>
                  <w:sz w:val="24"/>
                  <w:szCs w:val="24"/>
                </w:rPr>
                <w:t>coded at 80 years of age.</w:t>
              </w:r>
            </w:ins>
          </w:p>
        </w:tc>
        <w:tc>
          <w:tcPr>
            <w:tcW w:w="3117" w:type="dxa"/>
          </w:tcPr>
          <w:p w14:paraId="1925A712" w14:textId="6B9A5455" w:rsidR="005C2367" w:rsidRPr="005C2367" w:rsidRDefault="0046374A" w:rsidP="005C2367">
            <w:pPr>
              <w:spacing w:after="160" w:line="259" w:lineRule="auto"/>
              <w:rPr>
                <w:ins w:id="1483" w:author="Christian Hicks" w:date="2022-01-19T15:01:00Z"/>
                <w:rFonts w:ascii="Arial" w:hAnsi="Arial" w:cs="Arial"/>
                <w:sz w:val="24"/>
                <w:szCs w:val="24"/>
              </w:rPr>
            </w:pPr>
            <w:ins w:id="1484" w:author="Christian Hicks" w:date="2022-02-28T11:12:00Z">
              <w:r>
                <w:rPr>
                  <w:rFonts w:ascii="Arial" w:hAnsi="Arial" w:cs="Arial"/>
                  <w:sz w:val="24"/>
                  <w:szCs w:val="24"/>
                </w:rPr>
                <w:t>Discrete</w:t>
              </w:r>
            </w:ins>
            <w:ins w:id="1485" w:author="Christian Hicks" w:date="2022-02-28T11:13:00Z">
              <w:r>
                <w:rPr>
                  <w:rFonts w:ascii="Arial" w:hAnsi="Arial" w:cs="Arial"/>
                  <w:sz w:val="24"/>
                  <w:szCs w:val="24"/>
                </w:rPr>
                <w:t xml:space="preserve"> values;</w:t>
              </w:r>
            </w:ins>
          </w:p>
          <w:p w14:paraId="54870E17" w14:textId="03BD9362" w:rsidR="005C2367" w:rsidRPr="005C2367" w:rsidRDefault="005C2367" w:rsidP="005C2367">
            <w:pPr>
              <w:spacing w:after="160" w:line="259" w:lineRule="auto"/>
              <w:rPr>
                <w:ins w:id="1486" w:author="Christian Hicks" w:date="2022-01-19T15:01:00Z"/>
                <w:rFonts w:ascii="Arial" w:hAnsi="Arial" w:cs="Arial"/>
                <w:sz w:val="24"/>
                <w:szCs w:val="24"/>
              </w:rPr>
            </w:pPr>
            <w:ins w:id="1487" w:author="Christian Hicks" w:date="2022-01-19T15:01:00Z">
              <w:r w:rsidRPr="005C2367">
                <w:rPr>
                  <w:rFonts w:ascii="Arial" w:hAnsi="Arial" w:cs="Arial"/>
                  <w:sz w:val="24"/>
                  <w:szCs w:val="24"/>
                </w:rPr>
                <w:t>80</w:t>
              </w:r>
            </w:ins>
            <w:ins w:id="1488" w:author="Christian Hicks" w:date="2022-02-28T11:14:00Z">
              <w:r w:rsidR="0046374A">
                <w:rPr>
                  <w:rFonts w:ascii="Arial" w:hAnsi="Arial" w:cs="Arial"/>
                  <w:sz w:val="24"/>
                  <w:szCs w:val="24"/>
                </w:rPr>
                <w:t>: includes ≥80</w:t>
              </w:r>
            </w:ins>
          </w:p>
        </w:tc>
        <w:tc>
          <w:tcPr>
            <w:tcW w:w="3117" w:type="dxa"/>
          </w:tcPr>
          <w:p w14:paraId="28545A61" w14:textId="5118D569" w:rsidR="0046374A" w:rsidRDefault="0046374A" w:rsidP="005C2367">
            <w:pPr>
              <w:spacing w:after="160" w:line="259" w:lineRule="auto"/>
              <w:rPr>
                <w:ins w:id="1489" w:author="Christian Hicks" w:date="2022-02-28T11:14:00Z"/>
                <w:rFonts w:ascii="Arial" w:hAnsi="Arial" w:cs="Arial"/>
                <w:sz w:val="24"/>
                <w:szCs w:val="24"/>
              </w:rPr>
            </w:pPr>
            <w:ins w:id="1490" w:author="Christian Hicks" w:date="2022-02-28T11:12:00Z">
              <w:r>
                <w:rPr>
                  <w:rFonts w:ascii="Arial" w:hAnsi="Arial" w:cs="Arial"/>
                  <w:sz w:val="24"/>
                  <w:szCs w:val="24"/>
                </w:rPr>
                <w:t>Discrete</w:t>
              </w:r>
            </w:ins>
            <w:ins w:id="1491" w:author="Christian Hicks" w:date="2022-02-28T11:13:00Z">
              <w:r>
                <w:rPr>
                  <w:rFonts w:ascii="Arial" w:hAnsi="Arial" w:cs="Arial"/>
                  <w:sz w:val="24"/>
                  <w:szCs w:val="24"/>
                </w:rPr>
                <w:t xml:space="preserve"> values;</w:t>
              </w:r>
            </w:ins>
          </w:p>
          <w:p w14:paraId="40BFFE67" w14:textId="4F916DE7" w:rsidR="0046374A" w:rsidRDefault="0046374A" w:rsidP="005C2367">
            <w:pPr>
              <w:spacing w:after="160" w:line="259" w:lineRule="auto"/>
              <w:rPr>
                <w:ins w:id="1492" w:author="Christian Hicks" w:date="2022-02-28T11:13:00Z"/>
                <w:rFonts w:ascii="Arial" w:hAnsi="Arial" w:cs="Arial"/>
                <w:sz w:val="24"/>
                <w:szCs w:val="24"/>
              </w:rPr>
            </w:pPr>
            <w:ins w:id="1493" w:author="Christian Hicks" w:date="2022-02-28T11:14:00Z">
              <w:r>
                <w:rPr>
                  <w:rFonts w:ascii="Arial" w:hAnsi="Arial" w:cs="Arial"/>
                  <w:sz w:val="24"/>
                  <w:szCs w:val="24"/>
                </w:rPr>
                <w:t>80: includes ≥80</w:t>
              </w:r>
            </w:ins>
          </w:p>
          <w:p w14:paraId="5C347D2B" w14:textId="665364F1" w:rsidR="0046374A" w:rsidRPr="005C2367" w:rsidRDefault="0046374A" w:rsidP="005C2367">
            <w:pPr>
              <w:spacing w:after="160" w:line="259" w:lineRule="auto"/>
              <w:rPr>
                <w:ins w:id="1494" w:author="Christian Hicks" w:date="2022-01-19T15:01:00Z"/>
                <w:rFonts w:ascii="Arial" w:hAnsi="Arial" w:cs="Arial"/>
                <w:sz w:val="24"/>
                <w:szCs w:val="24"/>
              </w:rPr>
            </w:pPr>
          </w:p>
        </w:tc>
      </w:tr>
      <w:tr w:rsidR="005C2367" w:rsidRPr="005C2367" w14:paraId="2DE4569B" w14:textId="77777777" w:rsidTr="00777408">
        <w:trPr>
          <w:ins w:id="1495" w:author="Christian Hicks" w:date="2022-01-19T15:01:00Z"/>
        </w:trPr>
        <w:tc>
          <w:tcPr>
            <w:tcW w:w="3116" w:type="dxa"/>
          </w:tcPr>
          <w:p w14:paraId="37C778C5" w14:textId="77777777" w:rsidR="005C2367" w:rsidRPr="005C2367" w:rsidRDefault="005C2367" w:rsidP="005C2367">
            <w:pPr>
              <w:spacing w:after="160" w:line="259" w:lineRule="auto"/>
              <w:rPr>
                <w:ins w:id="1496" w:author="Christian Hicks" w:date="2022-01-19T15:01:00Z"/>
                <w:rFonts w:ascii="Arial" w:hAnsi="Arial" w:cs="Arial"/>
                <w:sz w:val="24"/>
                <w:szCs w:val="24"/>
              </w:rPr>
            </w:pPr>
            <w:ins w:id="1497" w:author="Christian Hicks" w:date="2022-01-19T15:01:00Z">
              <w:r w:rsidRPr="005C2367">
                <w:rPr>
                  <w:rFonts w:ascii="Arial" w:hAnsi="Arial" w:cs="Arial"/>
                  <w:sz w:val="24"/>
                  <w:szCs w:val="24"/>
                </w:rPr>
                <w:t>BMI</w:t>
              </w:r>
            </w:ins>
          </w:p>
          <w:p w14:paraId="7A70FF92" w14:textId="77777777" w:rsidR="005C2367" w:rsidRPr="005C2367" w:rsidRDefault="005C2367" w:rsidP="005C2367">
            <w:pPr>
              <w:spacing w:after="160" w:line="259" w:lineRule="auto"/>
              <w:rPr>
                <w:ins w:id="1498" w:author="Christian Hicks" w:date="2022-01-19T15:01:00Z"/>
                <w:rFonts w:ascii="Arial" w:hAnsi="Arial" w:cs="Arial"/>
                <w:sz w:val="24"/>
                <w:szCs w:val="24"/>
              </w:rPr>
            </w:pPr>
            <w:ins w:id="1499" w:author="Christian Hicks" w:date="2022-01-19T15:01:00Z">
              <w:r w:rsidRPr="005C2367">
                <w:rPr>
                  <w:rFonts w:ascii="Arial" w:hAnsi="Arial" w:cs="Arial"/>
                  <w:sz w:val="24"/>
                  <w:szCs w:val="24"/>
                </w:rPr>
                <w:t>Body Mass Index (kg/m</w:t>
              </w:r>
              <w:r w:rsidRPr="005C2367">
                <w:rPr>
                  <w:rFonts w:ascii="Arial" w:hAnsi="Arial" w:cs="Arial"/>
                  <w:sz w:val="24"/>
                  <w:szCs w:val="24"/>
                  <w:vertAlign w:val="superscript"/>
                </w:rPr>
                <w:t>2</w:t>
              </w:r>
              <w:r w:rsidRPr="005C2367">
                <w:rPr>
                  <w:rFonts w:ascii="Arial" w:hAnsi="Arial" w:cs="Arial"/>
                  <w:sz w:val="24"/>
                  <w:szCs w:val="24"/>
                </w:rPr>
                <w:t>), laboratory measurement</w:t>
              </w:r>
            </w:ins>
          </w:p>
        </w:tc>
        <w:tc>
          <w:tcPr>
            <w:tcW w:w="3117" w:type="dxa"/>
          </w:tcPr>
          <w:p w14:paraId="5C09745B" w14:textId="77777777" w:rsidR="005C2367" w:rsidRPr="005C2367" w:rsidRDefault="005C2367" w:rsidP="005C2367">
            <w:pPr>
              <w:spacing w:after="160" w:line="259" w:lineRule="auto"/>
              <w:rPr>
                <w:ins w:id="1500" w:author="Christian Hicks" w:date="2022-01-19T15:01:00Z"/>
                <w:rFonts w:ascii="Arial" w:hAnsi="Arial" w:cs="Arial"/>
                <w:sz w:val="24"/>
                <w:szCs w:val="24"/>
              </w:rPr>
            </w:pPr>
            <w:ins w:id="1501" w:author="Christian Hicks" w:date="2022-01-19T15:01:00Z">
              <w:r w:rsidRPr="005C2367">
                <w:rPr>
                  <w:rFonts w:ascii="Arial" w:hAnsi="Arial" w:cs="Arial"/>
                  <w:sz w:val="24"/>
                  <w:szCs w:val="24"/>
                </w:rPr>
                <w:t>Continuous</w:t>
              </w:r>
            </w:ins>
          </w:p>
        </w:tc>
        <w:tc>
          <w:tcPr>
            <w:tcW w:w="3117" w:type="dxa"/>
          </w:tcPr>
          <w:p w14:paraId="71C1ABAF" w14:textId="77777777" w:rsidR="005C2367" w:rsidRPr="005C2367" w:rsidRDefault="005C2367" w:rsidP="005C2367">
            <w:pPr>
              <w:spacing w:after="160" w:line="259" w:lineRule="auto"/>
              <w:rPr>
                <w:ins w:id="1502" w:author="Christian Hicks" w:date="2022-01-19T15:01:00Z"/>
                <w:rFonts w:ascii="Arial" w:hAnsi="Arial" w:cs="Arial"/>
                <w:sz w:val="24"/>
                <w:szCs w:val="24"/>
              </w:rPr>
            </w:pPr>
            <w:ins w:id="1503" w:author="Christian Hicks" w:date="2022-01-19T15:01:00Z">
              <w:r w:rsidRPr="005C2367">
                <w:rPr>
                  <w:rFonts w:ascii="Arial" w:hAnsi="Arial" w:cs="Arial"/>
                  <w:sz w:val="24"/>
                  <w:szCs w:val="24"/>
                </w:rPr>
                <w:t>Continuous</w:t>
              </w:r>
            </w:ins>
          </w:p>
        </w:tc>
      </w:tr>
      <w:tr w:rsidR="005C2367" w:rsidRPr="005C2367" w14:paraId="4CF3C845" w14:textId="77777777" w:rsidTr="00777408">
        <w:trPr>
          <w:ins w:id="1504" w:author="Christian Hicks" w:date="2022-01-19T15:01:00Z"/>
        </w:trPr>
        <w:tc>
          <w:tcPr>
            <w:tcW w:w="3116" w:type="dxa"/>
          </w:tcPr>
          <w:p w14:paraId="2BDB3FDE" w14:textId="77777777" w:rsidR="005C2367" w:rsidRPr="005C2367" w:rsidRDefault="005C2367" w:rsidP="005C2367">
            <w:pPr>
              <w:spacing w:after="160" w:line="259" w:lineRule="auto"/>
              <w:rPr>
                <w:ins w:id="1505" w:author="Christian Hicks" w:date="2022-01-19T15:01:00Z"/>
                <w:rFonts w:ascii="Arial" w:hAnsi="Arial" w:cs="Arial"/>
                <w:sz w:val="24"/>
                <w:szCs w:val="24"/>
              </w:rPr>
            </w:pPr>
            <w:ins w:id="1506" w:author="Christian Hicks" w:date="2022-01-19T15:01:00Z">
              <w:r w:rsidRPr="005C2367">
                <w:rPr>
                  <w:rFonts w:ascii="Arial" w:hAnsi="Arial" w:cs="Arial"/>
                  <w:sz w:val="24"/>
                  <w:szCs w:val="24"/>
                </w:rPr>
                <w:t>Gender</w:t>
              </w:r>
            </w:ins>
          </w:p>
          <w:p w14:paraId="152DED09" w14:textId="77777777" w:rsidR="005C2367" w:rsidRPr="005C2367" w:rsidRDefault="005C2367" w:rsidP="005C2367">
            <w:pPr>
              <w:spacing w:after="160" w:line="259" w:lineRule="auto"/>
              <w:rPr>
                <w:ins w:id="1507" w:author="Christian Hicks" w:date="2022-01-19T15:01:00Z"/>
                <w:rFonts w:ascii="Arial" w:hAnsi="Arial" w:cs="Arial"/>
                <w:sz w:val="24"/>
                <w:szCs w:val="24"/>
              </w:rPr>
            </w:pPr>
            <w:ins w:id="1508" w:author="Christian Hicks" w:date="2022-01-19T15:01:00Z">
              <w:r w:rsidRPr="005C2367">
                <w:rPr>
                  <w:rFonts w:ascii="Arial" w:hAnsi="Arial" w:cs="Arial"/>
                  <w:sz w:val="24"/>
                  <w:szCs w:val="24"/>
                </w:rPr>
                <w:t>Gender of the participant.</w:t>
              </w:r>
            </w:ins>
          </w:p>
        </w:tc>
        <w:tc>
          <w:tcPr>
            <w:tcW w:w="3117" w:type="dxa"/>
          </w:tcPr>
          <w:p w14:paraId="1DEB2D64" w14:textId="77777777" w:rsidR="005C2367" w:rsidRPr="005C2367" w:rsidRDefault="005C2367" w:rsidP="005C2367">
            <w:pPr>
              <w:spacing w:after="160" w:line="259" w:lineRule="auto"/>
              <w:rPr>
                <w:ins w:id="1509" w:author="Christian Hicks" w:date="2022-01-19T15:01:00Z"/>
                <w:rFonts w:ascii="Arial" w:hAnsi="Arial" w:cs="Arial"/>
                <w:sz w:val="24"/>
                <w:szCs w:val="24"/>
              </w:rPr>
            </w:pPr>
            <w:ins w:id="1510" w:author="Christian Hicks" w:date="2022-01-19T15:01:00Z">
              <w:r w:rsidRPr="005C2367">
                <w:rPr>
                  <w:rFonts w:ascii="Arial" w:hAnsi="Arial" w:cs="Arial"/>
                  <w:sz w:val="24"/>
                  <w:szCs w:val="24"/>
                </w:rPr>
                <w:t>Male;</w:t>
              </w:r>
            </w:ins>
          </w:p>
          <w:p w14:paraId="623914DE" w14:textId="77777777" w:rsidR="005C2367" w:rsidRPr="005C2367" w:rsidRDefault="005C2367" w:rsidP="005C2367">
            <w:pPr>
              <w:spacing w:after="160" w:line="259" w:lineRule="auto"/>
              <w:rPr>
                <w:ins w:id="1511" w:author="Christian Hicks" w:date="2022-01-19T15:01:00Z"/>
                <w:rFonts w:ascii="Arial" w:hAnsi="Arial" w:cs="Arial"/>
                <w:sz w:val="24"/>
                <w:szCs w:val="24"/>
              </w:rPr>
            </w:pPr>
            <w:ins w:id="1512" w:author="Christian Hicks" w:date="2022-01-19T15:01:00Z">
              <w:r w:rsidRPr="005C2367">
                <w:rPr>
                  <w:rFonts w:ascii="Arial" w:hAnsi="Arial" w:cs="Arial"/>
                  <w:sz w:val="24"/>
                  <w:szCs w:val="24"/>
                </w:rPr>
                <w:t>Female</w:t>
              </w:r>
            </w:ins>
          </w:p>
        </w:tc>
        <w:tc>
          <w:tcPr>
            <w:tcW w:w="3117" w:type="dxa"/>
          </w:tcPr>
          <w:p w14:paraId="42E263B0" w14:textId="77777777" w:rsidR="005C2367" w:rsidRPr="005C2367" w:rsidRDefault="005C2367" w:rsidP="005C2367">
            <w:pPr>
              <w:spacing w:after="160" w:line="259" w:lineRule="auto"/>
              <w:rPr>
                <w:ins w:id="1513" w:author="Christian Hicks" w:date="2022-01-19T15:01:00Z"/>
                <w:rFonts w:ascii="Arial" w:hAnsi="Arial" w:cs="Arial"/>
                <w:sz w:val="24"/>
                <w:szCs w:val="24"/>
              </w:rPr>
            </w:pPr>
            <w:ins w:id="1514" w:author="Christian Hicks" w:date="2022-01-19T15:01:00Z">
              <w:r w:rsidRPr="005C2367">
                <w:rPr>
                  <w:rFonts w:ascii="Arial" w:hAnsi="Arial" w:cs="Arial"/>
                  <w:sz w:val="24"/>
                  <w:szCs w:val="24"/>
                </w:rPr>
                <w:t>Male;</w:t>
              </w:r>
            </w:ins>
          </w:p>
          <w:p w14:paraId="02172504" w14:textId="77777777" w:rsidR="005C2367" w:rsidRPr="005C2367" w:rsidRDefault="005C2367" w:rsidP="005C2367">
            <w:pPr>
              <w:spacing w:after="160" w:line="259" w:lineRule="auto"/>
              <w:rPr>
                <w:ins w:id="1515" w:author="Christian Hicks" w:date="2022-01-19T15:01:00Z"/>
                <w:rFonts w:ascii="Arial" w:hAnsi="Arial" w:cs="Arial"/>
                <w:sz w:val="24"/>
                <w:szCs w:val="24"/>
              </w:rPr>
            </w:pPr>
            <w:ins w:id="1516" w:author="Christian Hicks" w:date="2022-01-19T15:01:00Z">
              <w:r w:rsidRPr="005C2367">
                <w:rPr>
                  <w:rFonts w:ascii="Arial" w:hAnsi="Arial" w:cs="Arial"/>
                  <w:sz w:val="24"/>
                  <w:szCs w:val="24"/>
                </w:rPr>
                <w:t>Female</w:t>
              </w:r>
            </w:ins>
          </w:p>
        </w:tc>
      </w:tr>
      <w:tr w:rsidR="005C2367" w:rsidRPr="005C2367" w14:paraId="620AB257" w14:textId="77777777" w:rsidTr="00777408">
        <w:trPr>
          <w:ins w:id="1517" w:author="Christian Hicks" w:date="2022-01-19T15:01:00Z"/>
        </w:trPr>
        <w:tc>
          <w:tcPr>
            <w:tcW w:w="3116" w:type="dxa"/>
          </w:tcPr>
          <w:p w14:paraId="3F56D34A" w14:textId="77777777" w:rsidR="005C2367" w:rsidRPr="005C2367" w:rsidRDefault="005C2367" w:rsidP="005C2367">
            <w:pPr>
              <w:spacing w:after="160" w:line="259" w:lineRule="auto"/>
              <w:rPr>
                <w:ins w:id="1518" w:author="Christian Hicks" w:date="2022-01-19T15:01:00Z"/>
                <w:rFonts w:ascii="Arial" w:hAnsi="Arial" w:cs="Arial"/>
                <w:sz w:val="24"/>
                <w:szCs w:val="24"/>
              </w:rPr>
            </w:pPr>
            <w:ins w:id="1519" w:author="Christian Hicks" w:date="2022-01-19T15:01:00Z">
              <w:r w:rsidRPr="005C2367">
                <w:rPr>
                  <w:rFonts w:ascii="Arial" w:hAnsi="Arial" w:cs="Arial"/>
                  <w:sz w:val="24"/>
                  <w:szCs w:val="24"/>
                </w:rPr>
                <w:t>Doctor Says High Cholesterol</w:t>
              </w:r>
            </w:ins>
          </w:p>
          <w:p w14:paraId="00F48EA9" w14:textId="77777777" w:rsidR="005C2367" w:rsidRPr="005C2367" w:rsidRDefault="005C2367" w:rsidP="005C2367">
            <w:pPr>
              <w:spacing w:after="160" w:line="259" w:lineRule="auto"/>
              <w:rPr>
                <w:ins w:id="1520" w:author="Christian Hicks" w:date="2022-01-19T15:01:00Z"/>
                <w:rFonts w:ascii="Arial" w:hAnsi="Arial" w:cs="Arial"/>
                <w:sz w:val="24"/>
                <w:szCs w:val="24"/>
              </w:rPr>
            </w:pPr>
            <w:ins w:id="1521" w:author="Christian Hicks" w:date="2022-01-19T15:01:00Z">
              <w:r w:rsidRPr="005C2367">
                <w:rPr>
                  <w:rFonts w:ascii="Arial" w:hAnsi="Arial" w:cs="Arial"/>
                  <w:sz w:val="24"/>
                  <w:szCs w:val="24"/>
                </w:rPr>
                <w:t>“Have you ever been told by a doctor or other health professional that your blood cholesterol level was high?”</w:t>
              </w:r>
            </w:ins>
          </w:p>
        </w:tc>
        <w:tc>
          <w:tcPr>
            <w:tcW w:w="3117" w:type="dxa"/>
          </w:tcPr>
          <w:p w14:paraId="41119587" w14:textId="77777777" w:rsidR="005C2367" w:rsidRPr="005C2367" w:rsidRDefault="005C2367" w:rsidP="005C2367">
            <w:pPr>
              <w:spacing w:after="160" w:line="259" w:lineRule="auto"/>
              <w:rPr>
                <w:ins w:id="1522" w:author="Christian Hicks" w:date="2022-01-19T15:01:00Z"/>
                <w:rFonts w:ascii="Arial" w:hAnsi="Arial" w:cs="Arial"/>
                <w:sz w:val="24"/>
                <w:szCs w:val="24"/>
              </w:rPr>
            </w:pPr>
            <w:ins w:id="1523" w:author="Christian Hicks" w:date="2022-01-19T15:01:00Z">
              <w:r w:rsidRPr="005C2367">
                <w:rPr>
                  <w:rFonts w:ascii="Arial" w:hAnsi="Arial" w:cs="Arial"/>
                  <w:sz w:val="24"/>
                  <w:szCs w:val="24"/>
                </w:rPr>
                <w:t>Yes;</w:t>
              </w:r>
            </w:ins>
          </w:p>
          <w:p w14:paraId="5AA2355B" w14:textId="77777777" w:rsidR="005C2367" w:rsidRPr="005C2367" w:rsidRDefault="005C2367" w:rsidP="005C2367">
            <w:pPr>
              <w:spacing w:after="160" w:line="259" w:lineRule="auto"/>
              <w:rPr>
                <w:ins w:id="1524" w:author="Christian Hicks" w:date="2022-01-19T15:01:00Z"/>
                <w:rFonts w:ascii="Arial" w:hAnsi="Arial" w:cs="Arial"/>
                <w:sz w:val="24"/>
                <w:szCs w:val="24"/>
              </w:rPr>
            </w:pPr>
            <w:ins w:id="1525" w:author="Christian Hicks" w:date="2022-01-19T15:01:00Z">
              <w:r w:rsidRPr="005C2367">
                <w:rPr>
                  <w:rFonts w:ascii="Arial" w:hAnsi="Arial" w:cs="Arial"/>
                  <w:sz w:val="24"/>
                  <w:szCs w:val="24"/>
                </w:rPr>
                <w:t>No;</w:t>
              </w:r>
            </w:ins>
          </w:p>
          <w:p w14:paraId="1BE5DD25" w14:textId="77777777" w:rsidR="005C2367" w:rsidRPr="005C2367" w:rsidRDefault="005C2367" w:rsidP="005C2367">
            <w:pPr>
              <w:spacing w:after="160" w:line="259" w:lineRule="auto"/>
              <w:rPr>
                <w:ins w:id="1526" w:author="Christian Hicks" w:date="2022-01-19T15:01:00Z"/>
                <w:rFonts w:ascii="Arial" w:hAnsi="Arial" w:cs="Arial"/>
                <w:sz w:val="24"/>
                <w:szCs w:val="24"/>
              </w:rPr>
            </w:pPr>
            <w:ins w:id="1527" w:author="Christian Hicks" w:date="2022-01-19T15:01:00Z">
              <w:r w:rsidRPr="005C2367">
                <w:rPr>
                  <w:rFonts w:ascii="Arial" w:hAnsi="Arial" w:cs="Arial"/>
                  <w:sz w:val="24"/>
                  <w:szCs w:val="24"/>
                </w:rPr>
                <w:t>Refused;</w:t>
              </w:r>
            </w:ins>
          </w:p>
          <w:p w14:paraId="5C619C4C" w14:textId="77777777" w:rsidR="005C2367" w:rsidRPr="005C2367" w:rsidRDefault="005C2367" w:rsidP="005C2367">
            <w:pPr>
              <w:spacing w:after="160" w:line="259" w:lineRule="auto"/>
              <w:rPr>
                <w:ins w:id="1528" w:author="Christian Hicks" w:date="2022-01-19T15:01:00Z"/>
                <w:rFonts w:ascii="Arial" w:hAnsi="Arial" w:cs="Arial"/>
                <w:sz w:val="24"/>
                <w:szCs w:val="24"/>
              </w:rPr>
            </w:pPr>
            <w:ins w:id="1529" w:author="Christian Hicks" w:date="2022-01-19T15:01:00Z">
              <w:r w:rsidRPr="005C2367">
                <w:rPr>
                  <w:rFonts w:ascii="Arial" w:hAnsi="Arial" w:cs="Arial"/>
                  <w:sz w:val="24"/>
                  <w:szCs w:val="24"/>
                </w:rPr>
                <w:t>Don’t Know</w:t>
              </w:r>
            </w:ins>
          </w:p>
        </w:tc>
        <w:tc>
          <w:tcPr>
            <w:tcW w:w="3117" w:type="dxa"/>
          </w:tcPr>
          <w:p w14:paraId="27B5F0DE" w14:textId="77777777" w:rsidR="005C2367" w:rsidRPr="005C2367" w:rsidRDefault="005C2367" w:rsidP="005C2367">
            <w:pPr>
              <w:spacing w:after="160" w:line="259" w:lineRule="auto"/>
              <w:rPr>
                <w:ins w:id="1530" w:author="Christian Hicks" w:date="2022-01-19T15:01:00Z"/>
                <w:rFonts w:ascii="Arial" w:hAnsi="Arial" w:cs="Arial"/>
                <w:sz w:val="24"/>
                <w:szCs w:val="24"/>
              </w:rPr>
            </w:pPr>
            <w:ins w:id="1531" w:author="Christian Hicks" w:date="2022-01-19T15:01:00Z">
              <w:r w:rsidRPr="005C2367">
                <w:rPr>
                  <w:rFonts w:ascii="Arial" w:hAnsi="Arial" w:cs="Arial"/>
                  <w:sz w:val="24"/>
                  <w:szCs w:val="24"/>
                </w:rPr>
                <w:t>Yes;</w:t>
              </w:r>
            </w:ins>
          </w:p>
          <w:p w14:paraId="4F68B37A" w14:textId="77777777" w:rsidR="005C2367" w:rsidRDefault="005C2367" w:rsidP="005C2367">
            <w:pPr>
              <w:spacing w:after="160" w:line="259" w:lineRule="auto"/>
              <w:rPr>
                <w:ins w:id="1532" w:author="Christian Hicks" w:date="2022-02-28T11:16:00Z"/>
                <w:rFonts w:ascii="Arial" w:hAnsi="Arial" w:cs="Arial"/>
                <w:sz w:val="24"/>
                <w:szCs w:val="24"/>
              </w:rPr>
            </w:pPr>
            <w:ins w:id="1533" w:author="Christian Hicks" w:date="2022-01-19T15:01:00Z">
              <w:r w:rsidRPr="005C2367">
                <w:rPr>
                  <w:rFonts w:ascii="Arial" w:hAnsi="Arial" w:cs="Arial"/>
                  <w:sz w:val="24"/>
                  <w:szCs w:val="24"/>
                </w:rPr>
                <w:t>No</w:t>
              </w:r>
            </w:ins>
            <w:ins w:id="1534" w:author="Christian Hicks" w:date="2022-02-28T11:16:00Z">
              <w:r w:rsidR="0046374A">
                <w:rPr>
                  <w:rFonts w:ascii="Arial" w:hAnsi="Arial" w:cs="Arial"/>
                  <w:sz w:val="24"/>
                  <w:szCs w:val="24"/>
                </w:rPr>
                <w:t>;</w:t>
              </w:r>
            </w:ins>
          </w:p>
          <w:p w14:paraId="09E645A6" w14:textId="4CF59FEB" w:rsidR="0046374A" w:rsidRPr="005C2367" w:rsidRDefault="0046374A" w:rsidP="005C2367">
            <w:pPr>
              <w:spacing w:after="160" w:line="259" w:lineRule="auto"/>
              <w:rPr>
                <w:ins w:id="1535" w:author="Christian Hicks" w:date="2022-01-19T15:01:00Z"/>
                <w:rFonts w:ascii="Arial" w:hAnsi="Arial" w:cs="Arial"/>
                <w:sz w:val="24"/>
                <w:szCs w:val="24"/>
              </w:rPr>
            </w:pPr>
            <w:ins w:id="1536" w:author="Christian Hicks" w:date="2022-02-28T11:16:00Z">
              <w:r>
                <w:rPr>
                  <w:rFonts w:ascii="Arial" w:hAnsi="Arial" w:cs="Arial"/>
                  <w:sz w:val="24"/>
                  <w:szCs w:val="24"/>
                </w:rPr>
                <w:t>N</w:t>
              </w:r>
            </w:ins>
            <w:ins w:id="1537" w:author="Christian Hicks" w:date="2022-02-28T11:17:00Z">
              <w:r>
                <w:rPr>
                  <w:rFonts w:ascii="Arial" w:hAnsi="Arial" w:cs="Arial"/>
                  <w:sz w:val="24"/>
                  <w:szCs w:val="24"/>
                </w:rPr>
                <w:t>A</w:t>
              </w:r>
            </w:ins>
          </w:p>
        </w:tc>
      </w:tr>
      <w:tr w:rsidR="005C2367" w:rsidRPr="005C2367" w14:paraId="2F0AFD19" w14:textId="77777777" w:rsidTr="00777408">
        <w:trPr>
          <w:ins w:id="1538" w:author="Christian Hicks" w:date="2022-01-19T15:01:00Z"/>
        </w:trPr>
        <w:tc>
          <w:tcPr>
            <w:tcW w:w="3116" w:type="dxa"/>
          </w:tcPr>
          <w:p w14:paraId="4F68A6EB" w14:textId="77777777" w:rsidR="005C2367" w:rsidRPr="005C2367" w:rsidRDefault="005C2367" w:rsidP="005C2367">
            <w:pPr>
              <w:spacing w:after="160" w:line="259" w:lineRule="auto"/>
              <w:rPr>
                <w:ins w:id="1539" w:author="Christian Hicks" w:date="2022-01-19T15:01:00Z"/>
                <w:rFonts w:ascii="Arial" w:hAnsi="Arial" w:cs="Arial"/>
                <w:sz w:val="24"/>
                <w:szCs w:val="24"/>
              </w:rPr>
            </w:pPr>
            <w:ins w:id="1540" w:author="Christian Hicks" w:date="2022-01-19T15:01:00Z">
              <w:r w:rsidRPr="005C2367">
                <w:rPr>
                  <w:rFonts w:ascii="Arial" w:hAnsi="Arial" w:cs="Arial"/>
                  <w:sz w:val="24"/>
                  <w:szCs w:val="24"/>
                </w:rPr>
                <w:t>Daily Sitting Time</w:t>
              </w:r>
            </w:ins>
          </w:p>
          <w:p w14:paraId="7CD8741D" w14:textId="77777777" w:rsidR="005C2367" w:rsidRPr="005C2367" w:rsidRDefault="005C2367" w:rsidP="005C2367">
            <w:pPr>
              <w:spacing w:after="160" w:line="259" w:lineRule="auto"/>
              <w:rPr>
                <w:ins w:id="1541" w:author="Christian Hicks" w:date="2022-01-19T15:01:00Z"/>
                <w:rFonts w:ascii="Arial" w:hAnsi="Arial" w:cs="Arial"/>
                <w:sz w:val="24"/>
                <w:szCs w:val="24"/>
              </w:rPr>
            </w:pPr>
            <w:ins w:id="1542" w:author="Christian Hicks" w:date="2022-01-19T15:01:00Z">
              <w:r w:rsidRPr="005C2367">
                <w:rPr>
                  <w:rFonts w:ascii="Arial" w:hAnsi="Arial" w:cs="Arial"/>
                  <w:sz w:val="24"/>
                  <w:szCs w:val="24"/>
                </w:rPr>
                <w:t>“How much time do you usually spend sitting on a typical day?”</w:t>
              </w:r>
            </w:ins>
          </w:p>
        </w:tc>
        <w:tc>
          <w:tcPr>
            <w:tcW w:w="3117" w:type="dxa"/>
          </w:tcPr>
          <w:p w14:paraId="16EB6836" w14:textId="1C4EE8FF" w:rsidR="005C2367" w:rsidRPr="005C2367" w:rsidRDefault="0046374A" w:rsidP="005C2367">
            <w:pPr>
              <w:spacing w:after="160" w:line="259" w:lineRule="auto"/>
              <w:rPr>
                <w:ins w:id="1543" w:author="Christian Hicks" w:date="2022-01-19T15:01:00Z"/>
                <w:rFonts w:ascii="Arial" w:hAnsi="Arial" w:cs="Arial"/>
                <w:sz w:val="24"/>
                <w:szCs w:val="24"/>
              </w:rPr>
            </w:pPr>
            <w:ins w:id="1544" w:author="Christian Hicks" w:date="2022-02-28T11:17:00Z">
              <w:r>
                <w:rPr>
                  <w:rFonts w:ascii="Arial" w:hAnsi="Arial" w:cs="Arial"/>
                  <w:sz w:val="24"/>
                  <w:szCs w:val="24"/>
                </w:rPr>
                <w:t>Discrete values</w:t>
              </w:r>
            </w:ins>
            <w:ins w:id="1545" w:author="Christian Hicks" w:date="2022-01-19T15:01:00Z">
              <w:r w:rsidR="005C2367" w:rsidRPr="005C2367">
                <w:rPr>
                  <w:rFonts w:ascii="Arial" w:hAnsi="Arial" w:cs="Arial"/>
                  <w:sz w:val="24"/>
                  <w:szCs w:val="24"/>
                </w:rPr>
                <w:t>;</w:t>
              </w:r>
            </w:ins>
          </w:p>
          <w:p w14:paraId="600993D7" w14:textId="77777777" w:rsidR="005C2367" w:rsidRPr="005C2367" w:rsidRDefault="005C2367" w:rsidP="005C2367">
            <w:pPr>
              <w:spacing w:after="160" w:line="259" w:lineRule="auto"/>
              <w:rPr>
                <w:ins w:id="1546" w:author="Christian Hicks" w:date="2022-01-19T15:01:00Z"/>
                <w:rFonts w:ascii="Arial" w:hAnsi="Arial" w:cs="Arial"/>
                <w:sz w:val="24"/>
                <w:szCs w:val="24"/>
              </w:rPr>
            </w:pPr>
            <w:ins w:id="1547" w:author="Christian Hicks" w:date="2022-01-19T15:01:00Z">
              <w:r w:rsidRPr="005C2367">
                <w:rPr>
                  <w:rFonts w:ascii="Arial" w:hAnsi="Arial" w:cs="Arial"/>
                  <w:sz w:val="24"/>
                  <w:szCs w:val="24"/>
                </w:rPr>
                <w:t>Refused;</w:t>
              </w:r>
            </w:ins>
          </w:p>
          <w:p w14:paraId="6A799018" w14:textId="77777777" w:rsidR="005C2367" w:rsidRPr="005C2367" w:rsidRDefault="005C2367" w:rsidP="005C2367">
            <w:pPr>
              <w:spacing w:after="160" w:line="259" w:lineRule="auto"/>
              <w:rPr>
                <w:ins w:id="1548" w:author="Christian Hicks" w:date="2022-01-19T15:01:00Z"/>
                <w:rFonts w:ascii="Arial" w:hAnsi="Arial" w:cs="Arial"/>
                <w:sz w:val="24"/>
                <w:szCs w:val="24"/>
              </w:rPr>
            </w:pPr>
            <w:ins w:id="1549" w:author="Christian Hicks" w:date="2022-01-19T15:01:00Z">
              <w:r w:rsidRPr="005C2367">
                <w:rPr>
                  <w:rFonts w:ascii="Arial" w:hAnsi="Arial" w:cs="Arial"/>
                  <w:sz w:val="24"/>
                  <w:szCs w:val="24"/>
                </w:rPr>
                <w:t>Don’t Know</w:t>
              </w:r>
            </w:ins>
          </w:p>
        </w:tc>
        <w:tc>
          <w:tcPr>
            <w:tcW w:w="3117" w:type="dxa"/>
          </w:tcPr>
          <w:p w14:paraId="4B24BE76" w14:textId="77777777" w:rsidR="005C2367" w:rsidRDefault="0046374A" w:rsidP="005C2367">
            <w:pPr>
              <w:spacing w:after="160" w:line="259" w:lineRule="auto"/>
              <w:rPr>
                <w:ins w:id="1550" w:author="Christian Hicks" w:date="2022-02-28T11:20:00Z"/>
                <w:rFonts w:ascii="Arial" w:hAnsi="Arial" w:cs="Arial"/>
                <w:sz w:val="24"/>
                <w:szCs w:val="24"/>
              </w:rPr>
            </w:pPr>
            <w:ins w:id="1551" w:author="Christian Hicks" w:date="2022-02-28T11:18:00Z">
              <w:r>
                <w:rPr>
                  <w:rFonts w:ascii="Arial" w:hAnsi="Arial" w:cs="Arial"/>
                  <w:sz w:val="24"/>
                  <w:szCs w:val="24"/>
                </w:rPr>
                <w:t>Discrete values;</w:t>
              </w:r>
            </w:ins>
          </w:p>
          <w:p w14:paraId="5499E5A0" w14:textId="1C5C9634" w:rsidR="00564D83" w:rsidRPr="005C2367" w:rsidRDefault="00564D83" w:rsidP="005C2367">
            <w:pPr>
              <w:spacing w:after="160" w:line="259" w:lineRule="auto"/>
              <w:rPr>
                <w:ins w:id="1552" w:author="Christian Hicks" w:date="2022-01-19T15:01:00Z"/>
                <w:rFonts w:ascii="Arial" w:hAnsi="Arial" w:cs="Arial"/>
                <w:sz w:val="24"/>
                <w:szCs w:val="24"/>
              </w:rPr>
            </w:pPr>
            <w:ins w:id="1553" w:author="Christian Hicks" w:date="2022-02-28T11:20:00Z">
              <w:r>
                <w:rPr>
                  <w:rFonts w:ascii="Arial" w:hAnsi="Arial" w:cs="Arial"/>
                  <w:sz w:val="24"/>
                  <w:szCs w:val="24"/>
                </w:rPr>
                <w:t>NA</w:t>
              </w:r>
            </w:ins>
          </w:p>
        </w:tc>
      </w:tr>
      <w:tr w:rsidR="005C2367" w:rsidRPr="005C2367" w14:paraId="299987CC" w14:textId="77777777" w:rsidTr="00777408">
        <w:trPr>
          <w:ins w:id="1554" w:author="Christian Hicks" w:date="2022-01-19T15:01:00Z"/>
        </w:trPr>
        <w:tc>
          <w:tcPr>
            <w:tcW w:w="3116" w:type="dxa"/>
          </w:tcPr>
          <w:p w14:paraId="539C76FB" w14:textId="77777777" w:rsidR="005C2367" w:rsidRPr="005C2367" w:rsidRDefault="005C2367" w:rsidP="005C2367">
            <w:pPr>
              <w:spacing w:after="160" w:line="259" w:lineRule="auto"/>
              <w:rPr>
                <w:ins w:id="1555" w:author="Christian Hicks" w:date="2022-01-19T15:01:00Z"/>
                <w:rFonts w:ascii="Arial" w:hAnsi="Arial" w:cs="Arial"/>
                <w:sz w:val="24"/>
                <w:szCs w:val="24"/>
              </w:rPr>
            </w:pPr>
            <w:ins w:id="1556" w:author="Christian Hicks" w:date="2022-01-19T15:01:00Z">
              <w:r w:rsidRPr="005C2367">
                <w:rPr>
                  <w:rFonts w:ascii="Arial" w:hAnsi="Arial" w:cs="Arial"/>
                  <w:sz w:val="24"/>
                  <w:szCs w:val="24"/>
                </w:rPr>
                <w:lastRenderedPageBreak/>
                <w:t>Work Activity</w:t>
              </w:r>
            </w:ins>
          </w:p>
          <w:p w14:paraId="348D5F4A" w14:textId="77777777" w:rsidR="005C2367" w:rsidRPr="005C2367" w:rsidRDefault="005C2367" w:rsidP="005C2367">
            <w:pPr>
              <w:spacing w:after="160" w:line="259" w:lineRule="auto"/>
              <w:rPr>
                <w:ins w:id="1557" w:author="Christian Hicks" w:date="2022-01-19T15:01:00Z"/>
                <w:rFonts w:ascii="Arial" w:hAnsi="Arial" w:cs="Arial"/>
                <w:sz w:val="24"/>
                <w:szCs w:val="24"/>
              </w:rPr>
            </w:pPr>
            <w:ins w:id="1558" w:author="Christian Hicks" w:date="2022-01-19T15:01:00Z">
              <w:r w:rsidRPr="005C2367">
                <w:rPr>
                  <w:rFonts w:ascii="Arial" w:hAnsi="Arial" w:cs="Arial"/>
                  <w:sz w:val="24"/>
                  <w:szCs w:val="24"/>
                </w:rPr>
                <w:t>“Does your work involve vigorous-intensity activity that causes large increases in breathing or heart rate like carrying or lifting heavy loads, digging or construction work for at least 10 minutes continuously?”</w:t>
              </w:r>
            </w:ins>
          </w:p>
        </w:tc>
        <w:tc>
          <w:tcPr>
            <w:tcW w:w="3117" w:type="dxa"/>
          </w:tcPr>
          <w:p w14:paraId="2E8D6723" w14:textId="77777777" w:rsidR="005C2367" w:rsidRPr="005C2367" w:rsidRDefault="005C2367" w:rsidP="005C2367">
            <w:pPr>
              <w:spacing w:after="160" w:line="259" w:lineRule="auto"/>
              <w:rPr>
                <w:ins w:id="1559" w:author="Christian Hicks" w:date="2022-01-19T15:01:00Z"/>
                <w:rFonts w:ascii="Arial" w:hAnsi="Arial" w:cs="Arial"/>
                <w:sz w:val="24"/>
                <w:szCs w:val="24"/>
              </w:rPr>
            </w:pPr>
            <w:ins w:id="1560" w:author="Christian Hicks" w:date="2022-01-19T15:01:00Z">
              <w:r w:rsidRPr="005C2367">
                <w:rPr>
                  <w:rFonts w:ascii="Arial" w:hAnsi="Arial" w:cs="Arial"/>
                  <w:sz w:val="24"/>
                  <w:szCs w:val="24"/>
                </w:rPr>
                <w:t>Yes;</w:t>
              </w:r>
            </w:ins>
          </w:p>
          <w:p w14:paraId="01BA679C" w14:textId="77777777" w:rsidR="005C2367" w:rsidRPr="005C2367" w:rsidRDefault="005C2367" w:rsidP="005C2367">
            <w:pPr>
              <w:spacing w:after="160" w:line="259" w:lineRule="auto"/>
              <w:rPr>
                <w:ins w:id="1561" w:author="Christian Hicks" w:date="2022-01-19T15:01:00Z"/>
                <w:rFonts w:ascii="Arial" w:hAnsi="Arial" w:cs="Arial"/>
                <w:sz w:val="24"/>
                <w:szCs w:val="24"/>
              </w:rPr>
            </w:pPr>
            <w:ins w:id="1562" w:author="Christian Hicks" w:date="2022-01-19T15:01:00Z">
              <w:r w:rsidRPr="005C2367">
                <w:rPr>
                  <w:rFonts w:ascii="Arial" w:hAnsi="Arial" w:cs="Arial"/>
                  <w:sz w:val="24"/>
                  <w:szCs w:val="24"/>
                </w:rPr>
                <w:t>No;</w:t>
              </w:r>
            </w:ins>
          </w:p>
          <w:p w14:paraId="6725807F" w14:textId="77777777" w:rsidR="005C2367" w:rsidRPr="005C2367" w:rsidRDefault="005C2367" w:rsidP="005C2367">
            <w:pPr>
              <w:spacing w:after="160" w:line="259" w:lineRule="auto"/>
              <w:rPr>
                <w:ins w:id="1563" w:author="Christian Hicks" w:date="2022-01-19T15:01:00Z"/>
                <w:rFonts w:ascii="Arial" w:hAnsi="Arial" w:cs="Arial"/>
                <w:sz w:val="24"/>
                <w:szCs w:val="24"/>
              </w:rPr>
            </w:pPr>
            <w:ins w:id="1564" w:author="Christian Hicks" w:date="2022-01-19T15:01:00Z">
              <w:r w:rsidRPr="005C2367">
                <w:rPr>
                  <w:rFonts w:ascii="Arial" w:hAnsi="Arial" w:cs="Arial"/>
                  <w:sz w:val="24"/>
                  <w:szCs w:val="24"/>
                </w:rPr>
                <w:t>Refused;</w:t>
              </w:r>
            </w:ins>
          </w:p>
          <w:p w14:paraId="24BF6427" w14:textId="77777777" w:rsidR="005C2367" w:rsidRPr="005C2367" w:rsidRDefault="005C2367" w:rsidP="005C2367">
            <w:pPr>
              <w:spacing w:after="160" w:line="259" w:lineRule="auto"/>
              <w:rPr>
                <w:ins w:id="1565" w:author="Christian Hicks" w:date="2022-01-19T15:01:00Z"/>
                <w:rFonts w:ascii="Arial" w:hAnsi="Arial" w:cs="Arial"/>
                <w:sz w:val="24"/>
                <w:szCs w:val="24"/>
              </w:rPr>
            </w:pPr>
            <w:ins w:id="1566" w:author="Christian Hicks" w:date="2022-01-19T15:01:00Z">
              <w:r w:rsidRPr="005C2367">
                <w:rPr>
                  <w:rFonts w:ascii="Arial" w:hAnsi="Arial" w:cs="Arial"/>
                  <w:sz w:val="24"/>
                  <w:szCs w:val="24"/>
                </w:rPr>
                <w:t>Don’t Know</w:t>
              </w:r>
            </w:ins>
          </w:p>
        </w:tc>
        <w:tc>
          <w:tcPr>
            <w:tcW w:w="3117" w:type="dxa"/>
          </w:tcPr>
          <w:p w14:paraId="5D71F8BE" w14:textId="77777777" w:rsidR="005C2367" w:rsidRPr="005C2367" w:rsidRDefault="005C2367" w:rsidP="005C2367">
            <w:pPr>
              <w:spacing w:after="160" w:line="259" w:lineRule="auto"/>
              <w:rPr>
                <w:ins w:id="1567" w:author="Christian Hicks" w:date="2022-01-19T15:01:00Z"/>
                <w:rFonts w:ascii="Arial" w:hAnsi="Arial" w:cs="Arial"/>
                <w:sz w:val="24"/>
                <w:szCs w:val="24"/>
              </w:rPr>
            </w:pPr>
            <w:ins w:id="1568" w:author="Christian Hicks" w:date="2022-01-19T15:01:00Z">
              <w:r w:rsidRPr="005C2367">
                <w:rPr>
                  <w:rFonts w:ascii="Arial" w:hAnsi="Arial" w:cs="Arial"/>
                  <w:sz w:val="24"/>
                  <w:szCs w:val="24"/>
                </w:rPr>
                <w:t>Yes;</w:t>
              </w:r>
            </w:ins>
          </w:p>
          <w:p w14:paraId="1D78B833" w14:textId="77777777" w:rsidR="005C2367" w:rsidRDefault="005C2367" w:rsidP="005C2367">
            <w:pPr>
              <w:spacing w:after="160" w:line="259" w:lineRule="auto"/>
              <w:rPr>
                <w:ins w:id="1569" w:author="Christian Hicks" w:date="2022-02-28T11:23:00Z"/>
                <w:rFonts w:ascii="Arial" w:hAnsi="Arial" w:cs="Arial"/>
                <w:sz w:val="24"/>
                <w:szCs w:val="24"/>
              </w:rPr>
            </w:pPr>
            <w:ins w:id="1570" w:author="Christian Hicks" w:date="2022-01-19T15:01:00Z">
              <w:r w:rsidRPr="005C2367">
                <w:rPr>
                  <w:rFonts w:ascii="Arial" w:hAnsi="Arial" w:cs="Arial"/>
                  <w:sz w:val="24"/>
                  <w:szCs w:val="24"/>
                </w:rPr>
                <w:t>No</w:t>
              </w:r>
            </w:ins>
            <w:ins w:id="1571" w:author="Christian Hicks" w:date="2022-02-28T11:23:00Z">
              <w:r w:rsidR="00564D83">
                <w:rPr>
                  <w:rFonts w:ascii="Arial" w:hAnsi="Arial" w:cs="Arial"/>
                  <w:sz w:val="24"/>
                  <w:szCs w:val="24"/>
                </w:rPr>
                <w:t>;</w:t>
              </w:r>
            </w:ins>
          </w:p>
          <w:p w14:paraId="78608349" w14:textId="64E23ADA" w:rsidR="00564D83" w:rsidRPr="005C2367" w:rsidRDefault="00564D83" w:rsidP="005C2367">
            <w:pPr>
              <w:spacing w:after="160" w:line="259" w:lineRule="auto"/>
              <w:rPr>
                <w:ins w:id="1572" w:author="Christian Hicks" w:date="2022-01-19T15:01:00Z"/>
                <w:rFonts w:ascii="Arial" w:hAnsi="Arial" w:cs="Arial"/>
                <w:sz w:val="24"/>
                <w:szCs w:val="24"/>
              </w:rPr>
            </w:pPr>
            <w:ins w:id="1573" w:author="Christian Hicks" w:date="2022-02-28T11:23:00Z">
              <w:r>
                <w:rPr>
                  <w:rFonts w:ascii="Arial" w:hAnsi="Arial" w:cs="Arial"/>
                  <w:sz w:val="24"/>
                  <w:szCs w:val="24"/>
                </w:rPr>
                <w:t>NA</w:t>
              </w:r>
            </w:ins>
          </w:p>
        </w:tc>
      </w:tr>
      <w:tr w:rsidR="005C2367" w:rsidRPr="005C2367" w14:paraId="6DDC7AC2" w14:textId="77777777" w:rsidTr="00777408">
        <w:trPr>
          <w:ins w:id="1574" w:author="Christian Hicks" w:date="2022-01-19T15:01:00Z"/>
        </w:trPr>
        <w:tc>
          <w:tcPr>
            <w:tcW w:w="3116" w:type="dxa"/>
          </w:tcPr>
          <w:p w14:paraId="01FB75C1" w14:textId="77777777" w:rsidR="005C2367" w:rsidRPr="005C2367" w:rsidRDefault="005C2367" w:rsidP="005C2367">
            <w:pPr>
              <w:spacing w:after="160" w:line="259" w:lineRule="auto"/>
              <w:rPr>
                <w:ins w:id="1575" w:author="Christian Hicks" w:date="2022-01-19T15:01:00Z"/>
                <w:rFonts w:ascii="Arial" w:hAnsi="Arial" w:cs="Arial"/>
                <w:sz w:val="24"/>
                <w:szCs w:val="24"/>
              </w:rPr>
            </w:pPr>
            <w:ins w:id="1576" w:author="Christian Hicks" w:date="2022-01-19T15:01:00Z">
              <w:r w:rsidRPr="005C2367">
                <w:rPr>
                  <w:rFonts w:ascii="Arial" w:hAnsi="Arial" w:cs="Arial"/>
                  <w:sz w:val="24"/>
                  <w:szCs w:val="24"/>
                </w:rPr>
                <w:t>Recreational Activity</w:t>
              </w:r>
            </w:ins>
          </w:p>
          <w:p w14:paraId="26E11C05" w14:textId="77777777" w:rsidR="005C2367" w:rsidRPr="005C2367" w:rsidRDefault="005C2367" w:rsidP="005C2367">
            <w:pPr>
              <w:spacing w:after="160" w:line="259" w:lineRule="auto"/>
              <w:rPr>
                <w:ins w:id="1577" w:author="Christian Hicks" w:date="2022-01-19T15:01:00Z"/>
                <w:rFonts w:ascii="Arial" w:hAnsi="Arial" w:cs="Arial"/>
                <w:sz w:val="24"/>
                <w:szCs w:val="24"/>
              </w:rPr>
            </w:pPr>
            <w:ins w:id="1578" w:author="Christian Hicks" w:date="2022-01-19T15:01:00Z">
              <w:r w:rsidRPr="005C2367">
                <w:rPr>
                  <w:rFonts w:ascii="Arial" w:hAnsi="Arial" w:cs="Arial"/>
                  <w:sz w:val="24"/>
                  <w:szCs w:val="24"/>
                </w:rPr>
                <w:t>“In a typical week do you do any vigorous-intensity sports, fitness, or recreational activities that cause large increases in breathing or heart rate like running or basketball for at least 10 minutes continuously?”</w:t>
              </w:r>
            </w:ins>
          </w:p>
        </w:tc>
        <w:tc>
          <w:tcPr>
            <w:tcW w:w="3117" w:type="dxa"/>
          </w:tcPr>
          <w:p w14:paraId="24FCBA6C" w14:textId="77777777" w:rsidR="005C2367" w:rsidRPr="005C2367" w:rsidRDefault="005C2367" w:rsidP="005C2367">
            <w:pPr>
              <w:spacing w:after="160" w:line="259" w:lineRule="auto"/>
              <w:rPr>
                <w:ins w:id="1579" w:author="Christian Hicks" w:date="2022-01-19T15:01:00Z"/>
                <w:rFonts w:ascii="Arial" w:hAnsi="Arial" w:cs="Arial"/>
                <w:sz w:val="24"/>
                <w:szCs w:val="24"/>
              </w:rPr>
            </w:pPr>
            <w:ins w:id="1580" w:author="Christian Hicks" w:date="2022-01-19T15:01:00Z">
              <w:r w:rsidRPr="005C2367">
                <w:rPr>
                  <w:rFonts w:ascii="Arial" w:hAnsi="Arial" w:cs="Arial"/>
                  <w:sz w:val="24"/>
                  <w:szCs w:val="24"/>
                </w:rPr>
                <w:t>Yes;</w:t>
              </w:r>
            </w:ins>
          </w:p>
          <w:p w14:paraId="22BA55E7" w14:textId="73E994F5" w:rsidR="005C2367" w:rsidRPr="005C2367" w:rsidRDefault="005C2367" w:rsidP="005C2367">
            <w:pPr>
              <w:spacing w:after="160" w:line="259" w:lineRule="auto"/>
              <w:rPr>
                <w:ins w:id="1581" w:author="Christian Hicks" w:date="2022-01-19T15:01:00Z"/>
                <w:rFonts w:ascii="Arial" w:hAnsi="Arial" w:cs="Arial"/>
                <w:sz w:val="24"/>
                <w:szCs w:val="24"/>
              </w:rPr>
            </w:pPr>
            <w:ins w:id="1582" w:author="Christian Hicks" w:date="2022-01-19T15:01:00Z">
              <w:r w:rsidRPr="005C2367">
                <w:rPr>
                  <w:rFonts w:ascii="Arial" w:hAnsi="Arial" w:cs="Arial"/>
                  <w:sz w:val="24"/>
                  <w:szCs w:val="24"/>
                </w:rPr>
                <w:t>No</w:t>
              </w:r>
            </w:ins>
          </w:p>
        </w:tc>
        <w:tc>
          <w:tcPr>
            <w:tcW w:w="3117" w:type="dxa"/>
          </w:tcPr>
          <w:p w14:paraId="617E41C1" w14:textId="77777777" w:rsidR="005C2367" w:rsidRPr="005C2367" w:rsidRDefault="005C2367" w:rsidP="005C2367">
            <w:pPr>
              <w:spacing w:after="160" w:line="259" w:lineRule="auto"/>
              <w:rPr>
                <w:ins w:id="1583" w:author="Christian Hicks" w:date="2022-01-19T15:01:00Z"/>
                <w:rFonts w:ascii="Arial" w:hAnsi="Arial" w:cs="Arial"/>
                <w:sz w:val="24"/>
                <w:szCs w:val="24"/>
              </w:rPr>
            </w:pPr>
            <w:ins w:id="1584" w:author="Christian Hicks" w:date="2022-01-19T15:01:00Z">
              <w:r w:rsidRPr="005C2367">
                <w:rPr>
                  <w:rFonts w:ascii="Arial" w:hAnsi="Arial" w:cs="Arial"/>
                  <w:sz w:val="24"/>
                  <w:szCs w:val="24"/>
                </w:rPr>
                <w:t>Yes;</w:t>
              </w:r>
            </w:ins>
          </w:p>
          <w:p w14:paraId="43AD63DA" w14:textId="77777777" w:rsidR="005C2367" w:rsidRPr="005C2367" w:rsidRDefault="005C2367" w:rsidP="005C2367">
            <w:pPr>
              <w:spacing w:after="160" w:line="259" w:lineRule="auto"/>
              <w:rPr>
                <w:ins w:id="1585" w:author="Christian Hicks" w:date="2022-01-19T15:01:00Z"/>
                <w:rFonts w:ascii="Arial" w:hAnsi="Arial" w:cs="Arial"/>
                <w:sz w:val="24"/>
                <w:szCs w:val="24"/>
              </w:rPr>
            </w:pPr>
            <w:ins w:id="1586" w:author="Christian Hicks" w:date="2022-01-19T15:01:00Z">
              <w:r w:rsidRPr="005C2367">
                <w:rPr>
                  <w:rFonts w:ascii="Arial" w:hAnsi="Arial" w:cs="Arial"/>
                  <w:sz w:val="24"/>
                  <w:szCs w:val="24"/>
                </w:rPr>
                <w:t>No</w:t>
              </w:r>
            </w:ins>
          </w:p>
        </w:tc>
      </w:tr>
      <w:tr w:rsidR="005C2367" w:rsidRPr="005C2367" w14:paraId="49DE80D3" w14:textId="77777777" w:rsidTr="00777408">
        <w:trPr>
          <w:ins w:id="1587" w:author="Christian Hicks" w:date="2022-01-19T15:01:00Z"/>
        </w:trPr>
        <w:tc>
          <w:tcPr>
            <w:tcW w:w="3116" w:type="dxa"/>
          </w:tcPr>
          <w:p w14:paraId="3E5E5924" w14:textId="77777777" w:rsidR="005C2367" w:rsidRPr="005C2367" w:rsidRDefault="005C2367" w:rsidP="005C2367">
            <w:pPr>
              <w:spacing w:after="160" w:line="259" w:lineRule="auto"/>
              <w:rPr>
                <w:ins w:id="1588" w:author="Christian Hicks" w:date="2022-01-19T15:01:00Z"/>
                <w:rFonts w:ascii="Arial" w:hAnsi="Arial" w:cs="Arial"/>
                <w:sz w:val="24"/>
                <w:szCs w:val="24"/>
              </w:rPr>
            </w:pPr>
            <w:ins w:id="1589" w:author="Christian Hicks" w:date="2022-01-19T15:01:00Z">
              <w:r w:rsidRPr="005C2367">
                <w:rPr>
                  <w:rFonts w:ascii="Arial" w:hAnsi="Arial" w:cs="Arial"/>
                  <w:sz w:val="24"/>
                  <w:szCs w:val="24"/>
                </w:rPr>
                <w:t>Race</w:t>
              </w:r>
            </w:ins>
          </w:p>
          <w:p w14:paraId="448E8CE0" w14:textId="77777777" w:rsidR="005C2367" w:rsidRPr="005C2367" w:rsidRDefault="005C2367" w:rsidP="005C2367">
            <w:pPr>
              <w:spacing w:after="160" w:line="259" w:lineRule="auto"/>
              <w:rPr>
                <w:ins w:id="1590" w:author="Christian Hicks" w:date="2022-01-19T15:01:00Z"/>
                <w:rFonts w:ascii="Arial" w:hAnsi="Arial" w:cs="Arial"/>
                <w:sz w:val="24"/>
                <w:szCs w:val="24"/>
              </w:rPr>
            </w:pPr>
            <w:ins w:id="1591" w:author="Christian Hicks" w:date="2022-01-19T15:01:00Z">
              <w:r w:rsidRPr="005C2367">
                <w:rPr>
                  <w:rFonts w:ascii="Arial" w:hAnsi="Arial" w:cs="Arial"/>
                  <w:sz w:val="24"/>
                  <w:szCs w:val="24"/>
                </w:rPr>
                <w:t>Recode of reported race and Hispanic origin information, with Non-Hispanic Asian Category.</w:t>
              </w:r>
            </w:ins>
          </w:p>
        </w:tc>
        <w:tc>
          <w:tcPr>
            <w:tcW w:w="3117" w:type="dxa"/>
          </w:tcPr>
          <w:p w14:paraId="2BBF3C33" w14:textId="77777777" w:rsidR="005C2367" w:rsidRPr="005C2367" w:rsidRDefault="005C2367" w:rsidP="005C2367">
            <w:pPr>
              <w:spacing w:after="160" w:line="259" w:lineRule="auto"/>
              <w:rPr>
                <w:ins w:id="1592" w:author="Christian Hicks" w:date="2022-01-19T15:01:00Z"/>
                <w:rFonts w:ascii="Arial" w:hAnsi="Arial" w:cs="Arial"/>
                <w:sz w:val="24"/>
                <w:szCs w:val="24"/>
              </w:rPr>
            </w:pPr>
            <w:ins w:id="1593" w:author="Christian Hicks" w:date="2022-01-19T15:01:00Z">
              <w:r w:rsidRPr="005C2367">
                <w:rPr>
                  <w:rFonts w:ascii="Arial" w:hAnsi="Arial" w:cs="Arial"/>
                  <w:sz w:val="24"/>
                  <w:szCs w:val="24"/>
                </w:rPr>
                <w:t>Mexican American;</w:t>
              </w:r>
            </w:ins>
          </w:p>
          <w:p w14:paraId="62754DA9" w14:textId="77777777" w:rsidR="005C2367" w:rsidRPr="005C2367" w:rsidRDefault="005C2367" w:rsidP="005C2367">
            <w:pPr>
              <w:spacing w:after="160" w:line="259" w:lineRule="auto"/>
              <w:rPr>
                <w:ins w:id="1594" w:author="Christian Hicks" w:date="2022-01-19T15:01:00Z"/>
                <w:rFonts w:ascii="Arial" w:hAnsi="Arial" w:cs="Arial"/>
                <w:sz w:val="24"/>
                <w:szCs w:val="24"/>
              </w:rPr>
            </w:pPr>
            <w:ins w:id="1595" w:author="Christian Hicks" w:date="2022-01-19T15:01:00Z">
              <w:r w:rsidRPr="005C2367">
                <w:rPr>
                  <w:rFonts w:ascii="Arial" w:hAnsi="Arial" w:cs="Arial"/>
                  <w:sz w:val="24"/>
                  <w:szCs w:val="24"/>
                </w:rPr>
                <w:t>Other Hispanic;</w:t>
              </w:r>
            </w:ins>
          </w:p>
          <w:p w14:paraId="49314421" w14:textId="77777777" w:rsidR="005C2367" w:rsidRPr="005C2367" w:rsidRDefault="005C2367" w:rsidP="005C2367">
            <w:pPr>
              <w:spacing w:after="160" w:line="259" w:lineRule="auto"/>
              <w:rPr>
                <w:ins w:id="1596" w:author="Christian Hicks" w:date="2022-01-19T15:01:00Z"/>
                <w:rFonts w:ascii="Arial" w:hAnsi="Arial" w:cs="Arial"/>
                <w:sz w:val="24"/>
                <w:szCs w:val="24"/>
              </w:rPr>
            </w:pPr>
            <w:ins w:id="1597" w:author="Christian Hicks" w:date="2022-01-19T15:01:00Z">
              <w:r w:rsidRPr="005C2367">
                <w:rPr>
                  <w:rFonts w:ascii="Arial" w:hAnsi="Arial" w:cs="Arial"/>
                  <w:sz w:val="24"/>
                  <w:szCs w:val="24"/>
                </w:rPr>
                <w:t>Non-Hispanic White;</w:t>
              </w:r>
            </w:ins>
          </w:p>
          <w:p w14:paraId="020F89DF" w14:textId="77777777" w:rsidR="005C2367" w:rsidRPr="005C2367" w:rsidRDefault="005C2367" w:rsidP="005C2367">
            <w:pPr>
              <w:spacing w:after="160" w:line="259" w:lineRule="auto"/>
              <w:rPr>
                <w:ins w:id="1598" w:author="Christian Hicks" w:date="2022-01-19T15:01:00Z"/>
                <w:rFonts w:ascii="Arial" w:hAnsi="Arial" w:cs="Arial"/>
                <w:sz w:val="24"/>
                <w:szCs w:val="24"/>
              </w:rPr>
            </w:pPr>
            <w:ins w:id="1599" w:author="Christian Hicks" w:date="2022-01-19T15:01:00Z">
              <w:r w:rsidRPr="005C2367">
                <w:rPr>
                  <w:rFonts w:ascii="Arial" w:hAnsi="Arial" w:cs="Arial"/>
                  <w:sz w:val="24"/>
                  <w:szCs w:val="24"/>
                </w:rPr>
                <w:t>Non-Hispanic Black;</w:t>
              </w:r>
            </w:ins>
          </w:p>
          <w:p w14:paraId="2928E85C" w14:textId="77777777" w:rsidR="005C2367" w:rsidRPr="005C2367" w:rsidRDefault="005C2367" w:rsidP="005C2367">
            <w:pPr>
              <w:spacing w:after="160" w:line="259" w:lineRule="auto"/>
              <w:rPr>
                <w:ins w:id="1600" w:author="Christian Hicks" w:date="2022-01-19T15:01:00Z"/>
                <w:rFonts w:ascii="Arial" w:hAnsi="Arial" w:cs="Arial"/>
                <w:sz w:val="24"/>
                <w:szCs w:val="24"/>
              </w:rPr>
            </w:pPr>
            <w:ins w:id="1601" w:author="Christian Hicks" w:date="2022-01-19T15:01:00Z">
              <w:r w:rsidRPr="005C2367">
                <w:rPr>
                  <w:rFonts w:ascii="Arial" w:hAnsi="Arial" w:cs="Arial"/>
                  <w:sz w:val="24"/>
                  <w:szCs w:val="24"/>
                </w:rPr>
                <w:t>Non-Hispanic Asian;</w:t>
              </w:r>
            </w:ins>
          </w:p>
          <w:p w14:paraId="2166DBAE" w14:textId="77777777" w:rsidR="005C2367" w:rsidRPr="005C2367" w:rsidRDefault="005C2367" w:rsidP="005C2367">
            <w:pPr>
              <w:spacing w:after="160" w:line="259" w:lineRule="auto"/>
              <w:rPr>
                <w:ins w:id="1602" w:author="Christian Hicks" w:date="2022-01-19T15:01:00Z"/>
                <w:rFonts w:ascii="Arial" w:hAnsi="Arial" w:cs="Arial"/>
                <w:sz w:val="24"/>
                <w:szCs w:val="24"/>
              </w:rPr>
            </w:pPr>
            <w:ins w:id="1603" w:author="Christian Hicks" w:date="2022-01-19T15:01:00Z">
              <w:r w:rsidRPr="005C2367">
                <w:rPr>
                  <w:rFonts w:ascii="Arial" w:hAnsi="Arial" w:cs="Arial"/>
                  <w:sz w:val="24"/>
                  <w:szCs w:val="24"/>
                </w:rPr>
                <w:t>Other Race – Including Multi-Racial</w:t>
              </w:r>
            </w:ins>
          </w:p>
        </w:tc>
        <w:tc>
          <w:tcPr>
            <w:tcW w:w="3117" w:type="dxa"/>
          </w:tcPr>
          <w:p w14:paraId="4B8D2A85" w14:textId="04B5EA92" w:rsidR="005C2367" w:rsidRPr="005C2367" w:rsidRDefault="00FC2648" w:rsidP="005C2367">
            <w:pPr>
              <w:spacing w:after="160" w:line="259" w:lineRule="auto"/>
              <w:rPr>
                <w:ins w:id="1604" w:author="Christian Hicks" w:date="2022-01-19T15:01:00Z"/>
                <w:rFonts w:ascii="Arial" w:hAnsi="Arial" w:cs="Arial"/>
                <w:sz w:val="24"/>
                <w:szCs w:val="24"/>
              </w:rPr>
            </w:pPr>
            <w:ins w:id="1605" w:author="Christian Hicks" w:date="2022-01-19T15:01:00Z">
              <w:r>
                <w:rPr>
                  <w:rFonts w:ascii="Arial" w:hAnsi="Arial" w:cs="Arial"/>
                  <w:sz w:val="24"/>
                  <w:szCs w:val="24"/>
                </w:rPr>
                <w:t>Hispanic;</w:t>
              </w:r>
            </w:ins>
          </w:p>
          <w:p w14:paraId="01A4FE2C" w14:textId="77777777" w:rsidR="005C2367" w:rsidRPr="005C2367" w:rsidRDefault="005C2367" w:rsidP="005C2367">
            <w:pPr>
              <w:spacing w:after="160" w:line="259" w:lineRule="auto"/>
              <w:rPr>
                <w:ins w:id="1606" w:author="Christian Hicks" w:date="2022-01-19T15:01:00Z"/>
                <w:rFonts w:ascii="Arial" w:hAnsi="Arial" w:cs="Arial"/>
                <w:sz w:val="24"/>
                <w:szCs w:val="24"/>
              </w:rPr>
            </w:pPr>
            <w:ins w:id="1607" w:author="Christian Hicks" w:date="2022-01-19T15:01:00Z">
              <w:r w:rsidRPr="005C2367">
                <w:rPr>
                  <w:rFonts w:ascii="Arial" w:hAnsi="Arial" w:cs="Arial"/>
                  <w:sz w:val="24"/>
                  <w:szCs w:val="24"/>
                </w:rPr>
                <w:t>Non-Hispanic White;</w:t>
              </w:r>
            </w:ins>
          </w:p>
          <w:p w14:paraId="31B79DE6" w14:textId="77777777" w:rsidR="005C2367" w:rsidRPr="005C2367" w:rsidRDefault="005C2367" w:rsidP="005C2367">
            <w:pPr>
              <w:spacing w:after="160" w:line="259" w:lineRule="auto"/>
              <w:rPr>
                <w:ins w:id="1608" w:author="Christian Hicks" w:date="2022-01-19T15:01:00Z"/>
                <w:rFonts w:ascii="Arial" w:hAnsi="Arial" w:cs="Arial"/>
                <w:sz w:val="24"/>
                <w:szCs w:val="24"/>
              </w:rPr>
            </w:pPr>
            <w:ins w:id="1609" w:author="Christian Hicks" w:date="2022-01-19T15:01:00Z">
              <w:r w:rsidRPr="005C2367">
                <w:rPr>
                  <w:rFonts w:ascii="Arial" w:hAnsi="Arial" w:cs="Arial"/>
                  <w:sz w:val="24"/>
                  <w:szCs w:val="24"/>
                </w:rPr>
                <w:t>Non-Hispanic Black;</w:t>
              </w:r>
            </w:ins>
          </w:p>
          <w:p w14:paraId="6C315812" w14:textId="77777777" w:rsidR="005C2367" w:rsidRPr="005C2367" w:rsidRDefault="005C2367" w:rsidP="005C2367">
            <w:pPr>
              <w:spacing w:after="160" w:line="259" w:lineRule="auto"/>
              <w:rPr>
                <w:ins w:id="1610" w:author="Christian Hicks" w:date="2022-01-19T15:01:00Z"/>
                <w:rFonts w:ascii="Arial" w:hAnsi="Arial" w:cs="Arial"/>
                <w:sz w:val="24"/>
                <w:szCs w:val="24"/>
              </w:rPr>
            </w:pPr>
            <w:ins w:id="1611" w:author="Christian Hicks" w:date="2022-01-19T15:01:00Z">
              <w:r w:rsidRPr="005C2367">
                <w:rPr>
                  <w:rFonts w:ascii="Arial" w:hAnsi="Arial" w:cs="Arial"/>
                  <w:sz w:val="24"/>
                  <w:szCs w:val="24"/>
                </w:rPr>
                <w:t>Non-Hispanic Asian;</w:t>
              </w:r>
            </w:ins>
          </w:p>
          <w:p w14:paraId="3C0C95E0" w14:textId="77777777" w:rsidR="005C2367" w:rsidRPr="005C2367" w:rsidRDefault="005C2367" w:rsidP="005C2367">
            <w:pPr>
              <w:spacing w:after="160" w:line="259" w:lineRule="auto"/>
              <w:rPr>
                <w:ins w:id="1612" w:author="Christian Hicks" w:date="2022-01-19T15:01:00Z"/>
                <w:rFonts w:ascii="Arial" w:hAnsi="Arial" w:cs="Arial"/>
                <w:sz w:val="24"/>
                <w:szCs w:val="24"/>
              </w:rPr>
            </w:pPr>
            <w:ins w:id="1613" w:author="Christian Hicks" w:date="2022-01-19T15:01:00Z">
              <w:r w:rsidRPr="005C2367">
                <w:rPr>
                  <w:rFonts w:ascii="Arial" w:hAnsi="Arial" w:cs="Arial"/>
                  <w:sz w:val="24"/>
                  <w:szCs w:val="24"/>
                </w:rPr>
                <w:t>Other Race – Including Multi-Racial</w:t>
              </w:r>
            </w:ins>
          </w:p>
        </w:tc>
      </w:tr>
      <w:tr w:rsidR="005C2367" w:rsidRPr="005C2367" w14:paraId="342C54F6" w14:textId="77777777" w:rsidTr="00777408">
        <w:trPr>
          <w:ins w:id="1614" w:author="Christian Hicks" w:date="2022-01-19T15:01:00Z"/>
        </w:trPr>
        <w:tc>
          <w:tcPr>
            <w:tcW w:w="3116" w:type="dxa"/>
          </w:tcPr>
          <w:p w14:paraId="7800FF4F" w14:textId="77777777" w:rsidR="005C2367" w:rsidRPr="005C2367" w:rsidRDefault="005C2367" w:rsidP="005C2367">
            <w:pPr>
              <w:spacing w:after="160" w:line="259" w:lineRule="auto"/>
              <w:rPr>
                <w:ins w:id="1615" w:author="Christian Hicks" w:date="2022-01-19T15:01:00Z"/>
                <w:rFonts w:ascii="Arial" w:hAnsi="Arial" w:cs="Arial"/>
                <w:sz w:val="24"/>
                <w:szCs w:val="24"/>
              </w:rPr>
            </w:pPr>
            <w:ins w:id="1616" w:author="Christian Hicks" w:date="2022-01-19T15:01:00Z">
              <w:r w:rsidRPr="005C2367">
                <w:rPr>
                  <w:rFonts w:ascii="Arial" w:hAnsi="Arial" w:cs="Arial"/>
                  <w:sz w:val="24"/>
                  <w:szCs w:val="24"/>
                </w:rPr>
                <w:t>Education</w:t>
              </w:r>
            </w:ins>
          </w:p>
          <w:p w14:paraId="594F5FAD" w14:textId="77777777" w:rsidR="005C2367" w:rsidRPr="005C2367" w:rsidRDefault="005C2367" w:rsidP="005C2367">
            <w:pPr>
              <w:spacing w:after="160" w:line="259" w:lineRule="auto"/>
              <w:rPr>
                <w:ins w:id="1617" w:author="Christian Hicks" w:date="2022-01-19T15:01:00Z"/>
                <w:rFonts w:ascii="Arial" w:hAnsi="Arial" w:cs="Arial"/>
                <w:sz w:val="24"/>
                <w:szCs w:val="24"/>
              </w:rPr>
            </w:pPr>
            <w:ins w:id="1618" w:author="Christian Hicks" w:date="2022-01-19T15:01:00Z">
              <w:r w:rsidRPr="005C2367">
                <w:rPr>
                  <w:rFonts w:ascii="Arial" w:hAnsi="Arial" w:cs="Arial"/>
                  <w:sz w:val="24"/>
                  <w:szCs w:val="24"/>
                </w:rPr>
                <w:t>“What is the highest grade or level of school you have completed or the highest degree you have received?”</w:t>
              </w:r>
            </w:ins>
          </w:p>
        </w:tc>
        <w:tc>
          <w:tcPr>
            <w:tcW w:w="3117" w:type="dxa"/>
          </w:tcPr>
          <w:p w14:paraId="551651EE" w14:textId="77777777" w:rsidR="005C2367" w:rsidRPr="005C2367" w:rsidRDefault="005C2367" w:rsidP="005C2367">
            <w:pPr>
              <w:spacing w:after="160" w:line="259" w:lineRule="auto"/>
              <w:rPr>
                <w:ins w:id="1619" w:author="Christian Hicks" w:date="2022-01-19T15:01:00Z"/>
                <w:rFonts w:ascii="Arial" w:hAnsi="Arial" w:cs="Arial"/>
                <w:sz w:val="24"/>
                <w:szCs w:val="24"/>
              </w:rPr>
            </w:pPr>
            <w:ins w:id="1620" w:author="Christian Hicks" w:date="2022-01-19T15:01:00Z">
              <w:r w:rsidRPr="005C2367">
                <w:rPr>
                  <w:rFonts w:ascii="Arial" w:hAnsi="Arial" w:cs="Arial"/>
                  <w:sz w:val="24"/>
                  <w:szCs w:val="24"/>
                </w:rPr>
                <w:t>Less than 9</w:t>
              </w:r>
              <w:r w:rsidRPr="005C2367">
                <w:rPr>
                  <w:rFonts w:ascii="Arial" w:hAnsi="Arial" w:cs="Arial"/>
                  <w:sz w:val="24"/>
                  <w:szCs w:val="24"/>
                  <w:vertAlign w:val="superscript"/>
                </w:rPr>
                <w:t>th</w:t>
              </w:r>
              <w:r w:rsidRPr="005C2367">
                <w:rPr>
                  <w:rFonts w:ascii="Arial" w:hAnsi="Arial" w:cs="Arial"/>
                  <w:sz w:val="24"/>
                  <w:szCs w:val="24"/>
                </w:rPr>
                <w:t xml:space="preserve"> grade;</w:t>
              </w:r>
            </w:ins>
          </w:p>
          <w:p w14:paraId="5451E862" w14:textId="77777777" w:rsidR="005C2367" w:rsidRPr="005C2367" w:rsidRDefault="005C2367" w:rsidP="005C2367">
            <w:pPr>
              <w:spacing w:after="160" w:line="259" w:lineRule="auto"/>
              <w:rPr>
                <w:ins w:id="1621" w:author="Christian Hicks" w:date="2022-01-19T15:01:00Z"/>
                <w:rFonts w:ascii="Arial" w:hAnsi="Arial" w:cs="Arial"/>
                <w:sz w:val="24"/>
                <w:szCs w:val="24"/>
              </w:rPr>
            </w:pPr>
            <w:ins w:id="1622" w:author="Christian Hicks" w:date="2022-01-19T15:01:00Z">
              <w:r w:rsidRPr="005C2367">
                <w:rPr>
                  <w:rFonts w:ascii="Arial" w:hAnsi="Arial" w:cs="Arial"/>
                  <w:sz w:val="24"/>
                  <w:szCs w:val="24"/>
                </w:rPr>
                <w:t>9-11</w:t>
              </w:r>
              <w:r w:rsidRPr="005C2367">
                <w:rPr>
                  <w:rFonts w:ascii="Arial" w:hAnsi="Arial" w:cs="Arial"/>
                  <w:sz w:val="24"/>
                  <w:szCs w:val="24"/>
                  <w:vertAlign w:val="superscript"/>
                </w:rPr>
                <w:t>th</w:t>
              </w:r>
              <w:r w:rsidRPr="005C2367">
                <w:rPr>
                  <w:rFonts w:ascii="Arial" w:hAnsi="Arial" w:cs="Arial"/>
                  <w:sz w:val="24"/>
                  <w:szCs w:val="24"/>
                </w:rPr>
                <w:t xml:space="preserve"> grade (Includes 12</w:t>
              </w:r>
              <w:r w:rsidRPr="005C2367">
                <w:rPr>
                  <w:rFonts w:ascii="Arial" w:hAnsi="Arial" w:cs="Arial"/>
                  <w:sz w:val="24"/>
                  <w:szCs w:val="24"/>
                  <w:vertAlign w:val="superscript"/>
                </w:rPr>
                <w:t>th</w:t>
              </w:r>
              <w:r w:rsidRPr="005C2367">
                <w:rPr>
                  <w:rFonts w:ascii="Arial" w:hAnsi="Arial" w:cs="Arial"/>
                  <w:sz w:val="24"/>
                  <w:szCs w:val="24"/>
                </w:rPr>
                <w:t xml:space="preserve"> grade with no diploma);</w:t>
              </w:r>
            </w:ins>
          </w:p>
          <w:p w14:paraId="654CD808" w14:textId="77777777" w:rsidR="005C2367" w:rsidRPr="005C2367" w:rsidRDefault="005C2367" w:rsidP="005C2367">
            <w:pPr>
              <w:spacing w:after="160" w:line="259" w:lineRule="auto"/>
              <w:rPr>
                <w:ins w:id="1623" w:author="Christian Hicks" w:date="2022-01-19T15:01:00Z"/>
                <w:rFonts w:ascii="Arial" w:hAnsi="Arial" w:cs="Arial"/>
                <w:sz w:val="24"/>
                <w:szCs w:val="24"/>
              </w:rPr>
            </w:pPr>
            <w:ins w:id="1624" w:author="Christian Hicks" w:date="2022-01-19T15:01:00Z">
              <w:r w:rsidRPr="005C2367">
                <w:rPr>
                  <w:rFonts w:ascii="Arial" w:hAnsi="Arial" w:cs="Arial"/>
                  <w:sz w:val="24"/>
                  <w:szCs w:val="24"/>
                </w:rPr>
                <w:t>High school graduate/GED or equivalent;</w:t>
              </w:r>
            </w:ins>
          </w:p>
          <w:p w14:paraId="5008A257" w14:textId="77777777" w:rsidR="005C2367" w:rsidRPr="005C2367" w:rsidRDefault="005C2367" w:rsidP="005C2367">
            <w:pPr>
              <w:spacing w:after="160" w:line="259" w:lineRule="auto"/>
              <w:rPr>
                <w:ins w:id="1625" w:author="Christian Hicks" w:date="2022-01-19T15:01:00Z"/>
                <w:rFonts w:ascii="Arial" w:hAnsi="Arial" w:cs="Arial"/>
                <w:sz w:val="24"/>
                <w:szCs w:val="24"/>
              </w:rPr>
            </w:pPr>
            <w:ins w:id="1626" w:author="Christian Hicks" w:date="2022-01-19T15:01:00Z">
              <w:r w:rsidRPr="005C2367">
                <w:rPr>
                  <w:rFonts w:ascii="Arial" w:hAnsi="Arial" w:cs="Arial"/>
                  <w:sz w:val="24"/>
                  <w:szCs w:val="24"/>
                </w:rPr>
                <w:t>Some college or AA degree;</w:t>
              </w:r>
            </w:ins>
          </w:p>
          <w:p w14:paraId="7648D1F9" w14:textId="77777777" w:rsidR="005C2367" w:rsidRPr="005C2367" w:rsidRDefault="005C2367" w:rsidP="005C2367">
            <w:pPr>
              <w:spacing w:after="160" w:line="259" w:lineRule="auto"/>
              <w:rPr>
                <w:ins w:id="1627" w:author="Christian Hicks" w:date="2022-01-19T15:01:00Z"/>
                <w:rFonts w:ascii="Arial" w:hAnsi="Arial" w:cs="Arial"/>
                <w:sz w:val="24"/>
                <w:szCs w:val="24"/>
              </w:rPr>
            </w:pPr>
            <w:ins w:id="1628" w:author="Christian Hicks" w:date="2022-01-19T15:01:00Z">
              <w:r w:rsidRPr="005C2367">
                <w:rPr>
                  <w:rFonts w:ascii="Arial" w:hAnsi="Arial" w:cs="Arial"/>
                  <w:sz w:val="24"/>
                  <w:szCs w:val="24"/>
                </w:rPr>
                <w:t>College graduate or above;</w:t>
              </w:r>
            </w:ins>
          </w:p>
          <w:p w14:paraId="62AC2CA6" w14:textId="77777777" w:rsidR="005C2367" w:rsidRPr="005C2367" w:rsidRDefault="005C2367" w:rsidP="005C2367">
            <w:pPr>
              <w:spacing w:after="160" w:line="259" w:lineRule="auto"/>
              <w:rPr>
                <w:ins w:id="1629" w:author="Christian Hicks" w:date="2022-01-19T15:01:00Z"/>
                <w:rFonts w:ascii="Arial" w:hAnsi="Arial" w:cs="Arial"/>
                <w:sz w:val="24"/>
                <w:szCs w:val="24"/>
              </w:rPr>
            </w:pPr>
            <w:ins w:id="1630" w:author="Christian Hicks" w:date="2022-01-19T15:01:00Z">
              <w:r w:rsidRPr="005C2367">
                <w:rPr>
                  <w:rFonts w:ascii="Arial" w:hAnsi="Arial" w:cs="Arial"/>
                  <w:sz w:val="24"/>
                  <w:szCs w:val="24"/>
                </w:rPr>
                <w:lastRenderedPageBreak/>
                <w:t>Refused;</w:t>
              </w:r>
            </w:ins>
          </w:p>
          <w:p w14:paraId="0239CB6D" w14:textId="77777777" w:rsidR="005C2367" w:rsidRPr="005C2367" w:rsidRDefault="005C2367" w:rsidP="005C2367">
            <w:pPr>
              <w:spacing w:after="160" w:line="259" w:lineRule="auto"/>
              <w:rPr>
                <w:ins w:id="1631" w:author="Christian Hicks" w:date="2022-01-19T15:01:00Z"/>
                <w:rFonts w:ascii="Arial" w:hAnsi="Arial" w:cs="Arial"/>
                <w:sz w:val="24"/>
                <w:szCs w:val="24"/>
              </w:rPr>
            </w:pPr>
            <w:ins w:id="1632" w:author="Christian Hicks" w:date="2022-01-19T15:01:00Z">
              <w:r w:rsidRPr="005C2367">
                <w:rPr>
                  <w:rFonts w:ascii="Arial" w:hAnsi="Arial" w:cs="Arial"/>
                  <w:sz w:val="24"/>
                  <w:szCs w:val="24"/>
                </w:rPr>
                <w:t>Don’t know</w:t>
              </w:r>
            </w:ins>
          </w:p>
        </w:tc>
        <w:tc>
          <w:tcPr>
            <w:tcW w:w="3117" w:type="dxa"/>
          </w:tcPr>
          <w:p w14:paraId="255659E1" w14:textId="35ABC08A" w:rsidR="005C2367" w:rsidRPr="005C2367" w:rsidRDefault="00FC2648" w:rsidP="005C2367">
            <w:pPr>
              <w:spacing w:after="160" w:line="259" w:lineRule="auto"/>
              <w:rPr>
                <w:ins w:id="1633" w:author="Christian Hicks" w:date="2022-01-19T15:01:00Z"/>
                <w:rFonts w:ascii="Arial" w:hAnsi="Arial" w:cs="Arial"/>
                <w:sz w:val="24"/>
                <w:szCs w:val="24"/>
              </w:rPr>
            </w:pPr>
            <w:ins w:id="1634" w:author="Christian Hicks" w:date="2022-01-19T15:01:00Z">
              <w:r>
                <w:rPr>
                  <w:rFonts w:ascii="Arial" w:hAnsi="Arial" w:cs="Arial"/>
                  <w:sz w:val="24"/>
                  <w:szCs w:val="24"/>
                </w:rPr>
                <w:lastRenderedPageBreak/>
                <w:t>No high school diploma or equivalent;</w:t>
              </w:r>
            </w:ins>
          </w:p>
          <w:p w14:paraId="7CC2C2E8" w14:textId="77777777" w:rsidR="005C2367" w:rsidRPr="005C2367" w:rsidRDefault="005C2367" w:rsidP="005C2367">
            <w:pPr>
              <w:spacing w:after="160" w:line="259" w:lineRule="auto"/>
              <w:rPr>
                <w:ins w:id="1635" w:author="Christian Hicks" w:date="2022-01-19T15:01:00Z"/>
                <w:rFonts w:ascii="Arial" w:hAnsi="Arial" w:cs="Arial"/>
                <w:sz w:val="24"/>
                <w:szCs w:val="24"/>
              </w:rPr>
            </w:pPr>
            <w:ins w:id="1636" w:author="Christian Hicks" w:date="2022-01-19T15:01:00Z">
              <w:r w:rsidRPr="005C2367">
                <w:rPr>
                  <w:rFonts w:ascii="Arial" w:hAnsi="Arial" w:cs="Arial"/>
                  <w:sz w:val="24"/>
                  <w:szCs w:val="24"/>
                </w:rPr>
                <w:t>High school graduate/GED or equivalent;</w:t>
              </w:r>
            </w:ins>
          </w:p>
          <w:p w14:paraId="56BC4AFF" w14:textId="77777777" w:rsidR="005C2367" w:rsidRPr="005C2367" w:rsidRDefault="005C2367" w:rsidP="005C2367">
            <w:pPr>
              <w:spacing w:after="160" w:line="259" w:lineRule="auto"/>
              <w:rPr>
                <w:ins w:id="1637" w:author="Christian Hicks" w:date="2022-01-19T15:01:00Z"/>
                <w:rFonts w:ascii="Arial" w:hAnsi="Arial" w:cs="Arial"/>
                <w:sz w:val="24"/>
                <w:szCs w:val="24"/>
              </w:rPr>
            </w:pPr>
            <w:ins w:id="1638" w:author="Christian Hicks" w:date="2022-01-19T15:01:00Z">
              <w:r w:rsidRPr="005C2367">
                <w:rPr>
                  <w:rFonts w:ascii="Arial" w:hAnsi="Arial" w:cs="Arial"/>
                  <w:sz w:val="24"/>
                  <w:szCs w:val="24"/>
                </w:rPr>
                <w:t>Some college or AA degree;</w:t>
              </w:r>
            </w:ins>
          </w:p>
          <w:p w14:paraId="7E24B790" w14:textId="77777777" w:rsidR="005C2367" w:rsidRDefault="005C2367" w:rsidP="005C2367">
            <w:pPr>
              <w:spacing w:after="160" w:line="259" w:lineRule="auto"/>
              <w:rPr>
                <w:ins w:id="1639" w:author="Christian Hicks" w:date="2022-02-28T11:26:00Z"/>
                <w:rFonts w:ascii="Arial" w:hAnsi="Arial" w:cs="Arial"/>
                <w:sz w:val="24"/>
                <w:szCs w:val="24"/>
              </w:rPr>
            </w:pPr>
            <w:ins w:id="1640" w:author="Christian Hicks" w:date="2022-01-19T15:01:00Z">
              <w:r w:rsidRPr="005C2367">
                <w:rPr>
                  <w:rFonts w:ascii="Arial" w:hAnsi="Arial" w:cs="Arial"/>
                  <w:sz w:val="24"/>
                  <w:szCs w:val="24"/>
                </w:rPr>
                <w:t>College graduate or above;</w:t>
              </w:r>
            </w:ins>
          </w:p>
          <w:p w14:paraId="6C3479AA" w14:textId="18A2DBB0" w:rsidR="00564D83" w:rsidRPr="005C2367" w:rsidRDefault="00564D83" w:rsidP="005C2367">
            <w:pPr>
              <w:spacing w:after="160" w:line="259" w:lineRule="auto"/>
              <w:rPr>
                <w:ins w:id="1641" w:author="Christian Hicks" w:date="2022-01-19T15:01:00Z"/>
                <w:rFonts w:ascii="Arial" w:hAnsi="Arial" w:cs="Arial"/>
                <w:sz w:val="24"/>
                <w:szCs w:val="24"/>
              </w:rPr>
            </w:pPr>
            <w:ins w:id="1642" w:author="Christian Hicks" w:date="2022-02-28T11:26:00Z">
              <w:r>
                <w:rPr>
                  <w:rFonts w:ascii="Arial" w:hAnsi="Arial" w:cs="Arial"/>
                  <w:sz w:val="24"/>
                  <w:szCs w:val="24"/>
                </w:rPr>
                <w:t>NA</w:t>
              </w:r>
            </w:ins>
          </w:p>
        </w:tc>
      </w:tr>
      <w:tr w:rsidR="005C2367" w:rsidRPr="005C2367" w14:paraId="0A92A637" w14:textId="77777777" w:rsidTr="00777408">
        <w:trPr>
          <w:ins w:id="1643" w:author="Christian Hicks" w:date="2022-01-19T15:01:00Z"/>
        </w:trPr>
        <w:tc>
          <w:tcPr>
            <w:tcW w:w="3116" w:type="dxa"/>
          </w:tcPr>
          <w:p w14:paraId="23C431EB" w14:textId="77777777" w:rsidR="005C2367" w:rsidRPr="005C2367" w:rsidRDefault="005C2367" w:rsidP="005C2367">
            <w:pPr>
              <w:spacing w:after="160" w:line="259" w:lineRule="auto"/>
              <w:rPr>
                <w:ins w:id="1644" w:author="Christian Hicks" w:date="2022-01-19T15:01:00Z"/>
                <w:rFonts w:ascii="Arial" w:hAnsi="Arial" w:cs="Arial"/>
                <w:sz w:val="24"/>
                <w:szCs w:val="24"/>
              </w:rPr>
            </w:pPr>
            <w:ins w:id="1645" w:author="Christian Hicks" w:date="2022-01-19T15:01:00Z">
              <w:r w:rsidRPr="005C2367">
                <w:rPr>
                  <w:rFonts w:ascii="Arial" w:hAnsi="Arial" w:cs="Arial"/>
                  <w:sz w:val="24"/>
                  <w:szCs w:val="24"/>
                </w:rPr>
                <w:t>Poverty Ratio</w:t>
              </w:r>
            </w:ins>
          </w:p>
          <w:p w14:paraId="38BBC1F7" w14:textId="5D1363FB" w:rsidR="005C2367" w:rsidRPr="005C2367" w:rsidRDefault="005C2367" w:rsidP="005C2367">
            <w:pPr>
              <w:spacing w:after="160" w:line="259" w:lineRule="auto"/>
              <w:rPr>
                <w:ins w:id="1646" w:author="Christian Hicks" w:date="2022-01-19T15:01:00Z"/>
                <w:rFonts w:ascii="Arial" w:hAnsi="Arial" w:cs="Arial"/>
                <w:sz w:val="24"/>
                <w:szCs w:val="24"/>
              </w:rPr>
            </w:pPr>
            <w:ins w:id="1647" w:author="Christian Hicks" w:date="2022-01-19T15:01:00Z">
              <w:r w:rsidRPr="005C2367">
                <w:rPr>
                  <w:rFonts w:ascii="Arial" w:hAnsi="Arial" w:cs="Arial"/>
                  <w:sz w:val="24"/>
                  <w:szCs w:val="24"/>
                </w:rPr>
                <w:t xml:space="preserve">A ratio of family income to </w:t>
              </w:r>
            </w:ins>
            <w:ins w:id="1648" w:author="Christian Hicks" w:date="2022-02-28T11:28:00Z">
              <w:r w:rsidR="00564D83">
                <w:rPr>
                  <w:rFonts w:ascii="Arial" w:hAnsi="Arial" w:cs="Arial"/>
                  <w:sz w:val="24"/>
                  <w:szCs w:val="24"/>
                </w:rPr>
                <w:t xml:space="preserve">local </w:t>
              </w:r>
            </w:ins>
            <w:ins w:id="1649" w:author="Christian Hicks" w:date="2022-01-19T15:01:00Z">
              <w:r w:rsidRPr="005C2367">
                <w:rPr>
                  <w:rFonts w:ascii="Arial" w:hAnsi="Arial" w:cs="Arial"/>
                  <w:sz w:val="24"/>
                  <w:szCs w:val="24"/>
                </w:rPr>
                <w:t>poverty guidelines.</w:t>
              </w:r>
            </w:ins>
          </w:p>
        </w:tc>
        <w:tc>
          <w:tcPr>
            <w:tcW w:w="3117" w:type="dxa"/>
          </w:tcPr>
          <w:p w14:paraId="160CE00C" w14:textId="5271631B" w:rsidR="005C2367" w:rsidRPr="005C2367" w:rsidRDefault="005C2367" w:rsidP="005C2367">
            <w:pPr>
              <w:spacing w:after="160" w:line="259" w:lineRule="auto"/>
              <w:rPr>
                <w:ins w:id="1650" w:author="Christian Hicks" w:date="2022-01-19T15:01:00Z"/>
                <w:rFonts w:ascii="Arial" w:hAnsi="Arial" w:cs="Arial"/>
                <w:sz w:val="24"/>
                <w:szCs w:val="24"/>
              </w:rPr>
            </w:pPr>
            <w:ins w:id="1651" w:author="Christian Hicks" w:date="2022-01-19T15:01:00Z">
              <w:r w:rsidRPr="005C2367">
                <w:rPr>
                  <w:rFonts w:ascii="Arial" w:hAnsi="Arial" w:cs="Arial"/>
                  <w:sz w:val="24"/>
                  <w:szCs w:val="24"/>
                </w:rPr>
                <w:t>Continuous</w:t>
              </w:r>
            </w:ins>
            <w:ins w:id="1652" w:author="Christian Hicks" w:date="2022-01-19T15:02:00Z">
              <w:r w:rsidR="00FC2648">
                <w:rPr>
                  <w:rFonts w:ascii="Arial" w:hAnsi="Arial" w:cs="Arial"/>
                  <w:sz w:val="24"/>
                  <w:szCs w:val="24"/>
                </w:rPr>
                <w:t xml:space="preserve"> up to 5</w:t>
              </w:r>
            </w:ins>
          </w:p>
        </w:tc>
        <w:tc>
          <w:tcPr>
            <w:tcW w:w="3117" w:type="dxa"/>
          </w:tcPr>
          <w:p w14:paraId="06FBF27F" w14:textId="5D23206E" w:rsidR="005C2367" w:rsidRPr="005C2367" w:rsidRDefault="005C2367" w:rsidP="005C2367">
            <w:pPr>
              <w:spacing w:after="160" w:line="259" w:lineRule="auto"/>
              <w:rPr>
                <w:ins w:id="1653" w:author="Christian Hicks" w:date="2022-01-19T15:01:00Z"/>
                <w:rFonts w:ascii="Arial" w:hAnsi="Arial" w:cs="Arial"/>
                <w:sz w:val="24"/>
                <w:szCs w:val="24"/>
              </w:rPr>
            </w:pPr>
            <w:ins w:id="1654" w:author="Christian Hicks" w:date="2022-01-19T15:01:00Z">
              <w:r w:rsidRPr="005C2367">
                <w:rPr>
                  <w:rFonts w:ascii="Arial" w:hAnsi="Arial" w:cs="Arial"/>
                  <w:sz w:val="24"/>
                  <w:szCs w:val="24"/>
                </w:rPr>
                <w:t>Continuous</w:t>
              </w:r>
            </w:ins>
            <w:ins w:id="1655" w:author="Christian Hicks" w:date="2022-01-19T15:02:00Z">
              <w:r w:rsidR="006B0DD5">
                <w:rPr>
                  <w:rFonts w:ascii="Arial" w:hAnsi="Arial" w:cs="Arial"/>
                  <w:sz w:val="24"/>
                  <w:szCs w:val="24"/>
                </w:rPr>
                <w:t xml:space="preserve"> up to 5</w:t>
              </w:r>
            </w:ins>
          </w:p>
        </w:tc>
      </w:tr>
    </w:tbl>
    <w:p w14:paraId="772725B2" w14:textId="77777777" w:rsidR="006C2F23" w:rsidRPr="00BC5A80" w:rsidRDefault="006C2F23">
      <w:pPr>
        <w:rPr>
          <w:rFonts w:ascii="Arial" w:hAnsi="Arial" w:cs="Arial"/>
          <w:sz w:val="24"/>
          <w:szCs w:val="24"/>
        </w:rPr>
      </w:pPr>
    </w:p>
    <w:sectPr w:rsidR="006C2F23" w:rsidRPr="00BC5A8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hristian Hicks" w:date="2022-02-28T11:49:00Z" w:initials="CH">
    <w:p w14:paraId="5CD191EA" w14:textId="181BFCF3" w:rsidR="00870C80" w:rsidRDefault="00870C80">
      <w:pPr>
        <w:pStyle w:val="CommentText"/>
      </w:pPr>
      <w:r>
        <w:rPr>
          <w:rStyle w:val="CommentReference"/>
        </w:rPr>
        <w:annotationRef/>
      </w:r>
      <w:r>
        <w:t>DAG &amp; Lit review excel sheet</w:t>
      </w:r>
    </w:p>
  </w:comment>
  <w:comment w:id="41" w:author="Judy Harbertson" w:date="2021-10-08T13:48:00Z" w:initials="JH">
    <w:p w14:paraId="7C3C5D92" w14:textId="7F375E8E" w:rsidR="00775C14" w:rsidRDefault="00775C14">
      <w:pPr>
        <w:pStyle w:val="CommentText"/>
      </w:pPr>
      <w:r>
        <w:rPr>
          <w:rStyle w:val="CommentReference"/>
        </w:rPr>
        <w:annotationRef/>
      </w:r>
      <w:r>
        <w:t xml:space="preserve">For example, in the study by smith et al, they reported that working &gt;80 hours </w:t>
      </w:r>
      <w:proofErr w:type="spellStart"/>
      <w:r>
        <w:t>assoc</w:t>
      </w:r>
      <w:proofErr w:type="spellEnd"/>
      <w:r>
        <w:t xml:space="preserve"> 3x increased in </w:t>
      </w:r>
      <w:proofErr w:type="spellStart"/>
      <w:r>
        <w:t>hihgh</w:t>
      </w:r>
      <w:proofErr w:type="spellEnd"/>
      <w:r>
        <w:t xml:space="preserve"> p among 30-50 years in 2019,</w:t>
      </w:r>
    </w:p>
  </w:comment>
  <w:comment w:id="67" w:author="Christian Hicks" w:date="2022-02-12T20:07:00Z" w:initials="CH">
    <w:p w14:paraId="6449939B" w14:textId="21BD81DC" w:rsidR="00804BE2" w:rsidRDefault="00804BE2">
      <w:pPr>
        <w:pStyle w:val="CommentText"/>
      </w:pPr>
      <w:r>
        <w:rPr>
          <w:rStyle w:val="CommentReference"/>
        </w:rPr>
        <w:annotationRef/>
      </w:r>
      <w:r>
        <w:t xml:space="preserve">Note to include another study </w:t>
      </w:r>
      <w:r w:rsidR="00514A8F">
        <w:t>in this section… Working hours and obesity 2020</w:t>
      </w:r>
    </w:p>
  </w:comment>
  <w:comment w:id="76" w:author="Judy Harbertson" w:date="2021-10-08T11:38:00Z" w:initials="JH">
    <w:p w14:paraId="0EB2163B" w14:textId="77777777" w:rsidR="00775C14" w:rsidRDefault="00775C14">
      <w:pPr>
        <w:pStyle w:val="CommentText"/>
      </w:pPr>
      <w:r>
        <w:rPr>
          <w:rStyle w:val="CommentReference"/>
        </w:rPr>
        <w:annotationRef/>
      </w:r>
      <w:r>
        <w:t>Anthropomorphic, ages?</w:t>
      </w:r>
    </w:p>
    <w:p w14:paraId="140B9340" w14:textId="77777777" w:rsidR="00775C14" w:rsidRDefault="00775C14">
      <w:pPr>
        <w:pStyle w:val="CommentText"/>
      </w:pPr>
    </w:p>
    <w:p w14:paraId="35C14AEB" w14:textId="77777777" w:rsidR="00775C14" w:rsidRDefault="00775C14">
      <w:pPr>
        <w:pStyle w:val="CommentText"/>
      </w:pPr>
    </w:p>
    <w:p w14:paraId="1432C662" w14:textId="6A1BD230" w:rsidR="00775C14" w:rsidRDefault="00775C14">
      <w:pPr>
        <w:pStyle w:val="CommentText"/>
      </w:pPr>
      <w:r>
        <w:t>A study was conducted where the investigators examined the association.</w:t>
      </w:r>
    </w:p>
  </w:comment>
  <w:comment w:id="78" w:author="Judy Harbertson" w:date="2021-10-08T13:52:00Z" w:initials="JH">
    <w:p w14:paraId="485B6696" w14:textId="088C5E65" w:rsidR="00775C14" w:rsidRDefault="00775C14">
      <w:pPr>
        <w:pStyle w:val="CommentText"/>
      </w:pPr>
      <w:r>
        <w:rPr>
          <w:rStyle w:val="CommentReference"/>
        </w:rPr>
        <w:annotationRef/>
      </w:r>
      <w:r>
        <w:t>Higher mean TC----</w:t>
      </w:r>
    </w:p>
  </w:comment>
  <w:comment w:id="77" w:author="Judy Harbertson" w:date="2021-10-08T11:39:00Z" w:initials="JH">
    <w:p w14:paraId="7AE85997" w14:textId="2FED0783" w:rsidR="00775C14" w:rsidRDefault="00775C14">
      <w:pPr>
        <w:pStyle w:val="CommentText"/>
      </w:pPr>
      <w:r>
        <w:rPr>
          <w:rStyle w:val="CommentReference"/>
        </w:rPr>
        <w:annotationRef/>
      </w:r>
      <w:r>
        <w:t>?</w:t>
      </w:r>
    </w:p>
  </w:comment>
  <w:comment w:id="79" w:author="Judy Harbertson" w:date="2021-10-08T13:57:00Z" w:initials="JH">
    <w:p w14:paraId="7045B7CD" w14:textId="1AD7AAAA" w:rsidR="00775C14" w:rsidRDefault="00775C14">
      <w:pPr>
        <w:pStyle w:val="CommentText"/>
      </w:pPr>
      <w:r>
        <w:rPr>
          <w:rStyle w:val="CommentReference"/>
        </w:rPr>
        <w:annotationRef/>
      </w:r>
      <w:r>
        <w:t>A similar finding between TC and work hours was reported in France. This study randomly……</w:t>
      </w:r>
    </w:p>
  </w:comment>
  <w:comment w:id="83" w:author="Judy Harbertson" w:date="2021-10-08T11:39:00Z" w:initials="JH">
    <w:p w14:paraId="120DF296" w14:textId="77777777" w:rsidR="00775C14" w:rsidRDefault="00775C14">
      <w:pPr>
        <w:pStyle w:val="CommentText"/>
      </w:pPr>
      <w:r>
        <w:rPr>
          <w:rStyle w:val="CommentReference"/>
        </w:rPr>
        <w:annotationRef/>
      </w:r>
      <w:r>
        <w:t xml:space="preserve">Randomized?—define adverse lipid levels? Proportions? </w:t>
      </w:r>
    </w:p>
    <w:p w14:paraId="37134D74" w14:textId="77777777" w:rsidR="00775C14" w:rsidRDefault="00775C14">
      <w:pPr>
        <w:pStyle w:val="CommentText"/>
      </w:pPr>
    </w:p>
    <w:p w14:paraId="71B00E3A" w14:textId="77777777" w:rsidR="00775C14" w:rsidRDefault="00775C14">
      <w:pPr>
        <w:pStyle w:val="CommentText"/>
      </w:pPr>
      <w:r>
        <w:t xml:space="preserve">Among a randomized selection of adults in France, a survey collecting </w:t>
      </w:r>
      <w:proofErr w:type="spellStart"/>
      <w:r>
        <w:t>dat</w:t>
      </w:r>
      <w:proofErr w:type="spellEnd"/>
      <w:r>
        <w:t xml:space="preserve"> on working hours…..</w:t>
      </w:r>
    </w:p>
    <w:p w14:paraId="56548244" w14:textId="77777777" w:rsidR="00775C14" w:rsidRDefault="00775C14">
      <w:pPr>
        <w:pStyle w:val="CommentText"/>
      </w:pPr>
    </w:p>
    <w:p w14:paraId="7E2A391C" w14:textId="0F98418E" w:rsidR="00775C14" w:rsidRDefault="00775C14">
      <w:pPr>
        <w:pStyle w:val="CommentText"/>
      </w:pPr>
      <w:r>
        <w:t>16-80? 40-50?</w:t>
      </w:r>
    </w:p>
  </w:comment>
  <w:comment w:id="84" w:author="Judy Harbertson" w:date="2021-10-08T13:54:00Z" w:initials="JH">
    <w:p w14:paraId="5F1797AF" w14:textId="50B6BE7D" w:rsidR="00775C14" w:rsidRDefault="00775C14">
      <w:pPr>
        <w:pStyle w:val="CommentText"/>
      </w:pPr>
      <w:r>
        <w:rPr>
          <w:rStyle w:val="CommentReference"/>
        </w:rPr>
        <w:annotationRef/>
      </w:r>
      <w:r>
        <w:t>Confounders--</w:t>
      </w:r>
    </w:p>
  </w:comment>
  <w:comment w:id="85" w:author="Judy Harbertson" w:date="2021-10-08T13:57:00Z" w:initials="JH">
    <w:p w14:paraId="47A05E21" w14:textId="11707458" w:rsidR="00775C14" w:rsidRDefault="00775C14">
      <w:pPr>
        <w:pStyle w:val="CommentText"/>
      </w:pPr>
      <w:r>
        <w:rPr>
          <w:rStyle w:val="CommentReference"/>
        </w:rPr>
        <w:annotationRef/>
      </w:r>
      <w:r>
        <w:t>These association between TC and poor health outcomes have also examine stroke….</w:t>
      </w:r>
    </w:p>
  </w:comment>
  <w:comment w:id="89" w:author="Judy Harbertson" w:date="2021-10-08T13:55:00Z" w:initials="JH">
    <w:p w14:paraId="49F436CB" w14:textId="7D6F7F91" w:rsidR="00775C14" w:rsidRDefault="00775C14">
      <w:pPr>
        <w:pStyle w:val="CommentText"/>
      </w:pPr>
      <w:r>
        <w:rPr>
          <w:rStyle w:val="CommentReference"/>
        </w:rPr>
        <w:annotationRef/>
      </w:r>
      <w:r>
        <w:t>Where located?</w:t>
      </w:r>
    </w:p>
  </w:comment>
  <w:comment w:id="103" w:author="Judy Harbertson" w:date="2021-10-08T11:40:00Z" w:initials="JH">
    <w:p w14:paraId="48905D6E" w14:textId="044F78E6" w:rsidR="00775C14" w:rsidRDefault="00775C14">
      <w:pPr>
        <w:pStyle w:val="CommentText"/>
      </w:pPr>
      <w:r>
        <w:rPr>
          <w:rStyle w:val="CommentReference"/>
        </w:rPr>
        <w:annotationRef/>
      </w:r>
      <w:r>
        <w:t>Little choppy, try to smooth/ process/ condense into domains.</w:t>
      </w:r>
    </w:p>
  </w:comment>
  <w:comment w:id="129" w:author="Judy Harbertson" w:date="2021-10-08T13:39:00Z" w:initials="JH">
    <w:p w14:paraId="4820CEB8" w14:textId="77777777" w:rsidR="00775C14" w:rsidRDefault="00775C14" w:rsidP="00FE767D">
      <w:pPr>
        <w:pStyle w:val="CommentText"/>
        <w:numPr>
          <w:ilvl w:val="0"/>
          <w:numId w:val="2"/>
        </w:numPr>
      </w:pPr>
      <w:r>
        <w:rPr>
          <w:rStyle w:val="CommentReference"/>
        </w:rPr>
        <w:annotationRef/>
      </w:r>
      <w:r>
        <w:t>Key background, 1-2 sentences</w:t>
      </w:r>
    </w:p>
    <w:p w14:paraId="79760549" w14:textId="77777777" w:rsidR="00775C14" w:rsidRDefault="00775C14" w:rsidP="00FE767D">
      <w:pPr>
        <w:pStyle w:val="CommentText"/>
        <w:numPr>
          <w:ilvl w:val="0"/>
          <w:numId w:val="2"/>
        </w:numPr>
      </w:pPr>
      <w:r>
        <w:t>Key what is unknown, 1-2 sentences</w:t>
      </w:r>
    </w:p>
    <w:p w14:paraId="7FEA5849" w14:textId="77777777" w:rsidR="00775C14" w:rsidRDefault="00775C14" w:rsidP="00FE767D">
      <w:pPr>
        <w:pStyle w:val="CommentText"/>
        <w:numPr>
          <w:ilvl w:val="0"/>
          <w:numId w:val="2"/>
        </w:numPr>
      </w:pPr>
      <w:r>
        <w:t>The current study will examine the association between exp and outcome…among….controlling for……</w:t>
      </w:r>
    </w:p>
    <w:p w14:paraId="19D979E3" w14:textId="77777777" w:rsidR="00775C14" w:rsidRDefault="00775C14" w:rsidP="001903E9">
      <w:pPr>
        <w:pStyle w:val="CommentText"/>
      </w:pPr>
    </w:p>
    <w:p w14:paraId="0BAA8840" w14:textId="77777777" w:rsidR="00775C14" w:rsidRDefault="00775C14" w:rsidP="001903E9">
      <w:pPr>
        <w:pStyle w:val="CommentText"/>
      </w:pPr>
    </w:p>
    <w:p w14:paraId="4B8418F8" w14:textId="77777777" w:rsidR="00775C14" w:rsidRDefault="00775C14" w:rsidP="001903E9">
      <w:pPr>
        <w:pStyle w:val="CommentText"/>
      </w:pPr>
    </w:p>
    <w:p w14:paraId="175ED10B" w14:textId="0DB65C11" w:rsidR="00775C14" w:rsidRDefault="00775C14" w:rsidP="001903E9">
      <w:pPr>
        <w:pStyle w:val="CommentText"/>
      </w:pPr>
      <w:r>
        <w:t>2. What is unknown…This has not been examined among a nationwide US population</w:t>
      </w:r>
    </w:p>
    <w:p w14:paraId="5B7AE869" w14:textId="77777777" w:rsidR="00775C14" w:rsidRDefault="00775C14" w:rsidP="001903E9">
      <w:pPr>
        <w:pStyle w:val="CommentText"/>
      </w:pPr>
    </w:p>
    <w:p w14:paraId="3CF3198A" w14:textId="77777777" w:rsidR="00775C14" w:rsidRDefault="00775C14" w:rsidP="001903E9">
      <w:pPr>
        <w:pStyle w:val="CommentText"/>
      </w:pPr>
      <w:r>
        <w:t>Using standardized cut points for working hours</w:t>
      </w:r>
    </w:p>
    <w:p w14:paraId="6AACBA6A" w14:textId="77777777" w:rsidR="00775C14" w:rsidRDefault="00775C14" w:rsidP="001903E9">
      <w:pPr>
        <w:pStyle w:val="CommentText"/>
      </w:pPr>
    </w:p>
    <w:p w14:paraId="3C32D463" w14:textId="752383BD" w:rsidR="00775C14" w:rsidRDefault="00775C14" w:rsidP="001903E9">
      <w:pPr>
        <w:pStyle w:val="CommentText"/>
        <w:numPr>
          <w:ilvl w:val="0"/>
          <w:numId w:val="2"/>
        </w:numPr>
      </w:pPr>
      <w:r>
        <w:t>The current will analyze a nationwide sample to examine the association between working hours and TBC using more standardized not previously reported.</w:t>
      </w:r>
    </w:p>
  </w:comment>
  <w:comment w:id="176" w:author="Judy Harbertson" w:date="2021-10-08T13:59:00Z" w:initials="JH">
    <w:p w14:paraId="6D5F270C" w14:textId="5D72AF17" w:rsidR="00775C14" w:rsidRDefault="00775C14">
      <w:pPr>
        <w:pStyle w:val="CommentText"/>
      </w:pPr>
      <w:r>
        <w:rPr>
          <w:rStyle w:val="CommentReference"/>
        </w:rPr>
        <w:annotationRef/>
      </w:r>
      <w:r>
        <w:t>Among…age……</w:t>
      </w:r>
    </w:p>
  </w:comment>
  <w:comment w:id="184" w:author="Christian Hicks" w:date="2022-02-28T11:43:00Z" w:initials="CH">
    <w:p w14:paraId="4F3AC664" w14:textId="5553EC6D" w:rsidR="00694D65" w:rsidRDefault="00694D65">
      <w:pPr>
        <w:pStyle w:val="CommentText"/>
      </w:pPr>
      <w:r>
        <w:rPr>
          <w:rStyle w:val="CommentReference"/>
        </w:rPr>
        <w:annotationRef/>
      </w:r>
      <w:r>
        <w:t>Add description of post-hoc analysis</w:t>
      </w:r>
    </w:p>
  </w:comment>
  <w:comment w:id="209" w:author="Sahar Nafez" w:date="2021-11-18T16:54:00Z" w:initials="SN">
    <w:p w14:paraId="74A296A6" w14:textId="77777777" w:rsidR="00775C14" w:rsidRPr="00D91B4C"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Describe overview of age, men, women—other defining criteria</w:t>
      </w:r>
    </w:p>
    <w:p w14:paraId="1C7A49E7" w14:textId="77777777" w:rsidR="00775C14" w:rsidRPr="00D91B4C" w:rsidRDefault="00775C14" w:rsidP="002A5F27">
      <w:pPr>
        <w:pStyle w:val="NormalWeb"/>
        <w:spacing w:before="0" w:beforeAutospacing="0" w:after="0" w:afterAutospacing="0"/>
        <w:ind w:left="720"/>
        <w:textAlignment w:val="baseline"/>
        <w:rPr>
          <w:rFonts w:ascii="Arial" w:hAnsi="Arial" w:cs="Arial"/>
          <w:color w:val="FF0000"/>
          <w:sz w:val="22"/>
          <w:szCs w:val="22"/>
        </w:rPr>
      </w:pPr>
      <w:r>
        <w:rPr>
          <w:color w:val="FF0000"/>
          <w:sz w:val="22"/>
          <w:szCs w:val="22"/>
        </w:rPr>
        <w:t>Some more specifications would be helpful like “men and women 18 years of age and older” etc. etc.</w:t>
      </w:r>
    </w:p>
    <w:p w14:paraId="1A71F677" w14:textId="77777777" w:rsidR="00775C14" w:rsidRDefault="00775C14" w:rsidP="002A5F27">
      <w:pPr>
        <w:pStyle w:val="NormalWeb"/>
        <w:numPr>
          <w:ilvl w:val="0"/>
          <w:numId w:val="4"/>
        </w:numPr>
        <w:spacing w:before="0" w:beforeAutospacing="0" w:after="0" w:afterAutospacing="0"/>
        <w:textAlignment w:val="baseline"/>
        <w:rPr>
          <w:rFonts w:ascii="Arial" w:hAnsi="Arial" w:cs="Arial"/>
          <w:color w:val="000000"/>
          <w:sz w:val="22"/>
          <w:szCs w:val="22"/>
        </w:rPr>
      </w:pPr>
      <w:r>
        <w:rPr>
          <w:color w:val="000000"/>
          <w:sz w:val="22"/>
          <w:szCs w:val="22"/>
        </w:rPr>
        <w:t>Eligibility/inclusion criteria</w:t>
      </w:r>
    </w:p>
    <w:p w14:paraId="2108FB04"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List criteria the participant had to meet to be included in the study analysis (example: Participants were included in study analysis if they reported the key outcome, exposure, age and sex.) </w:t>
      </w:r>
    </w:p>
    <w:p w14:paraId="70927C60" w14:textId="77777777" w:rsidR="00775C14" w:rsidRPr="00D91B4C" w:rsidRDefault="00775C14" w:rsidP="002A5F27">
      <w:pPr>
        <w:pStyle w:val="NormalWeb"/>
        <w:numPr>
          <w:ilvl w:val="1"/>
          <w:numId w:val="5"/>
        </w:numPr>
        <w:spacing w:before="0" w:beforeAutospacing="0" w:after="0" w:afterAutospacing="0"/>
        <w:textAlignment w:val="baseline"/>
        <w:rPr>
          <w:rFonts w:ascii="Courier New" w:hAnsi="Courier New" w:cs="Courier New"/>
          <w:color w:val="000000"/>
          <w:sz w:val="22"/>
          <w:szCs w:val="22"/>
        </w:rPr>
      </w:pPr>
      <w:r>
        <w:rPr>
          <w:color w:val="000000"/>
          <w:sz w:val="22"/>
          <w:szCs w:val="22"/>
        </w:rPr>
        <w:t>report starting n and final n—as well as individual n’s for each variable exclusion (n=8 were excluded because they were missing age, n = 10 were excluded for missing responses to primary exposure)—this will ultimately be reported in the results but do this in here for now and move it later)</w:t>
      </w:r>
    </w:p>
    <w:p w14:paraId="3EBA6A5B" w14:textId="77777777" w:rsidR="00775C14" w:rsidRPr="00D91B4C" w:rsidRDefault="00775C14" w:rsidP="002A5F27">
      <w:pPr>
        <w:pStyle w:val="NormalWeb"/>
        <w:spacing w:before="0" w:beforeAutospacing="0" w:after="0" w:afterAutospacing="0"/>
        <w:ind w:left="1080"/>
        <w:textAlignment w:val="baseline"/>
        <w:rPr>
          <w:rFonts w:ascii="Courier New" w:hAnsi="Courier New" w:cs="Courier New"/>
          <w:color w:val="FF0000"/>
          <w:sz w:val="22"/>
          <w:szCs w:val="22"/>
        </w:rPr>
      </w:pPr>
      <w:r>
        <w:rPr>
          <w:color w:val="FF0000"/>
          <w:sz w:val="22"/>
          <w:szCs w:val="22"/>
        </w:rPr>
        <w:t>Specify why you removed those ~7000 participants, I know it’s redundant because we have the flow chart but it’s what their instructions specify -_-</w:t>
      </w:r>
    </w:p>
    <w:p w14:paraId="108F0C17" w14:textId="77777777" w:rsidR="00775C14" w:rsidRDefault="00775C14" w:rsidP="002A5F27">
      <w:pPr>
        <w:pStyle w:val="CommentText"/>
      </w:pPr>
    </w:p>
  </w:comment>
  <w:comment w:id="216" w:author="Christian Hicks" w:date="2021-12-10T23:54:00Z" w:initials="CH">
    <w:p w14:paraId="42A6C529" w14:textId="4EF7C599" w:rsidR="00FD320C" w:rsidRDefault="00FD320C">
      <w:pPr>
        <w:pStyle w:val="CommentText"/>
      </w:pPr>
      <w:r>
        <w:rPr>
          <w:rStyle w:val="CommentReference"/>
        </w:rPr>
        <w:annotationRef/>
      </w:r>
      <w:r>
        <w:t xml:space="preserve">Dr. </w:t>
      </w:r>
      <w:proofErr w:type="spellStart"/>
      <w:r>
        <w:t>Harbertson’s</w:t>
      </w:r>
      <w:proofErr w:type="spellEnd"/>
      <w:r>
        <w:t xml:space="preserve"> comment: “</w:t>
      </w:r>
      <w:r>
        <w:rPr>
          <w:noProof/>
        </w:rPr>
        <w:t>explain this in more detail-- selected if they had complete information for their blood test on cholesterol and complete information on the survey question regarding work hours?”</w:t>
      </w:r>
    </w:p>
  </w:comment>
  <w:comment w:id="232" w:author="Sahar Nafez" w:date="2021-11-18T16:54:00Z" w:initials="SN">
    <w:p w14:paraId="5ACF7877" w14:textId="77777777" w:rsidR="00775C14" w:rsidRDefault="00775C14" w:rsidP="002A5F27">
      <w:pPr>
        <w:pStyle w:val="NormalWeb"/>
        <w:numPr>
          <w:ilvl w:val="0"/>
          <w:numId w:val="6"/>
        </w:numPr>
        <w:spacing w:before="0" w:beforeAutospacing="0" w:after="0" w:afterAutospacing="0"/>
        <w:textAlignment w:val="baseline"/>
        <w:rPr>
          <w:rFonts w:ascii="Arial" w:hAnsi="Arial" w:cs="Arial"/>
          <w:color w:val="000000"/>
          <w:sz w:val="22"/>
          <w:szCs w:val="22"/>
        </w:rPr>
      </w:pPr>
      <w:r>
        <w:rPr>
          <w:rStyle w:val="CommentReference"/>
        </w:rPr>
        <w:annotationRef/>
      </w:r>
      <w:r>
        <w:rPr>
          <w:color w:val="000000"/>
          <w:sz w:val="22"/>
          <w:szCs w:val="22"/>
        </w:rPr>
        <w:t xml:space="preserve">Primary outcome – </w:t>
      </w:r>
      <w:r>
        <w:rPr>
          <w:color w:val="FF0000"/>
          <w:sz w:val="22"/>
          <w:szCs w:val="22"/>
        </w:rPr>
        <w:t>Perfect! Hit all their points, no comments from me</w:t>
      </w:r>
    </w:p>
    <w:p w14:paraId="644D4A37" w14:textId="77777777" w:rsidR="00775C14" w:rsidRDefault="00775C14" w:rsidP="002A5F27">
      <w:pPr>
        <w:pStyle w:val="NormalWeb"/>
        <w:numPr>
          <w:ilvl w:val="1"/>
          <w:numId w:val="7"/>
        </w:numPr>
        <w:spacing w:before="0" w:beforeAutospacing="0" w:after="0" w:afterAutospacing="0"/>
        <w:textAlignment w:val="baseline"/>
        <w:rPr>
          <w:b/>
          <w:bCs/>
          <w:color w:val="000000"/>
          <w:sz w:val="22"/>
          <w:szCs w:val="22"/>
        </w:rPr>
      </w:pPr>
      <w:r>
        <w:rPr>
          <w:b/>
          <w:bCs/>
          <w:color w:val="000000"/>
          <w:sz w:val="22"/>
          <w:szCs w:val="22"/>
        </w:rPr>
        <w:t>Write out the exact question was used to assess your outcome.</w:t>
      </w:r>
    </w:p>
    <w:p w14:paraId="042509C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were the initial response options? the final categorizations? Which of the initial response options went into each of the final categories?</w:t>
      </w:r>
    </w:p>
    <w:p w14:paraId="1BF5036B"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measurement tool was used (if this applies)</w:t>
      </w:r>
    </w:p>
    <w:p w14:paraId="2190D778" w14:textId="77777777" w:rsidR="00775C14"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What was the cut-off to describe screen positive etc. Diabetes was defined as a blood glucose level of &gt;…. (be specific!)</w:t>
      </w:r>
    </w:p>
    <w:p w14:paraId="4CA6E7E4" w14:textId="77777777" w:rsidR="00775C14" w:rsidRDefault="00775C14" w:rsidP="002A5F27">
      <w:pPr>
        <w:pStyle w:val="NormalWeb"/>
        <w:numPr>
          <w:ilvl w:val="0"/>
          <w:numId w:val="7"/>
        </w:numPr>
        <w:spacing w:before="0" w:beforeAutospacing="0" w:after="0" w:afterAutospacing="0"/>
        <w:textAlignment w:val="baseline"/>
        <w:rPr>
          <w:rFonts w:ascii="Arial" w:hAnsi="Arial" w:cs="Arial"/>
          <w:color w:val="000000"/>
          <w:sz w:val="22"/>
          <w:szCs w:val="22"/>
        </w:rPr>
      </w:pPr>
      <w:r>
        <w:rPr>
          <w:color w:val="000000"/>
          <w:sz w:val="22"/>
          <w:szCs w:val="22"/>
        </w:rPr>
        <w:t>Primary exposure (s)</w:t>
      </w:r>
    </w:p>
    <w:p w14:paraId="3A1AF2BD" w14:textId="77777777" w:rsidR="00775C14" w:rsidRPr="008F4FCE" w:rsidRDefault="00775C14" w:rsidP="002A5F27">
      <w:pPr>
        <w:pStyle w:val="NormalWeb"/>
        <w:numPr>
          <w:ilvl w:val="1"/>
          <w:numId w:val="7"/>
        </w:numPr>
        <w:spacing w:before="0" w:beforeAutospacing="0" w:after="0" w:afterAutospacing="0"/>
        <w:textAlignment w:val="baseline"/>
        <w:rPr>
          <w:rFonts w:ascii="Courier New" w:hAnsi="Courier New" w:cs="Courier New"/>
          <w:color w:val="000000"/>
          <w:sz w:val="22"/>
          <w:szCs w:val="22"/>
        </w:rPr>
      </w:pPr>
      <w:r>
        <w:rPr>
          <w:color w:val="000000"/>
          <w:sz w:val="22"/>
          <w:szCs w:val="22"/>
        </w:rPr>
        <w:t>Same as above</w:t>
      </w:r>
    </w:p>
  </w:comment>
  <w:comment w:id="239" w:author="Sahar Nafez" w:date="2021-11-18T17:02:00Z" w:initials="SN">
    <w:p w14:paraId="36DF1F7E" w14:textId="77777777" w:rsidR="00775C14" w:rsidRDefault="00775C14" w:rsidP="002A5F27">
      <w:pPr>
        <w:pStyle w:val="CommentText"/>
      </w:pPr>
      <w:r>
        <w:rPr>
          <w:rStyle w:val="CommentReference"/>
        </w:rPr>
        <w:annotationRef/>
      </w:r>
      <w:r w:rsidRPr="00081EE4">
        <w:rPr>
          <w:color w:val="FF0000"/>
        </w:rPr>
        <w:t>Awkwardly phrased</w:t>
      </w:r>
    </w:p>
  </w:comment>
  <w:comment w:id="242" w:author="Christian Hicks" w:date="2021-12-10T23:57:00Z" w:initials="CH">
    <w:p w14:paraId="0BCDFE48" w14:textId="3DB1B2ED" w:rsidR="003D04F2" w:rsidRDefault="003D04F2">
      <w:pPr>
        <w:pStyle w:val="CommentText"/>
      </w:pPr>
      <w:r>
        <w:rPr>
          <w:rStyle w:val="CommentReference"/>
        </w:rPr>
        <w:annotationRef/>
      </w:r>
      <w:r>
        <w:t xml:space="preserve">Dr. </w:t>
      </w:r>
      <w:proofErr w:type="spellStart"/>
      <w:r>
        <w:t>Harbertson’s</w:t>
      </w:r>
      <w:proofErr w:type="spellEnd"/>
      <w:r>
        <w:t xml:space="preserve"> comment: “</w:t>
      </w:r>
      <w:r>
        <w:rPr>
          <w:noProof/>
        </w:rPr>
        <w:t>not sure what you mean by this?”</w:t>
      </w:r>
    </w:p>
  </w:comment>
  <w:comment w:id="247" w:author="Christian Hicks" w:date="2021-12-10T23:54:00Z" w:initials="CH">
    <w:p w14:paraId="7EEC4E2F"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explain in more detail-- for individuals who reported they worked at a job or business, they were asked the follow-up question "How many hours....”</w:t>
      </w:r>
    </w:p>
  </w:comment>
  <w:comment w:id="248" w:author="Christian Hicks" w:date="2021-12-10T23:56:00Z" w:initials="CH">
    <w:p w14:paraId="4A806E17"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will need to explain somewhere why you chose to cap it this way and also why you included 1-5 together in one category.”</w:t>
      </w:r>
    </w:p>
  </w:comment>
  <w:comment w:id="249" w:author="Christian Hicks" w:date="2021-12-10T23:56:00Z" w:initials="CH">
    <w:p w14:paraId="3C0C3C80" w14:textId="77777777" w:rsidR="00DC2E4B" w:rsidRDefault="00DC2E4B" w:rsidP="00DC2E4B">
      <w:pPr>
        <w:pStyle w:val="CommentText"/>
      </w:pPr>
      <w:r>
        <w:rPr>
          <w:rStyle w:val="CommentReference"/>
        </w:rPr>
        <w:annotationRef/>
      </w:r>
      <w:r>
        <w:t xml:space="preserve">Dr. </w:t>
      </w:r>
      <w:proofErr w:type="spellStart"/>
      <w:r>
        <w:t>Harbertson’s</w:t>
      </w:r>
      <w:proofErr w:type="spellEnd"/>
      <w:r>
        <w:t xml:space="preserve"> comment: “</w:t>
      </w:r>
      <w:r>
        <w:rPr>
          <w:noProof/>
        </w:rPr>
        <w:t>You can simplify the next few sentences by simply saying...individuals who refused to report a response or reported 'don't know' ......were excluded from analysis....but this information can go in the above 'study population' section when you are discussing inclusion/ exclusion criteria also and then you can delete it from this section.”</w:t>
      </w:r>
    </w:p>
  </w:comment>
  <w:comment w:id="256" w:author="Christian Hicks" w:date="2021-12-10T23:10:00Z" w:initials="CH">
    <w:p w14:paraId="4F28BD5B" w14:textId="09527515" w:rsidR="008267EC" w:rsidRDefault="008267EC">
      <w:pPr>
        <w:pStyle w:val="CommentText"/>
      </w:pPr>
      <w:r>
        <w:rPr>
          <w:rStyle w:val="CommentReference"/>
        </w:rPr>
        <w:annotationRef/>
      </w:r>
      <w:r>
        <w:t>Cite the most similar studies from lit review</w:t>
      </w:r>
    </w:p>
  </w:comment>
  <w:comment w:id="257" w:author="Christian Hicks [2]" w:date="2022-02-28T10:20:00Z" w:initials="CH">
    <w:p w14:paraId="6A29BAE6" w14:textId="654E883C" w:rsidR="00D15E5F" w:rsidRDefault="00D15E5F">
      <w:pPr>
        <w:pStyle w:val="CommentText"/>
      </w:pPr>
      <w:r>
        <w:rPr>
          <w:rStyle w:val="CommentReference"/>
        </w:rPr>
        <w:annotationRef/>
      </w:r>
      <w:r>
        <w:t xml:space="preserve">Cite similar studies. Explain model building process, 10% change in effect size, </w:t>
      </w:r>
      <w:proofErr w:type="spellStart"/>
      <w:r>
        <w:t>dag</w:t>
      </w:r>
      <w:proofErr w:type="spellEnd"/>
      <w:r>
        <w:t xml:space="preserve">, </w:t>
      </w:r>
      <w:proofErr w:type="spellStart"/>
      <w:r>
        <w:t>etc</w:t>
      </w:r>
      <w:proofErr w:type="spellEnd"/>
    </w:p>
  </w:comment>
  <w:comment w:id="265" w:author="Christian Hicks" w:date="2021-12-10T23:15:00Z" w:initials="CH">
    <w:p w14:paraId="2485BED3" w14:textId="3DEC9E44" w:rsidR="004F7664" w:rsidRDefault="004F7664">
      <w:pPr>
        <w:pStyle w:val="CommentText"/>
      </w:pPr>
      <w:r>
        <w:rPr>
          <w:rStyle w:val="CommentReference"/>
        </w:rPr>
        <w:annotationRef/>
      </w:r>
      <w:r>
        <w:t>Reconsider the accuracy of this label (GED is not a “HS diploma”)</w:t>
      </w:r>
    </w:p>
  </w:comment>
  <w:comment w:id="524" w:author="Christian Hicks" w:date="2021-12-10T15:00:00Z" w:initials="CH">
    <w:p w14:paraId="2836CA83" w14:textId="77777777" w:rsidR="00950197" w:rsidRDefault="00950197" w:rsidP="00950197">
      <w:pPr>
        <w:pStyle w:val="CommentText"/>
      </w:pPr>
      <w:r>
        <w:rPr>
          <w:rStyle w:val="CommentReference"/>
        </w:rPr>
        <w:annotationRef/>
      </w:r>
      <w:r>
        <w:t>Maybe describe as a difference in means with 95%CI</w:t>
      </w:r>
    </w:p>
  </w:comment>
  <w:comment w:id="546" w:author="Christian Hicks" w:date="2021-11-02T15:35:00Z" w:initials="CH">
    <w:p w14:paraId="65A48BE8" w14:textId="77777777" w:rsidR="00BC2E65" w:rsidRDefault="00BC2E65" w:rsidP="00BC2E65">
      <w:pPr>
        <w:pStyle w:val="CommentText"/>
      </w:pPr>
      <w:r>
        <w:rPr>
          <w:rStyle w:val="CommentReference"/>
        </w:rPr>
        <w:annotationRef/>
      </w:r>
      <w:r>
        <w:t xml:space="preserve">Dr. </w:t>
      </w:r>
      <w:proofErr w:type="spellStart"/>
      <w:r>
        <w:t>Harbertson’s</w:t>
      </w:r>
      <w:proofErr w:type="spellEnd"/>
      <w:r>
        <w:t xml:space="preserve"> notes on Canvas:</w:t>
      </w:r>
    </w:p>
    <w:p w14:paraId="7498365E" w14:textId="77777777" w:rsidR="00BC2E65" w:rsidRDefault="00BC2E65" w:rsidP="00BC2E65">
      <w:pPr>
        <w:pStyle w:val="CommentText"/>
      </w:pPr>
    </w:p>
    <w:p w14:paraId="0E6AB45B" w14:textId="77777777" w:rsidR="00BC2E65" w:rsidRDefault="00BC2E65" w:rsidP="00BC2E65">
      <w:pPr>
        <w:pStyle w:val="CommentText"/>
      </w:pPr>
      <w:r>
        <w:t xml:space="preserve">I would keep decimals consistent so 189.50 and then 55.90 etc. </w:t>
      </w:r>
    </w:p>
    <w:p w14:paraId="2E95B272" w14:textId="77777777" w:rsidR="00BC2E65" w:rsidRDefault="00BC2E65" w:rsidP="00BC2E65">
      <w:pPr>
        <w:pStyle w:val="CommentText"/>
      </w:pPr>
    </w:p>
    <w:p w14:paraId="3FEB7969" w14:textId="77777777" w:rsidR="00BC2E65" w:rsidRDefault="00BC2E65" w:rsidP="00BC2E65">
      <w:pPr>
        <w:pStyle w:val="CommentText"/>
      </w:pPr>
      <w:r>
        <w:t>in your final model- cholesterol (continuous) and doctor says cholesterol is high may be collinear- may consider dropping one as they may overlap quite a bit.</w:t>
      </w:r>
    </w:p>
  </w:comment>
  <w:comment w:id="915" w:author="Christian Hicks" w:date="2021-11-02T15:34:00Z" w:initials="CH">
    <w:p w14:paraId="302BAE26" w14:textId="77777777" w:rsidR="00224BEC" w:rsidRDefault="00224BEC" w:rsidP="00224BEC">
      <w:pPr>
        <w:pStyle w:val="CommentText"/>
      </w:pPr>
      <w:r>
        <w:rPr>
          <w:rStyle w:val="CommentReference"/>
        </w:rPr>
        <w:annotationRef/>
      </w:r>
      <w:r>
        <w:t xml:space="preserve">Add these associations to a new column and report parameter estimates &amp; </w:t>
      </w:r>
      <w:proofErr w:type="spellStart"/>
      <w:r>
        <w:t>pv</w:t>
      </w:r>
      <w:proofErr w:type="spellEnd"/>
    </w:p>
  </w:comment>
  <w:comment w:id="1199" w:author="Christian Hicks" w:date="2022-01-04T12:24:00Z" w:initials="CH">
    <w:p w14:paraId="48137061" w14:textId="77777777" w:rsidR="007E4327" w:rsidRDefault="007E4327" w:rsidP="007E4327">
      <w:pPr>
        <w:pStyle w:val="CommentText"/>
      </w:pPr>
      <w:r>
        <w:rPr>
          <w:rStyle w:val="CommentReference"/>
        </w:rPr>
        <w:annotationRef/>
      </w:r>
      <w:r>
        <w:t>Only include one: p-value or Conf Int</w:t>
      </w:r>
    </w:p>
  </w:comment>
  <w:comment w:id="1344" w:author="Christian Hicks" w:date="2022-02-28T11:44:00Z" w:initials="CH">
    <w:p w14:paraId="6A37BA59" w14:textId="3C45F02C" w:rsidR="00694D65" w:rsidRDefault="00694D65">
      <w:pPr>
        <w:pStyle w:val="CommentText"/>
      </w:pPr>
      <w:r>
        <w:rPr>
          <w:rStyle w:val="CommentReference"/>
        </w:rPr>
        <w:annotationRef/>
      </w:r>
      <w:r>
        <w:t>Discuss post-hoc analysis, maybe in the implications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D191EA" w15:done="0"/>
  <w15:commentEx w15:paraId="7C3C5D92" w15:done="0"/>
  <w15:commentEx w15:paraId="6449939B" w15:done="0"/>
  <w15:commentEx w15:paraId="1432C662" w15:done="0"/>
  <w15:commentEx w15:paraId="485B6696" w15:done="0"/>
  <w15:commentEx w15:paraId="7AE85997" w15:done="0"/>
  <w15:commentEx w15:paraId="7045B7CD" w15:done="0"/>
  <w15:commentEx w15:paraId="7E2A391C" w15:done="0"/>
  <w15:commentEx w15:paraId="5F1797AF" w15:done="0"/>
  <w15:commentEx w15:paraId="47A05E21" w15:done="0"/>
  <w15:commentEx w15:paraId="49F436CB" w15:done="0"/>
  <w15:commentEx w15:paraId="48905D6E" w15:done="0"/>
  <w15:commentEx w15:paraId="3C32D463" w15:done="0"/>
  <w15:commentEx w15:paraId="6D5F270C" w15:done="0"/>
  <w15:commentEx w15:paraId="4F3AC664" w15:done="0"/>
  <w15:commentEx w15:paraId="108F0C17" w15:done="0"/>
  <w15:commentEx w15:paraId="42A6C529" w15:done="0"/>
  <w15:commentEx w15:paraId="3A1AF2BD" w15:done="0"/>
  <w15:commentEx w15:paraId="36DF1F7E" w15:done="0"/>
  <w15:commentEx w15:paraId="0BCDFE48" w15:done="0"/>
  <w15:commentEx w15:paraId="7EEC4E2F" w15:done="0"/>
  <w15:commentEx w15:paraId="4A806E17" w15:done="0"/>
  <w15:commentEx w15:paraId="3C0C3C80" w15:done="0"/>
  <w15:commentEx w15:paraId="4F28BD5B" w15:done="0"/>
  <w15:commentEx w15:paraId="6A29BAE6" w15:done="0"/>
  <w15:commentEx w15:paraId="2485BED3" w15:done="0"/>
  <w15:commentEx w15:paraId="2836CA83" w15:done="0"/>
  <w15:commentEx w15:paraId="3FEB7969" w15:done="0"/>
  <w15:commentEx w15:paraId="302BAE26" w15:done="0"/>
  <w15:commentEx w15:paraId="48137061" w15:done="0"/>
  <w15:commentEx w15:paraId="6A37BA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73567" w16cex:dateUtc="2022-02-28T19:49:00Z"/>
  <w16cex:commentExtensible w16cex:durableId="250ACAA0" w16cex:dateUtc="2021-10-08T20:48:00Z"/>
  <w16cex:commentExtensible w16cex:durableId="25B291ED" w16cex:dateUtc="2022-02-13T04:07:00Z"/>
  <w16cex:commentExtensible w16cex:durableId="250AAC48" w16cex:dateUtc="2021-10-08T18:38:00Z"/>
  <w16cex:commentExtensible w16cex:durableId="250ACBAE" w16cex:dateUtc="2021-10-08T20:52:00Z"/>
  <w16cex:commentExtensible w16cex:durableId="250AAC6A" w16cex:dateUtc="2021-10-08T18:39:00Z"/>
  <w16cex:commentExtensible w16cex:durableId="250ACCBB" w16cex:dateUtc="2021-10-08T20:57:00Z"/>
  <w16cex:commentExtensible w16cex:durableId="250AAC76" w16cex:dateUtc="2021-10-08T18:39:00Z"/>
  <w16cex:commentExtensible w16cex:durableId="250ACC1D" w16cex:dateUtc="2021-10-08T20:54:00Z"/>
  <w16cex:commentExtensible w16cex:durableId="250ACCE0" w16cex:dateUtc="2021-10-08T20:57:00Z"/>
  <w16cex:commentExtensible w16cex:durableId="250ACC57" w16cex:dateUtc="2021-10-08T20:55:00Z"/>
  <w16cex:commentExtensible w16cex:durableId="250AAC96" w16cex:dateUtc="2021-10-08T18:40:00Z"/>
  <w16cex:commentExtensible w16cex:durableId="250AC8AC" w16cex:dateUtc="2021-10-08T20:39:00Z"/>
  <w16cex:commentExtensible w16cex:durableId="250ACD25" w16cex:dateUtc="2021-10-08T20:59:00Z"/>
  <w16cex:commentExtensible w16cex:durableId="25C733F2" w16cex:dateUtc="2022-02-28T19:43:00Z"/>
  <w16cex:commentExtensible w16cex:durableId="254103BD" w16cex:dateUtc="2021-11-19T00:54:00Z"/>
  <w16cex:commentExtensible w16cex:durableId="255E671C" w16cex:dateUtc="2021-12-11T07:54:00Z"/>
  <w16cex:commentExtensible w16cex:durableId="254103D3" w16cex:dateUtc="2021-11-19T00:54:00Z"/>
  <w16cex:commentExtensible w16cex:durableId="25410597" w16cex:dateUtc="2021-11-19T01:02:00Z"/>
  <w16cex:commentExtensible w16cex:durableId="255E67DF" w16cex:dateUtc="2021-12-11T07:57:00Z"/>
  <w16cex:commentExtensible w16cex:durableId="255E6752" w16cex:dateUtc="2021-12-11T07:54:00Z"/>
  <w16cex:commentExtensible w16cex:durableId="255E67A1" w16cex:dateUtc="2021-12-11T07:56:00Z"/>
  <w16cex:commentExtensible w16cex:durableId="255E67C4" w16cex:dateUtc="2021-12-11T07:56:00Z"/>
  <w16cex:commentExtensible w16cex:durableId="255E5CDB" w16cex:dateUtc="2021-12-11T07:10:00Z"/>
  <w16cex:commentExtensible w16cex:durableId="25C7206F" w16cex:dateUtc="2022-02-28T18:20:00Z"/>
  <w16cex:commentExtensible w16cex:durableId="255E5E1B" w16cex:dateUtc="2021-12-11T07:15:00Z"/>
  <w16cex:commentExtensible w16cex:durableId="255DE9F9" w16cex:dateUtc="2021-12-10T23:00:00Z"/>
  <w16cex:commentExtensible w16cex:durableId="252BD936" w16cex:dateUtc="2021-11-02T22:35:00Z"/>
  <w16cex:commentExtensible w16cex:durableId="252BD90A" w16cex:dateUtc="2021-11-02T22:34:00Z"/>
  <w16cex:commentExtensible w16cex:durableId="257EBB04" w16cex:dateUtc="2022-01-04T20:24:00Z"/>
  <w16cex:commentExtensible w16cex:durableId="25C7341B" w16cex:dateUtc="2022-02-28T19: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D191EA" w16cid:durableId="25C73567"/>
  <w16cid:commentId w16cid:paraId="7C3C5D92" w16cid:durableId="250ACAA0"/>
  <w16cid:commentId w16cid:paraId="6449939B" w16cid:durableId="25B291ED"/>
  <w16cid:commentId w16cid:paraId="1432C662" w16cid:durableId="250AAC48"/>
  <w16cid:commentId w16cid:paraId="485B6696" w16cid:durableId="250ACBAE"/>
  <w16cid:commentId w16cid:paraId="7AE85997" w16cid:durableId="250AAC6A"/>
  <w16cid:commentId w16cid:paraId="7045B7CD" w16cid:durableId="250ACCBB"/>
  <w16cid:commentId w16cid:paraId="7E2A391C" w16cid:durableId="250AAC76"/>
  <w16cid:commentId w16cid:paraId="5F1797AF" w16cid:durableId="250ACC1D"/>
  <w16cid:commentId w16cid:paraId="47A05E21" w16cid:durableId="250ACCE0"/>
  <w16cid:commentId w16cid:paraId="49F436CB" w16cid:durableId="250ACC57"/>
  <w16cid:commentId w16cid:paraId="48905D6E" w16cid:durableId="250AAC96"/>
  <w16cid:commentId w16cid:paraId="3C32D463" w16cid:durableId="250AC8AC"/>
  <w16cid:commentId w16cid:paraId="6D5F270C" w16cid:durableId="250ACD25"/>
  <w16cid:commentId w16cid:paraId="4F3AC664" w16cid:durableId="25C733F2"/>
  <w16cid:commentId w16cid:paraId="108F0C17" w16cid:durableId="254103BD"/>
  <w16cid:commentId w16cid:paraId="42A6C529" w16cid:durableId="255E671C"/>
  <w16cid:commentId w16cid:paraId="3A1AF2BD" w16cid:durableId="254103D3"/>
  <w16cid:commentId w16cid:paraId="36DF1F7E" w16cid:durableId="25410597"/>
  <w16cid:commentId w16cid:paraId="0BCDFE48" w16cid:durableId="255E67DF"/>
  <w16cid:commentId w16cid:paraId="7EEC4E2F" w16cid:durableId="255E6752"/>
  <w16cid:commentId w16cid:paraId="4A806E17" w16cid:durableId="255E67A1"/>
  <w16cid:commentId w16cid:paraId="3C0C3C80" w16cid:durableId="255E67C4"/>
  <w16cid:commentId w16cid:paraId="4F28BD5B" w16cid:durableId="255E5CDB"/>
  <w16cid:commentId w16cid:paraId="6A29BAE6" w16cid:durableId="25C7206F"/>
  <w16cid:commentId w16cid:paraId="2485BED3" w16cid:durableId="255E5E1B"/>
  <w16cid:commentId w16cid:paraId="2836CA83" w16cid:durableId="255DE9F9"/>
  <w16cid:commentId w16cid:paraId="3FEB7969" w16cid:durableId="252BD936"/>
  <w16cid:commentId w16cid:paraId="302BAE26" w16cid:durableId="252BD90A"/>
  <w16cid:commentId w16cid:paraId="48137061" w16cid:durableId="257EBB04"/>
  <w16cid:commentId w16cid:paraId="6A37BA59" w16cid:durableId="25C734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342E4" w14:textId="77777777" w:rsidR="00947100" w:rsidRDefault="00947100" w:rsidP="00222B46">
      <w:pPr>
        <w:spacing w:after="0" w:line="240" w:lineRule="auto"/>
      </w:pPr>
      <w:r>
        <w:separator/>
      </w:r>
    </w:p>
  </w:endnote>
  <w:endnote w:type="continuationSeparator" w:id="0">
    <w:p w14:paraId="0597E552" w14:textId="77777777" w:rsidR="00947100" w:rsidRDefault="00947100" w:rsidP="00222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9963870"/>
      <w:docPartObj>
        <w:docPartGallery w:val="Page Numbers (Bottom of Page)"/>
        <w:docPartUnique/>
      </w:docPartObj>
    </w:sdtPr>
    <w:sdtEndPr>
      <w:rPr>
        <w:noProof/>
      </w:rPr>
    </w:sdtEndPr>
    <w:sdtContent>
      <w:p w14:paraId="412E8FDB" w14:textId="0072DE04" w:rsidR="00775C14" w:rsidRDefault="00775C1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E59EC62" w14:textId="77777777" w:rsidR="00775C14" w:rsidRDefault="00775C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EA965" w14:textId="77777777" w:rsidR="00947100" w:rsidRDefault="00947100" w:rsidP="00222B46">
      <w:pPr>
        <w:spacing w:after="0" w:line="240" w:lineRule="auto"/>
      </w:pPr>
      <w:r>
        <w:separator/>
      </w:r>
    </w:p>
  </w:footnote>
  <w:footnote w:type="continuationSeparator" w:id="0">
    <w:p w14:paraId="541BDBE7" w14:textId="77777777" w:rsidR="00947100" w:rsidRDefault="00947100" w:rsidP="00222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3EEFC" w14:textId="03426321" w:rsidR="00775C14" w:rsidRDefault="00775C14" w:rsidP="00222B46">
    <w:pPr>
      <w:pStyle w:val="Header"/>
      <w:jc w:val="right"/>
    </w:pPr>
    <w:r>
      <w:t>Christian Hicks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238B8"/>
    <w:multiLevelType w:val="multilevel"/>
    <w:tmpl w:val="4108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E34BAC"/>
    <w:multiLevelType w:val="hybridMultilevel"/>
    <w:tmpl w:val="A7EEE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DB283C"/>
    <w:multiLevelType w:val="hybridMultilevel"/>
    <w:tmpl w:val="7E7A8BBC"/>
    <w:lvl w:ilvl="0" w:tplc="427278DE">
      <w:start w:val="1"/>
      <w:numFmt w:val="decimal"/>
      <w:lvlText w:val="%1."/>
      <w:lvlJc w:val="left"/>
      <w:pPr>
        <w:tabs>
          <w:tab w:val="num" w:pos="720"/>
        </w:tabs>
        <w:ind w:left="720" w:hanging="360"/>
      </w:pPr>
    </w:lvl>
    <w:lvl w:ilvl="1" w:tplc="7DACBB24" w:tentative="1">
      <w:start w:val="1"/>
      <w:numFmt w:val="decimal"/>
      <w:lvlText w:val="%2."/>
      <w:lvlJc w:val="left"/>
      <w:pPr>
        <w:tabs>
          <w:tab w:val="num" w:pos="1440"/>
        </w:tabs>
        <w:ind w:left="1440" w:hanging="360"/>
      </w:pPr>
    </w:lvl>
    <w:lvl w:ilvl="2" w:tplc="0DD892B6" w:tentative="1">
      <w:start w:val="1"/>
      <w:numFmt w:val="decimal"/>
      <w:lvlText w:val="%3."/>
      <w:lvlJc w:val="left"/>
      <w:pPr>
        <w:tabs>
          <w:tab w:val="num" w:pos="2160"/>
        </w:tabs>
        <w:ind w:left="2160" w:hanging="360"/>
      </w:pPr>
    </w:lvl>
    <w:lvl w:ilvl="3" w:tplc="B4E40864" w:tentative="1">
      <w:start w:val="1"/>
      <w:numFmt w:val="decimal"/>
      <w:lvlText w:val="%4."/>
      <w:lvlJc w:val="left"/>
      <w:pPr>
        <w:tabs>
          <w:tab w:val="num" w:pos="2880"/>
        </w:tabs>
        <w:ind w:left="2880" w:hanging="360"/>
      </w:pPr>
    </w:lvl>
    <w:lvl w:ilvl="4" w:tplc="40BA9B3A" w:tentative="1">
      <w:start w:val="1"/>
      <w:numFmt w:val="decimal"/>
      <w:lvlText w:val="%5."/>
      <w:lvlJc w:val="left"/>
      <w:pPr>
        <w:tabs>
          <w:tab w:val="num" w:pos="3600"/>
        </w:tabs>
        <w:ind w:left="3600" w:hanging="360"/>
      </w:pPr>
    </w:lvl>
    <w:lvl w:ilvl="5" w:tplc="A6DE3568" w:tentative="1">
      <w:start w:val="1"/>
      <w:numFmt w:val="decimal"/>
      <w:lvlText w:val="%6."/>
      <w:lvlJc w:val="left"/>
      <w:pPr>
        <w:tabs>
          <w:tab w:val="num" w:pos="4320"/>
        </w:tabs>
        <w:ind w:left="4320" w:hanging="360"/>
      </w:pPr>
    </w:lvl>
    <w:lvl w:ilvl="6" w:tplc="4184E0EE" w:tentative="1">
      <w:start w:val="1"/>
      <w:numFmt w:val="decimal"/>
      <w:lvlText w:val="%7."/>
      <w:lvlJc w:val="left"/>
      <w:pPr>
        <w:tabs>
          <w:tab w:val="num" w:pos="5040"/>
        </w:tabs>
        <w:ind w:left="5040" w:hanging="360"/>
      </w:pPr>
    </w:lvl>
    <w:lvl w:ilvl="7" w:tplc="C79C602E" w:tentative="1">
      <w:start w:val="1"/>
      <w:numFmt w:val="decimal"/>
      <w:lvlText w:val="%8."/>
      <w:lvlJc w:val="left"/>
      <w:pPr>
        <w:tabs>
          <w:tab w:val="num" w:pos="5760"/>
        </w:tabs>
        <w:ind w:left="5760" w:hanging="360"/>
      </w:pPr>
    </w:lvl>
    <w:lvl w:ilvl="8" w:tplc="31A038BA" w:tentative="1">
      <w:start w:val="1"/>
      <w:numFmt w:val="decimal"/>
      <w:lvlText w:val="%9."/>
      <w:lvlJc w:val="left"/>
      <w:pPr>
        <w:tabs>
          <w:tab w:val="num" w:pos="6480"/>
        </w:tabs>
        <w:ind w:left="6480" w:hanging="360"/>
      </w:pPr>
    </w:lvl>
  </w:abstractNum>
  <w:abstractNum w:abstractNumId="3" w15:restartNumberingAfterBreak="0">
    <w:nsid w:val="34D342D4"/>
    <w:multiLevelType w:val="multilevel"/>
    <w:tmpl w:val="269CB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A63ED"/>
    <w:multiLevelType w:val="hybridMultilevel"/>
    <w:tmpl w:val="D0ACD8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F2F63"/>
    <w:multiLevelType w:val="multilevel"/>
    <w:tmpl w:val="43E282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lvlOverride w:ilvl="0">
      <w:lvl w:ilvl="0">
        <w:numFmt w:val="lowerLetter"/>
        <w:lvlText w:val="%1."/>
        <w:lvlJc w:val="left"/>
      </w:lvl>
    </w:lvlOverride>
  </w:num>
  <w:num w:numId="4">
    <w:abstractNumId w:val="3"/>
  </w:num>
  <w:num w:numId="5">
    <w:abstractNumId w:val="3"/>
  </w:num>
  <w:num w:numId="6">
    <w:abstractNumId w:val="5"/>
  </w:num>
  <w:num w:numId="7">
    <w:abstractNumId w:val="5"/>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ian Hicks">
    <w15:presenceInfo w15:providerId="None" w15:userId="Christian Hicks"/>
  </w15:person>
  <w15:person w15:author="Judy Harbertson">
    <w15:presenceInfo w15:providerId="Windows Live" w15:userId="621a330bd6ea87a6"/>
  </w15:person>
  <w15:person w15:author="Sahar Nafez">
    <w15:presenceInfo w15:providerId="Windows Live" w15:userId="c0ffc50831f8f14d"/>
  </w15:person>
  <w15:person w15:author="Christian Hicks [2]">
    <w15:presenceInfo w15:providerId="AD" w15:userId="S-1-5-21-958431722-4137601058-3686566219-17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9A2"/>
    <w:rsid w:val="00000C19"/>
    <w:rsid w:val="00001600"/>
    <w:rsid w:val="00001C0E"/>
    <w:rsid w:val="00002885"/>
    <w:rsid w:val="00005CB1"/>
    <w:rsid w:val="000123EA"/>
    <w:rsid w:val="00017B07"/>
    <w:rsid w:val="000229F6"/>
    <w:rsid w:val="00024AA3"/>
    <w:rsid w:val="00030FA8"/>
    <w:rsid w:val="00034562"/>
    <w:rsid w:val="00034A92"/>
    <w:rsid w:val="00040D84"/>
    <w:rsid w:val="000462CC"/>
    <w:rsid w:val="00047003"/>
    <w:rsid w:val="00050A59"/>
    <w:rsid w:val="00055424"/>
    <w:rsid w:val="00062F97"/>
    <w:rsid w:val="000635EE"/>
    <w:rsid w:val="0006544B"/>
    <w:rsid w:val="00065BC3"/>
    <w:rsid w:val="00072D80"/>
    <w:rsid w:val="00073D34"/>
    <w:rsid w:val="000740F2"/>
    <w:rsid w:val="0009032B"/>
    <w:rsid w:val="0009297F"/>
    <w:rsid w:val="000975BF"/>
    <w:rsid w:val="000A2028"/>
    <w:rsid w:val="000A2239"/>
    <w:rsid w:val="000B619B"/>
    <w:rsid w:val="000B7066"/>
    <w:rsid w:val="000C1811"/>
    <w:rsid w:val="000C281C"/>
    <w:rsid w:val="000C442D"/>
    <w:rsid w:val="000C5DD9"/>
    <w:rsid w:val="000C6902"/>
    <w:rsid w:val="000C6AE9"/>
    <w:rsid w:val="000D2185"/>
    <w:rsid w:val="000D4E7E"/>
    <w:rsid w:val="000D5459"/>
    <w:rsid w:val="000D5C13"/>
    <w:rsid w:val="000E00E9"/>
    <w:rsid w:val="000E3920"/>
    <w:rsid w:val="000E3CAB"/>
    <w:rsid w:val="000E7243"/>
    <w:rsid w:val="000F2993"/>
    <w:rsid w:val="000F2FA8"/>
    <w:rsid w:val="000F4298"/>
    <w:rsid w:val="000F60C7"/>
    <w:rsid w:val="00101562"/>
    <w:rsid w:val="0010157B"/>
    <w:rsid w:val="00102B7A"/>
    <w:rsid w:val="0010365A"/>
    <w:rsid w:val="00103895"/>
    <w:rsid w:val="00104096"/>
    <w:rsid w:val="00104DD3"/>
    <w:rsid w:val="00105C82"/>
    <w:rsid w:val="00106254"/>
    <w:rsid w:val="0011038A"/>
    <w:rsid w:val="0011698F"/>
    <w:rsid w:val="001170B9"/>
    <w:rsid w:val="001206B1"/>
    <w:rsid w:val="00121F2E"/>
    <w:rsid w:val="0012272A"/>
    <w:rsid w:val="00123452"/>
    <w:rsid w:val="00123FEE"/>
    <w:rsid w:val="00133054"/>
    <w:rsid w:val="00134E6B"/>
    <w:rsid w:val="001571CC"/>
    <w:rsid w:val="001633FF"/>
    <w:rsid w:val="00165791"/>
    <w:rsid w:val="00167C17"/>
    <w:rsid w:val="00171A46"/>
    <w:rsid w:val="00174CBB"/>
    <w:rsid w:val="001751D5"/>
    <w:rsid w:val="00175C27"/>
    <w:rsid w:val="00176DCB"/>
    <w:rsid w:val="00177DCF"/>
    <w:rsid w:val="0018015C"/>
    <w:rsid w:val="00180299"/>
    <w:rsid w:val="0018109F"/>
    <w:rsid w:val="00181307"/>
    <w:rsid w:val="00187B24"/>
    <w:rsid w:val="001903E9"/>
    <w:rsid w:val="00190B28"/>
    <w:rsid w:val="001921AE"/>
    <w:rsid w:val="00192574"/>
    <w:rsid w:val="00192D75"/>
    <w:rsid w:val="001979AA"/>
    <w:rsid w:val="001A546A"/>
    <w:rsid w:val="001A7BE0"/>
    <w:rsid w:val="001B4E98"/>
    <w:rsid w:val="001B5545"/>
    <w:rsid w:val="001B57E9"/>
    <w:rsid w:val="001C0581"/>
    <w:rsid w:val="001C12D6"/>
    <w:rsid w:val="001C1B1B"/>
    <w:rsid w:val="001C647A"/>
    <w:rsid w:val="001D082D"/>
    <w:rsid w:val="001D29B8"/>
    <w:rsid w:val="001D586D"/>
    <w:rsid w:val="001E2205"/>
    <w:rsid w:val="001E4666"/>
    <w:rsid w:val="001F14D9"/>
    <w:rsid w:val="001F1596"/>
    <w:rsid w:val="002014C6"/>
    <w:rsid w:val="00203023"/>
    <w:rsid w:val="00211BFD"/>
    <w:rsid w:val="00213DCB"/>
    <w:rsid w:val="00222B46"/>
    <w:rsid w:val="00223642"/>
    <w:rsid w:val="0022371F"/>
    <w:rsid w:val="00224BEC"/>
    <w:rsid w:val="002250F2"/>
    <w:rsid w:val="00225611"/>
    <w:rsid w:val="00225838"/>
    <w:rsid w:val="00226C38"/>
    <w:rsid w:val="00227064"/>
    <w:rsid w:val="0022736E"/>
    <w:rsid w:val="002309B4"/>
    <w:rsid w:val="0023211A"/>
    <w:rsid w:val="00234B44"/>
    <w:rsid w:val="00236558"/>
    <w:rsid w:val="00237691"/>
    <w:rsid w:val="00241242"/>
    <w:rsid w:val="00245187"/>
    <w:rsid w:val="0024642E"/>
    <w:rsid w:val="00252AE7"/>
    <w:rsid w:val="002540E5"/>
    <w:rsid w:val="002615BF"/>
    <w:rsid w:val="00262F6A"/>
    <w:rsid w:val="00263155"/>
    <w:rsid w:val="0026539F"/>
    <w:rsid w:val="0026566B"/>
    <w:rsid w:val="00266024"/>
    <w:rsid w:val="00266EEE"/>
    <w:rsid w:val="0027093B"/>
    <w:rsid w:val="00271171"/>
    <w:rsid w:val="002856C0"/>
    <w:rsid w:val="002865DB"/>
    <w:rsid w:val="00286BED"/>
    <w:rsid w:val="00290712"/>
    <w:rsid w:val="00295AE4"/>
    <w:rsid w:val="00296850"/>
    <w:rsid w:val="002A0413"/>
    <w:rsid w:val="002A5F27"/>
    <w:rsid w:val="002B000E"/>
    <w:rsid w:val="002B0674"/>
    <w:rsid w:val="002B4701"/>
    <w:rsid w:val="002B5891"/>
    <w:rsid w:val="002C05E1"/>
    <w:rsid w:val="002C1363"/>
    <w:rsid w:val="002C51E4"/>
    <w:rsid w:val="002C75A7"/>
    <w:rsid w:val="002D0086"/>
    <w:rsid w:val="002D4609"/>
    <w:rsid w:val="002E1A0A"/>
    <w:rsid w:val="002E208C"/>
    <w:rsid w:val="002E3164"/>
    <w:rsid w:val="002F235F"/>
    <w:rsid w:val="002F3715"/>
    <w:rsid w:val="002F7BD3"/>
    <w:rsid w:val="00303AB6"/>
    <w:rsid w:val="0030687A"/>
    <w:rsid w:val="003116EC"/>
    <w:rsid w:val="003207C5"/>
    <w:rsid w:val="00321D0C"/>
    <w:rsid w:val="003221ED"/>
    <w:rsid w:val="00331588"/>
    <w:rsid w:val="00333019"/>
    <w:rsid w:val="00335161"/>
    <w:rsid w:val="00342E0C"/>
    <w:rsid w:val="003437A2"/>
    <w:rsid w:val="00346260"/>
    <w:rsid w:val="00350241"/>
    <w:rsid w:val="00354506"/>
    <w:rsid w:val="00362052"/>
    <w:rsid w:val="00362EA2"/>
    <w:rsid w:val="00366C48"/>
    <w:rsid w:val="00367D32"/>
    <w:rsid w:val="00373B63"/>
    <w:rsid w:val="00377324"/>
    <w:rsid w:val="00380020"/>
    <w:rsid w:val="003823F4"/>
    <w:rsid w:val="00382AD3"/>
    <w:rsid w:val="003862F4"/>
    <w:rsid w:val="00390940"/>
    <w:rsid w:val="00391C15"/>
    <w:rsid w:val="003934B4"/>
    <w:rsid w:val="0039360A"/>
    <w:rsid w:val="003950D1"/>
    <w:rsid w:val="003966D4"/>
    <w:rsid w:val="00396CC3"/>
    <w:rsid w:val="003978D7"/>
    <w:rsid w:val="003A21F4"/>
    <w:rsid w:val="003A2493"/>
    <w:rsid w:val="003A2D57"/>
    <w:rsid w:val="003A2DA3"/>
    <w:rsid w:val="003B35D7"/>
    <w:rsid w:val="003B3920"/>
    <w:rsid w:val="003B57AB"/>
    <w:rsid w:val="003B6539"/>
    <w:rsid w:val="003B6F43"/>
    <w:rsid w:val="003B786D"/>
    <w:rsid w:val="003B7A9C"/>
    <w:rsid w:val="003C1C9E"/>
    <w:rsid w:val="003C48BD"/>
    <w:rsid w:val="003C6F1F"/>
    <w:rsid w:val="003C748C"/>
    <w:rsid w:val="003D04F2"/>
    <w:rsid w:val="003D154A"/>
    <w:rsid w:val="003D1E66"/>
    <w:rsid w:val="003D22A5"/>
    <w:rsid w:val="003D4075"/>
    <w:rsid w:val="003E12D2"/>
    <w:rsid w:val="004004AC"/>
    <w:rsid w:val="00403870"/>
    <w:rsid w:val="00405C63"/>
    <w:rsid w:val="0041398D"/>
    <w:rsid w:val="0041544C"/>
    <w:rsid w:val="004162D1"/>
    <w:rsid w:val="0042327D"/>
    <w:rsid w:val="004257DA"/>
    <w:rsid w:val="004332F5"/>
    <w:rsid w:val="0043691F"/>
    <w:rsid w:val="00444B75"/>
    <w:rsid w:val="004478F2"/>
    <w:rsid w:val="004509ED"/>
    <w:rsid w:val="00450F5F"/>
    <w:rsid w:val="004531D8"/>
    <w:rsid w:val="00455609"/>
    <w:rsid w:val="00457CC1"/>
    <w:rsid w:val="00457E06"/>
    <w:rsid w:val="00460A0A"/>
    <w:rsid w:val="004612BD"/>
    <w:rsid w:val="0046374A"/>
    <w:rsid w:val="004640B3"/>
    <w:rsid w:val="00464DB7"/>
    <w:rsid w:val="00465496"/>
    <w:rsid w:val="00467392"/>
    <w:rsid w:val="004706D3"/>
    <w:rsid w:val="00471ECA"/>
    <w:rsid w:val="004757DD"/>
    <w:rsid w:val="00476F1E"/>
    <w:rsid w:val="00477CCE"/>
    <w:rsid w:val="00483577"/>
    <w:rsid w:val="00483771"/>
    <w:rsid w:val="00492DE9"/>
    <w:rsid w:val="004936F8"/>
    <w:rsid w:val="0049413C"/>
    <w:rsid w:val="004977EE"/>
    <w:rsid w:val="004A023F"/>
    <w:rsid w:val="004A114E"/>
    <w:rsid w:val="004A1AEB"/>
    <w:rsid w:val="004A2D85"/>
    <w:rsid w:val="004A6751"/>
    <w:rsid w:val="004A77CF"/>
    <w:rsid w:val="004A7C0C"/>
    <w:rsid w:val="004C6FFB"/>
    <w:rsid w:val="004D048A"/>
    <w:rsid w:val="004D072C"/>
    <w:rsid w:val="004D4CB8"/>
    <w:rsid w:val="004D60F8"/>
    <w:rsid w:val="004E2E07"/>
    <w:rsid w:val="004E4ABD"/>
    <w:rsid w:val="004E59CD"/>
    <w:rsid w:val="004E5E4E"/>
    <w:rsid w:val="004E6B60"/>
    <w:rsid w:val="004F0C00"/>
    <w:rsid w:val="004F1338"/>
    <w:rsid w:val="004F5EC3"/>
    <w:rsid w:val="004F68EB"/>
    <w:rsid w:val="004F7664"/>
    <w:rsid w:val="004F7BE9"/>
    <w:rsid w:val="00500ED0"/>
    <w:rsid w:val="00505769"/>
    <w:rsid w:val="0050680D"/>
    <w:rsid w:val="00507B70"/>
    <w:rsid w:val="005138FC"/>
    <w:rsid w:val="005146A1"/>
    <w:rsid w:val="00514A8F"/>
    <w:rsid w:val="00516DF4"/>
    <w:rsid w:val="00516EB8"/>
    <w:rsid w:val="00517883"/>
    <w:rsid w:val="00517B7F"/>
    <w:rsid w:val="005247FF"/>
    <w:rsid w:val="00530B24"/>
    <w:rsid w:val="00533FF0"/>
    <w:rsid w:val="00537229"/>
    <w:rsid w:val="00540440"/>
    <w:rsid w:val="00545097"/>
    <w:rsid w:val="00546060"/>
    <w:rsid w:val="005472E6"/>
    <w:rsid w:val="00547AED"/>
    <w:rsid w:val="00551FE7"/>
    <w:rsid w:val="00553C92"/>
    <w:rsid w:val="00564748"/>
    <w:rsid w:val="00564D83"/>
    <w:rsid w:val="00565ED1"/>
    <w:rsid w:val="00566F5C"/>
    <w:rsid w:val="005675D4"/>
    <w:rsid w:val="00575B89"/>
    <w:rsid w:val="005808D6"/>
    <w:rsid w:val="005819B1"/>
    <w:rsid w:val="0058220C"/>
    <w:rsid w:val="00584F9C"/>
    <w:rsid w:val="00586AE4"/>
    <w:rsid w:val="00586DE2"/>
    <w:rsid w:val="00594FC5"/>
    <w:rsid w:val="00596ADB"/>
    <w:rsid w:val="005A1CDA"/>
    <w:rsid w:val="005A437A"/>
    <w:rsid w:val="005A47C5"/>
    <w:rsid w:val="005B3A34"/>
    <w:rsid w:val="005B47D8"/>
    <w:rsid w:val="005B621F"/>
    <w:rsid w:val="005B652F"/>
    <w:rsid w:val="005C2367"/>
    <w:rsid w:val="005C4A31"/>
    <w:rsid w:val="005D5F17"/>
    <w:rsid w:val="005E482B"/>
    <w:rsid w:val="005E4939"/>
    <w:rsid w:val="005E6167"/>
    <w:rsid w:val="005E6899"/>
    <w:rsid w:val="005F004C"/>
    <w:rsid w:val="005F1653"/>
    <w:rsid w:val="005F25A0"/>
    <w:rsid w:val="005F4568"/>
    <w:rsid w:val="005F659C"/>
    <w:rsid w:val="0061343D"/>
    <w:rsid w:val="00615E91"/>
    <w:rsid w:val="00617160"/>
    <w:rsid w:val="00617C58"/>
    <w:rsid w:val="00622765"/>
    <w:rsid w:val="0063168B"/>
    <w:rsid w:val="00637517"/>
    <w:rsid w:val="0063763D"/>
    <w:rsid w:val="0064172C"/>
    <w:rsid w:val="0064735A"/>
    <w:rsid w:val="0066014F"/>
    <w:rsid w:val="006623CD"/>
    <w:rsid w:val="00664400"/>
    <w:rsid w:val="00664936"/>
    <w:rsid w:val="0067247E"/>
    <w:rsid w:val="00673783"/>
    <w:rsid w:val="00674219"/>
    <w:rsid w:val="0067605A"/>
    <w:rsid w:val="0068799F"/>
    <w:rsid w:val="00691902"/>
    <w:rsid w:val="00693E29"/>
    <w:rsid w:val="00694D65"/>
    <w:rsid w:val="006977AE"/>
    <w:rsid w:val="006979B2"/>
    <w:rsid w:val="006A00DE"/>
    <w:rsid w:val="006A2ED6"/>
    <w:rsid w:val="006A33D6"/>
    <w:rsid w:val="006A6AB6"/>
    <w:rsid w:val="006B0DD5"/>
    <w:rsid w:val="006B27C0"/>
    <w:rsid w:val="006B2F12"/>
    <w:rsid w:val="006B43AE"/>
    <w:rsid w:val="006C2F23"/>
    <w:rsid w:val="006D0DF8"/>
    <w:rsid w:val="006D3F29"/>
    <w:rsid w:val="006D4632"/>
    <w:rsid w:val="006D5310"/>
    <w:rsid w:val="006D61F8"/>
    <w:rsid w:val="006E0D6E"/>
    <w:rsid w:val="006E2988"/>
    <w:rsid w:val="006E2AF8"/>
    <w:rsid w:val="006E54F7"/>
    <w:rsid w:val="006E61C4"/>
    <w:rsid w:val="006F0230"/>
    <w:rsid w:val="006F19D5"/>
    <w:rsid w:val="006F279F"/>
    <w:rsid w:val="006F2BF2"/>
    <w:rsid w:val="006F2D81"/>
    <w:rsid w:val="006F3C8F"/>
    <w:rsid w:val="006F65A7"/>
    <w:rsid w:val="006F684F"/>
    <w:rsid w:val="007030FB"/>
    <w:rsid w:val="00704619"/>
    <w:rsid w:val="007108B1"/>
    <w:rsid w:val="007136F7"/>
    <w:rsid w:val="00715086"/>
    <w:rsid w:val="007177DF"/>
    <w:rsid w:val="00721691"/>
    <w:rsid w:val="007312D8"/>
    <w:rsid w:val="007316FF"/>
    <w:rsid w:val="0073405F"/>
    <w:rsid w:val="00734314"/>
    <w:rsid w:val="00740191"/>
    <w:rsid w:val="007420E7"/>
    <w:rsid w:val="007427E7"/>
    <w:rsid w:val="007438F3"/>
    <w:rsid w:val="00760329"/>
    <w:rsid w:val="00762F38"/>
    <w:rsid w:val="0076328B"/>
    <w:rsid w:val="00764ACA"/>
    <w:rsid w:val="0076656F"/>
    <w:rsid w:val="0077042F"/>
    <w:rsid w:val="007705BE"/>
    <w:rsid w:val="00775C14"/>
    <w:rsid w:val="00777440"/>
    <w:rsid w:val="00780928"/>
    <w:rsid w:val="00782980"/>
    <w:rsid w:val="007830B1"/>
    <w:rsid w:val="007832ED"/>
    <w:rsid w:val="00794A16"/>
    <w:rsid w:val="00794F31"/>
    <w:rsid w:val="007A18C4"/>
    <w:rsid w:val="007A46D4"/>
    <w:rsid w:val="007A595A"/>
    <w:rsid w:val="007A6371"/>
    <w:rsid w:val="007A7BD1"/>
    <w:rsid w:val="007A7C85"/>
    <w:rsid w:val="007B6E2E"/>
    <w:rsid w:val="007C0519"/>
    <w:rsid w:val="007C264F"/>
    <w:rsid w:val="007C3B43"/>
    <w:rsid w:val="007C753A"/>
    <w:rsid w:val="007D4644"/>
    <w:rsid w:val="007D690B"/>
    <w:rsid w:val="007D721E"/>
    <w:rsid w:val="007E4327"/>
    <w:rsid w:val="007E56A6"/>
    <w:rsid w:val="007E60CE"/>
    <w:rsid w:val="007E612E"/>
    <w:rsid w:val="007E7572"/>
    <w:rsid w:val="007F3D05"/>
    <w:rsid w:val="007F4382"/>
    <w:rsid w:val="007F4589"/>
    <w:rsid w:val="007F50F4"/>
    <w:rsid w:val="007F7E70"/>
    <w:rsid w:val="00802AA2"/>
    <w:rsid w:val="00804BE2"/>
    <w:rsid w:val="0080601C"/>
    <w:rsid w:val="00806956"/>
    <w:rsid w:val="0081200F"/>
    <w:rsid w:val="00812DC5"/>
    <w:rsid w:val="00814853"/>
    <w:rsid w:val="00817A7C"/>
    <w:rsid w:val="0082485B"/>
    <w:rsid w:val="008256B8"/>
    <w:rsid w:val="008257E5"/>
    <w:rsid w:val="00826051"/>
    <w:rsid w:val="008267EC"/>
    <w:rsid w:val="00827DBC"/>
    <w:rsid w:val="00835508"/>
    <w:rsid w:val="00837AC3"/>
    <w:rsid w:val="00837FD2"/>
    <w:rsid w:val="00841325"/>
    <w:rsid w:val="00841A08"/>
    <w:rsid w:val="00842239"/>
    <w:rsid w:val="00846533"/>
    <w:rsid w:val="0084711D"/>
    <w:rsid w:val="00852BA8"/>
    <w:rsid w:val="00852CC5"/>
    <w:rsid w:val="00853001"/>
    <w:rsid w:val="008547B8"/>
    <w:rsid w:val="00856AF9"/>
    <w:rsid w:val="00857ED2"/>
    <w:rsid w:val="00861232"/>
    <w:rsid w:val="00862A03"/>
    <w:rsid w:val="00864267"/>
    <w:rsid w:val="00870C80"/>
    <w:rsid w:val="00871087"/>
    <w:rsid w:val="00876237"/>
    <w:rsid w:val="00876E33"/>
    <w:rsid w:val="008813D4"/>
    <w:rsid w:val="008823ED"/>
    <w:rsid w:val="008870E3"/>
    <w:rsid w:val="00890EB1"/>
    <w:rsid w:val="0089385C"/>
    <w:rsid w:val="008A054C"/>
    <w:rsid w:val="008A54AD"/>
    <w:rsid w:val="008A579E"/>
    <w:rsid w:val="008B26E4"/>
    <w:rsid w:val="008C672E"/>
    <w:rsid w:val="008D0D12"/>
    <w:rsid w:val="008D210C"/>
    <w:rsid w:val="008D22AB"/>
    <w:rsid w:val="008D2459"/>
    <w:rsid w:val="008D3F11"/>
    <w:rsid w:val="008E04E5"/>
    <w:rsid w:val="008E2332"/>
    <w:rsid w:val="008E536E"/>
    <w:rsid w:val="00900A2F"/>
    <w:rsid w:val="00905A77"/>
    <w:rsid w:val="00913FDE"/>
    <w:rsid w:val="009152AE"/>
    <w:rsid w:val="00915726"/>
    <w:rsid w:val="00916CD9"/>
    <w:rsid w:val="009260C6"/>
    <w:rsid w:val="00926D82"/>
    <w:rsid w:val="0092716B"/>
    <w:rsid w:val="009274B7"/>
    <w:rsid w:val="00927B8A"/>
    <w:rsid w:val="0094139A"/>
    <w:rsid w:val="00941E12"/>
    <w:rsid w:val="00942656"/>
    <w:rsid w:val="0094494D"/>
    <w:rsid w:val="00946B07"/>
    <w:rsid w:val="00947100"/>
    <w:rsid w:val="00950197"/>
    <w:rsid w:val="00950774"/>
    <w:rsid w:val="00951C8A"/>
    <w:rsid w:val="00956438"/>
    <w:rsid w:val="00960D11"/>
    <w:rsid w:val="009629A2"/>
    <w:rsid w:val="00965493"/>
    <w:rsid w:val="009706FB"/>
    <w:rsid w:val="0097081C"/>
    <w:rsid w:val="0097113C"/>
    <w:rsid w:val="00971699"/>
    <w:rsid w:val="0097361E"/>
    <w:rsid w:val="0097778B"/>
    <w:rsid w:val="0098132B"/>
    <w:rsid w:val="0098428C"/>
    <w:rsid w:val="00984A89"/>
    <w:rsid w:val="009861C9"/>
    <w:rsid w:val="00986603"/>
    <w:rsid w:val="00990FAF"/>
    <w:rsid w:val="009A624F"/>
    <w:rsid w:val="009B085D"/>
    <w:rsid w:val="009B0E5D"/>
    <w:rsid w:val="009B247B"/>
    <w:rsid w:val="009B2734"/>
    <w:rsid w:val="009B50F0"/>
    <w:rsid w:val="009C7861"/>
    <w:rsid w:val="009D11DD"/>
    <w:rsid w:val="009D338F"/>
    <w:rsid w:val="009D3C58"/>
    <w:rsid w:val="009D489A"/>
    <w:rsid w:val="009D57BA"/>
    <w:rsid w:val="009E18B4"/>
    <w:rsid w:val="009E36CC"/>
    <w:rsid w:val="009E459C"/>
    <w:rsid w:val="009E54EE"/>
    <w:rsid w:val="009F01DE"/>
    <w:rsid w:val="009F0D24"/>
    <w:rsid w:val="009F4373"/>
    <w:rsid w:val="009F51E0"/>
    <w:rsid w:val="00A0177D"/>
    <w:rsid w:val="00A03BEF"/>
    <w:rsid w:val="00A05E91"/>
    <w:rsid w:val="00A12C85"/>
    <w:rsid w:val="00A153E1"/>
    <w:rsid w:val="00A20DB8"/>
    <w:rsid w:val="00A249EC"/>
    <w:rsid w:val="00A24BCB"/>
    <w:rsid w:val="00A35286"/>
    <w:rsid w:val="00A370F9"/>
    <w:rsid w:val="00A37631"/>
    <w:rsid w:val="00A449B2"/>
    <w:rsid w:val="00A4595D"/>
    <w:rsid w:val="00A464D8"/>
    <w:rsid w:val="00A520F7"/>
    <w:rsid w:val="00A53069"/>
    <w:rsid w:val="00A55A2A"/>
    <w:rsid w:val="00A56BC9"/>
    <w:rsid w:val="00A6016D"/>
    <w:rsid w:val="00A62958"/>
    <w:rsid w:val="00A64E63"/>
    <w:rsid w:val="00A6550B"/>
    <w:rsid w:val="00A71CAF"/>
    <w:rsid w:val="00A72A70"/>
    <w:rsid w:val="00A75706"/>
    <w:rsid w:val="00A75753"/>
    <w:rsid w:val="00A901F8"/>
    <w:rsid w:val="00A91EC8"/>
    <w:rsid w:val="00A9377C"/>
    <w:rsid w:val="00A969D8"/>
    <w:rsid w:val="00A96C64"/>
    <w:rsid w:val="00AA06F1"/>
    <w:rsid w:val="00AA1CFE"/>
    <w:rsid w:val="00AA79D4"/>
    <w:rsid w:val="00AB04D8"/>
    <w:rsid w:val="00AB4FEE"/>
    <w:rsid w:val="00AB53A2"/>
    <w:rsid w:val="00AB6C54"/>
    <w:rsid w:val="00AC2A4E"/>
    <w:rsid w:val="00AD6FE8"/>
    <w:rsid w:val="00AE17AD"/>
    <w:rsid w:val="00AE4EF7"/>
    <w:rsid w:val="00AE5947"/>
    <w:rsid w:val="00AF65C9"/>
    <w:rsid w:val="00B04F5B"/>
    <w:rsid w:val="00B10009"/>
    <w:rsid w:val="00B10D93"/>
    <w:rsid w:val="00B120BA"/>
    <w:rsid w:val="00B14230"/>
    <w:rsid w:val="00B201FB"/>
    <w:rsid w:val="00B20898"/>
    <w:rsid w:val="00B27193"/>
    <w:rsid w:val="00B3798E"/>
    <w:rsid w:val="00B4028B"/>
    <w:rsid w:val="00B41049"/>
    <w:rsid w:val="00B412F6"/>
    <w:rsid w:val="00B45478"/>
    <w:rsid w:val="00B4617E"/>
    <w:rsid w:val="00B50068"/>
    <w:rsid w:val="00B51B43"/>
    <w:rsid w:val="00B5624D"/>
    <w:rsid w:val="00B60679"/>
    <w:rsid w:val="00B614DA"/>
    <w:rsid w:val="00B641D6"/>
    <w:rsid w:val="00B67E5A"/>
    <w:rsid w:val="00B73988"/>
    <w:rsid w:val="00B73A98"/>
    <w:rsid w:val="00B76F6E"/>
    <w:rsid w:val="00B82445"/>
    <w:rsid w:val="00B849D8"/>
    <w:rsid w:val="00B84DD2"/>
    <w:rsid w:val="00B85000"/>
    <w:rsid w:val="00B93D2A"/>
    <w:rsid w:val="00BA0B0F"/>
    <w:rsid w:val="00BA11C5"/>
    <w:rsid w:val="00BA3CB9"/>
    <w:rsid w:val="00BB0A15"/>
    <w:rsid w:val="00BB1875"/>
    <w:rsid w:val="00BB3E5B"/>
    <w:rsid w:val="00BB42CF"/>
    <w:rsid w:val="00BB4454"/>
    <w:rsid w:val="00BB504D"/>
    <w:rsid w:val="00BB5E83"/>
    <w:rsid w:val="00BB6421"/>
    <w:rsid w:val="00BC20B8"/>
    <w:rsid w:val="00BC2E65"/>
    <w:rsid w:val="00BC3E20"/>
    <w:rsid w:val="00BC5270"/>
    <w:rsid w:val="00BC5A80"/>
    <w:rsid w:val="00BC67C9"/>
    <w:rsid w:val="00BC723E"/>
    <w:rsid w:val="00BC79EA"/>
    <w:rsid w:val="00BD1933"/>
    <w:rsid w:val="00BD21C1"/>
    <w:rsid w:val="00BE2D26"/>
    <w:rsid w:val="00BE3CA9"/>
    <w:rsid w:val="00BE6FBB"/>
    <w:rsid w:val="00BE7F39"/>
    <w:rsid w:val="00BF0099"/>
    <w:rsid w:val="00BF1021"/>
    <w:rsid w:val="00BF73AA"/>
    <w:rsid w:val="00C0064E"/>
    <w:rsid w:val="00C014D6"/>
    <w:rsid w:val="00C01D87"/>
    <w:rsid w:val="00C04337"/>
    <w:rsid w:val="00C0545F"/>
    <w:rsid w:val="00C05EA1"/>
    <w:rsid w:val="00C13E94"/>
    <w:rsid w:val="00C14F3C"/>
    <w:rsid w:val="00C17F8A"/>
    <w:rsid w:val="00C267D2"/>
    <w:rsid w:val="00C27F7F"/>
    <w:rsid w:val="00C31A33"/>
    <w:rsid w:val="00C32A03"/>
    <w:rsid w:val="00C344B1"/>
    <w:rsid w:val="00C470F7"/>
    <w:rsid w:val="00C526A3"/>
    <w:rsid w:val="00C537FE"/>
    <w:rsid w:val="00C56B3C"/>
    <w:rsid w:val="00C60943"/>
    <w:rsid w:val="00C60A90"/>
    <w:rsid w:val="00C623A4"/>
    <w:rsid w:val="00C669B5"/>
    <w:rsid w:val="00C67F19"/>
    <w:rsid w:val="00C709D3"/>
    <w:rsid w:val="00C76B50"/>
    <w:rsid w:val="00C7725B"/>
    <w:rsid w:val="00C77286"/>
    <w:rsid w:val="00C775AB"/>
    <w:rsid w:val="00C77F7E"/>
    <w:rsid w:val="00C85E4C"/>
    <w:rsid w:val="00C9079E"/>
    <w:rsid w:val="00C935B0"/>
    <w:rsid w:val="00C975A6"/>
    <w:rsid w:val="00CA03D9"/>
    <w:rsid w:val="00CA0537"/>
    <w:rsid w:val="00CA1897"/>
    <w:rsid w:val="00CA472E"/>
    <w:rsid w:val="00CA6D17"/>
    <w:rsid w:val="00CB15D1"/>
    <w:rsid w:val="00CB4B0C"/>
    <w:rsid w:val="00CB5D22"/>
    <w:rsid w:val="00CC18AE"/>
    <w:rsid w:val="00CC1D3D"/>
    <w:rsid w:val="00CC2AE4"/>
    <w:rsid w:val="00CC6D1E"/>
    <w:rsid w:val="00CC7956"/>
    <w:rsid w:val="00CD660C"/>
    <w:rsid w:val="00CE03DA"/>
    <w:rsid w:val="00CE0CEA"/>
    <w:rsid w:val="00CE1772"/>
    <w:rsid w:val="00CE20B0"/>
    <w:rsid w:val="00CF1126"/>
    <w:rsid w:val="00CF441F"/>
    <w:rsid w:val="00D04BD9"/>
    <w:rsid w:val="00D06C68"/>
    <w:rsid w:val="00D06CFE"/>
    <w:rsid w:val="00D15E5F"/>
    <w:rsid w:val="00D1660C"/>
    <w:rsid w:val="00D168A9"/>
    <w:rsid w:val="00D16B40"/>
    <w:rsid w:val="00D21041"/>
    <w:rsid w:val="00D22277"/>
    <w:rsid w:val="00D4005B"/>
    <w:rsid w:val="00D41434"/>
    <w:rsid w:val="00D418BF"/>
    <w:rsid w:val="00D464C6"/>
    <w:rsid w:val="00D51860"/>
    <w:rsid w:val="00D52733"/>
    <w:rsid w:val="00D53F66"/>
    <w:rsid w:val="00D65048"/>
    <w:rsid w:val="00D738CE"/>
    <w:rsid w:val="00D7664A"/>
    <w:rsid w:val="00D84847"/>
    <w:rsid w:val="00D85F70"/>
    <w:rsid w:val="00D924DE"/>
    <w:rsid w:val="00D935B7"/>
    <w:rsid w:val="00D9386D"/>
    <w:rsid w:val="00D93DB0"/>
    <w:rsid w:val="00D94786"/>
    <w:rsid w:val="00DA21CD"/>
    <w:rsid w:val="00DA454E"/>
    <w:rsid w:val="00DB511C"/>
    <w:rsid w:val="00DB655F"/>
    <w:rsid w:val="00DC0AFA"/>
    <w:rsid w:val="00DC2E4B"/>
    <w:rsid w:val="00DC5787"/>
    <w:rsid w:val="00DC6F62"/>
    <w:rsid w:val="00DD072F"/>
    <w:rsid w:val="00DD0884"/>
    <w:rsid w:val="00DD2BB7"/>
    <w:rsid w:val="00DE38DF"/>
    <w:rsid w:val="00DE4FA2"/>
    <w:rsid w:val="00DE6412"/>
    <w:rsid w:val="00DF559C"/>
    <w:rsid w:val="00E014EB"/>
    <w:rsid w:val="00E0761E"/>
    <w:rsid w:val="00E16A68"/>
    <w:rsid w:val="00E202EE"/>
    <w:rsid w:val="00E22A52"/>
    <w:rsid w:val="00E25E03"/>
    <w:rsid w:val="00E30648"/>
    <w:rsid w:val="00E363E5"/>
    <w:rsid w:val="00E37BE3"/>
    <w:rsid w:val="00E424E0"/>
    <w:rsid w:val="00E45D63"/>
    <w:rsid w:val="00E46EDC"/>
    <w:rsid w:val="00E53A00"/>
    <w:rsid w:val="00E53A55"/>
    <w:rsid w:val="00E53EF5"/>
    <w:rsid w:val="00E53FAE"/>
    <w:rsid w:val="00E544CB"/>
    <w:rsid w:val="00E57463"/>
    <w:rsid w:val="00E64E30"/>
    <w:rsid w:val="00E701B3"/>
    <w:rsid w:val="00E70B7D"/>
    <w:rsid w:val="00E76B51"/>
    <w:rsid w:val="00E825B9"/>
    <w:rsid w:val="00E8298D"/>
    <w:rsid w:val="00E8454F"/>
    <w:rsid w:val="00E84C8C"/>
    <w:rsid w:val="00E92C3B"/>
    <w:rsid w:val="00E962C0"/>
    <w:rsid w:val="00E971A9"/>
    <w:rsid w:val="00EA3D76"/>
    <w:rsid w:val="00EA771D"/>
    <w:rsid w:val="00EB3528"/>
    <w:rsid w:val="00EC370B"/>
    <w:rsid w:val="00EC39B5"/>
    <w:rsid w:val="00EC3CC8"/>
    <w:rsid w:val="00EC77CE"/>
    <w:rsid w:val="00ED2404"/>
    <w:rsid w:val="00ED2443"/>
    <w:rsid w:val="00EE2434"/>
    <w:rsid w:val="00EE423B"/>
    <w:rsid w:val="00EF13E7"/>
    <w:rsid w:val="00EF2E93"/>
    <w:rsid w:val="00EF4036"/>
    <w:rsid w:val="00EF4C61"/>
    <w:rsid w:val="00EF54D0"/>
    <w:rsid w:val="00F03630"/>
    <w:rsid w:val="00F14DDC"/>
    <w:rsid w:val="00F16A0C"/>
    <w:rsid w:val="00F17909"/>
    <w:rsid w:val="00F2496D"/>
    <w:rsid w:val="00F279EF"/>
    <w:rsid w:val="00F30759"/>
    <w:rsid w:val="00F3152F"/>
    <w:rsid w:val="00F32BAE"/>
    <w:rsid w:val="00F375C6"/>
    <w:rsid w:val="00F43B8D"/>
    <w:rsid w:val="00F4548F"/>
    <w:rsid w:val="00F45554"/>
    <w:rsid w:val="00F45DEA"/>
    <w:rsid w:val="00F462A7"/>
    <w:rsid w:val="00F55F30"/>
    <w:rsid w:val="00F56D2B"/>
    <w:rsid w:val="00F57B59"/>
    <w:rsid w:val="00F61CE8"/>
    <w:rsid w:val="00F62C8D"/>
    <w:rsid w:val="00F66C75"/>
    <w:rsid w:val="00F66D23"/>
    <w:rsid w:val="00F67521"/>
    <w:rsid w:val="00F704E7"/>
    <w:rsid w:val="00F7116E"/>
    <w:rsid w:val="00F7184B"/>
    <w:rsid w:val="00F731FA"/>
    <w:rsid w:val="00F7537E"/>
    <w:rsid w:val="00F906C9"/>
    <w:rsid w:val="00F9526A"/>
    <w:rsid w:val="00F961A7"/>
    <w:rsid w:val="00F96596"/>
    <w:rsid w:val="00FA3BA7"/>
    <w:rsid w:val="00FA47F8"/>
    <w:rsid w:val="00FA4AA3"/>
    <w:rsid w:val="00FB0405"/>
    <w:rsid w:val="00FB3090"/>
    <w:rsid w:val="00FB3470"/>
    <w:rsid w:val="00FB6B56"/>
    <w:rsid w:val="00FC0816"/>
    <w:rsid w:val="00FC2648"/>
    <w:rsid w:val="00FC2728"/>
    <w:rsid w:val="00FC2B09"/>
    <w:rsid w:val="00FD1D69"/>
    <w:rsid w:val="00FD2256"/>
    <w:rsid w:val="00FD30D2"/>
    <w:rsid w:val="00FD320C"/>
    <w:rsid w:val="00FD4B90"/>
    <w:rsid w:val="00FD669D"/>
    <w:rsid w:val="00FE0272"/>
    <w:rsid w:val="00FE0F14"/>
    <w:rsid w:val="00FE4D2C"/>
    <w:rsid w:val="00FE530F"/>
    <w:rsid w:val="00FE767D"/>
    <w:rsid w:val="00FF57F4"/>
    <w:rsid w:val="00FF6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E3968"/>
  <w15:chartTrackingRefBased/>
  <w15:docId w15:val="{6A7990CE-48C8-4CD6-BD3C-BE0A9C2E0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29A2"/>
  </w:style>
  <w:style w:type="paragraph" w:styleId="Heading1">
    <w:name w:val="heading 1"/>
    <w:basedOn w:val="Normal"/>
    <w:next w:val="Normal"/>
    <w:link w:val="Heading1Char"/>
    <w:uiPriority w:val="9"/>
    <w:qFormat/>
    <w:rsid w:val="00EA3D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59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2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2B46"/>
  </w:style>
  <w:style w:type="paragraph" w:styleId="Footer">
    <w:name w:val="footer"/>
    <w:basedOn w:val="Normal"/>
    <w:link w:val="FooterChar"/>
    <w:uiPriority w:val="99"/>
    <w:unhideWhenUsed/>
    <w:rsid w:val="00222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2B46"/>
  </w:style>
  <w:style w:type="character" w:styleId="Hyperlink">
    <w:name w:val="Hyperlink"/>
    <w:basedOn w:val="DefaultParagraphFont"/>
    <w:uiPriority w:val="99"/>
    <w:unhideWhenUsed/>
    <w:rsid w:val="00BC5A80"/>
    <w:rPr>
      <w:color w:val="0563C1" w:themeColor="hyperlink"/>
      <w:u w:val="single"/>
    </w:rPr>
  </w:style>
  <w:style w:type="character" w:styleId="UnresolvedMention">
    <w:name w:val="Unresolved Mention"/>
    <w:basedOn w:val="DefaultParagraphFont"/>
    <w:uiPriority w:val="99"/>
    <w:semiHidden/>
    <w:unhideWhenUsed/>
    <w:rsid w:val="00BC5A80"/>
    <w:rPr>
      <w:color w:val="605E5C"/>
      <w:shd w:val="clear" w:color="auto" w:fill="E1DFDD"/>
    </w:rPr>
  </w:style>
  <w:style w:type="character" w:styleId="FollowedHyperlink">
    <w:name w:val="FollowedHyperlink"/>
    <w:basedOn w:val="DefaultParagraphFont"/>
    <w:uiPriority w:val="99"/>
    <w:semiHidden/>
    <w:unhideWhenUsed/>
    <w:rsid w:val="00C470F7"/>
    <w:rPr>
      <w:color w:val="954F72" w:themeColor="followedHyperlink"/>
      <w:u w:val="single"/>
    </w:rPr>
  </w:style>
  <w:style w:type="character" w:styleId="CommentReference">
    <w:name w:val="annotation reference"/>
    <w:basedOn w:val="DefaultParagraphFont"/>
    <w:uiPriority w:val="99"/>
    <w:semiHidden/>
    <w:unhideWhenUsed/>
    <w:rsid w:val="001751D5"/>
    <w:rPr>
      <w:sz w:val="16"/>
      <w:szCs w:val="16"/>
    </w:rPr>
  </w:style>
  <w:style w:type="paragraph" w:styleId="CommentText">
    <w:name w:val="annotation text"/>
    <w:basedOn w:val="Normal"/>
    <w:link w:val="CommentTextChar"/>
    <w:uiPriority w:val="99"/>
    <w:semiHidden/>
    <w:unhideWhenUsed/>
    <w:rsid w:val="001751D5"/>
    <w:pPr>
      <w:spacing w:line="240" w:lineRule="auto"/>
    </w:pPr>
    <w:rPr>
      <w:sz w:val="20"/>
      <w:szCs w:val="20"/>
    </w:rPr>
  </w:style>
  <w:style w:type="character" w:customStyle="1" w:styleId="CommentTextChar">
    <w:name w:val="Comment Text Char"/>
    <w:basedOn w:val="DefaultParagraphFont"/>
    <w:link w:val="CommentText"/>
    <w:uiPriority w:val="99"/>
    <w:semiHidden/>
    <w:rsid w:val="001751D5"/>
    <w:rPr>
      <w:sz w:val="20"/>
      <w:szCs w:val="20"/>
    </w:rPr>
  </w:style>
  <w:style w:type="paragraph" w:styleId="CommentSubject">
    <w:name w:val="annotation subject"/>
    <w:basedOn w:val="CommentText"/>
    <w:next w:val="CommentText"/>
    <w:link w:val="CommentSubjectChar"/>
    <w:uiPriority w:val="99"/>
    <w:semiHidden/>
    <w:unhideWhenUsed/>
    <w:rsid w:val="001751D5"/>
    <w:rPr>
      <w:b/>
      <w:bCs/>
    </w:rPr>
  </w:style>
  <w:style w:type="character" w:customStyle="1" w:styleId="CommentSubjectChar">
    <w:name w:val="Comment Subject Char"/>
    <w:basedOn w:val="CommentTextChar"/>
    <w:link w:val="CommentSubject"/>
    <w:uiPriority w:val="99"/>
    <w:semiHidden/>
    <w:rsid w:val="001751D5"/>
    <w:rPr>
      <w:b/>
      <w:bCs/>
      <w:sz w:val="20"/>
      <w:szCs w:val="20"/>
    </w:rPr>
  </w:style>
  <w:style w:type="paragraph" w:styleId="BalloonText">
    <w:name w:val="Balloon Text"/>
    <w:basedOn w:val="Normal"/>
    <w:link w:val="BalloonTextChar"/>
    <w:uiPriority w:val="99"/>
    <w:semiHidden/>
    <w:unhideWhenUsed/>
    <w:rsid w:val="00FD30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30D2"/>
    <w:rPr>
      <w:rFonts w:ascii="Segoe UI" w:hAnsi="Segoe UI" w:cs="Segoe UI"/>
      <w:sz w:val="18"/>
      <w:szCs w:val="18"/>
    </w:rPr>
  </w:style>
  <w:style w:type="paragraph" w:styleId="NormalWeb">
    <w:name w:val="Normal (Web)"/>
    <w:basedOn w:val="Normal"/>
    <w:uiPriority w:val="99"/>
    <w:unhideWhenUsed/>
    <w:rsid w:val="002A5F27"/>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C6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A3D76"/>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9C7861"/>
    <w:pPr>
      <w:spacing w:after="0" w:line="240" w:lineRule="auto"/>
    </w:pPr>
  </w:style>
  <w:style w:type="paragraph" w:styleId="ListParagraph">
    <w:name w:val="List Paragraph"/>
    <w:basedOn w:val="Normal"/>
    <w:uiPriority w:val="34"/>
    <w:qFormat/>
    <w:rsid w:val="0023211A"/>
    <w:pPr>
      <w:ind w:left="720"/>
      <w:contextualSpacing/>
    </w:pPr>
  </w:style>
  <w:style w:type="character" w:styleId="SubtleEmphasis">
    <w:name w:val="Subtle Emphasis"/>
    <w:basedOn w:val="DefaultParagraphFont"/>
    <w:uiPriority w:val="19"/>
    <w:qFormat/>
    <w:rsid w:val="00EF13E7"/>
    <w:rPr>
      <w:i/>
      <w:iCs/>
      <w:color w:val="404040" w:themeColor="text1" w:themeTint="BF"/>
    </w:rPr>
  </w:style>
  <w:style w:type="character" w:customStyle="1" w:styleId="Heading2Char">
    <w:name w:val="Heading 2 Char"/>
    <w:basedOn w:val="DefaultParagraphFont"/>
    <w:link w:val="Heading2"/>
    <w:uiPriority w:val="9"/>
    <w:rsid w:val="00A459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7714">
      <w:bodyDiv w:val="1"/>
      <w:marLeft w:val="0"/>
      <w:marRight w:val="0"/>
      <w:marTop w:val="0"/>
      <w:marBottom w:val="0"/>
      <w:divBdr>
        <w:top w:val="none" w:sz="0" w:space="0" w:color="auto"/>
        <w:left w:val="none" w:sz="0" w:space="0" w:color="auto"/>
        <w:bottom w:val="none" w:sz="0" w:space="0" w:color="auto"/>
        <w:right w:val="none" w:sz="0" w:space="0" w:color="auto"/>
      </w:divBdr>
      <w:divsChild>
        <w:div w:id="642273262">
          <w:marLeft w:val="480"/>
          <w:marRight w:val="0"/>
          <w:marTop w:val="0"/>
          <w:marBottom w:val="0"/>
          <w:divBdr>
            <w:top w:val="none" w:sz="0" w:space="0" w:color="auto"/>
            <w:left w:val="none" w:sz="0" w:space="0" w:color="auto"/>
            <w:bottom w:val="none" w:sz="0" w:space="0" w:color="auto"/>
            <w:right w:val="none" w:sz="0" w:space="0" w:color="auto"/>
          </w:divBdr>
          <w:divsChild>
            <w:div w:id="17056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0834">
      <w:bodyDiv w:val="1"/>
      <w:marLeft w:val="0"/>
      <w:marRight w:val="0"/>
      <w:marTop w:val="0"/>
      <w:marBottom w:val="0"/>
      <w:divBdr>
        <w:top w:val="none" w:sz="0" w:space="0" w:color="auto"/>
        <w:left w:val="none" w:sz="0" w:space="0" w:color="auto"/>
        <w:bottom w:val="none" w:sz="0" w:space="0" w:color="auto"/>
        <w:right w:val="none" w:sz="0" w:space="0" w:color="auto"/>
      </w:divBdr>
      <w:divsChild>
        <w:div w:id="1823814800">
          <w:marLeft w:val="480"/>
          <w:marRight w:val="0"/>
          <w:marTop w:val="0"/>
          <w:marBottom w:val="0"/>
          <w:divBdr>
            <w:top w:val="none" w:sz="0" w:space="0" w:color="auto"/>
            <w:left w:val="none" w:sz="0" w:space="0" w:color="auto"/>
            <w:bottom w:val="none" w:sz="0" w:space="0" w:color="auto"/>
            <w:right w:val="none" w:sz="0" w:space="0" w:color="auto"/>
          </w:divBdr>
          <w:divsChild>
            <w:div w:id="795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80617">
      <w:bodyDiv w:val="1"/>
      <w:marLeft w:val="0"/>
      <w:marRight w:val="0"/>
      <w:marTop w:val="0"/>
      <w:marBottom w:val="0"/>
      <w:divBdr>
        <w:top w:val="none" w:sz="0" w:space="0" w:color="auto"/>
        <w:left w:val="none" w:sz="0" w:space="0" w:color="auto"/>
        <w:bottom w:val="none" w:sz="0" w:space="0" w:color="auto"/>
        <w:right w:val="none" w:sz="0" w:space="0" w:color="auto"/>
      </w:divBdr>
      <w:divsChild>
        <w:div w:id="743994734">
          <w:marLeft w:val="720"/>
          <w:marRight w:val="0"/>
          <w:marTop w:val="200"/>
          <w:marBottom w:val="0"/>
          <w:divBdr>
            <w:top w:val="none" w:sz="0" w:space="0" w:color="auto"/>
            <w:left w:val="none" w:sz="0" w:space="0" w:color="auto"/>
            <w:bottom w:val="none" w:sz="0" w:space="0" w:color="auto"/>
            <w:right w:val="none" w:sz="0" w:space="0" w:color="auto"/>
          </w:divBdr>
        </w:div>
      </w:divsChild>
    </w:div>
    <w:div w:id="408696059">
      <w:bodyDiv w:val="1"/>
      <w:marLeft w:val="0"/>
      <w:marRight w:val="0"/>
      <w:marTop w:val="0"/>
      <w:marBottom w:val="0"/>
      <w:divBdr>
        <w:top w:val="none" w:sz="0" w:space="0" w:color="auto"/>
        <w:left w:val="none" w:sz="0" w:space="0" w:color="auto"/>
        <w:bottom w:val="none" w:sz="0" w:space="0" w:color="auto"/>
        <w:right w:val="none" w:sz="0" w:space="0" w:color="auto"/>
      </w:divBdr>
      <w:divsChild>
        <w:div w:id="1813400875">
          <w:marLeft w:val="480"/>
          <w:marRight w:val="0"/>
          <w:marTop w:val="0"/>
          <w:marBottom w:val="0"/>
          <w:divBdr>
            <w:top w:val="none" w:sz="0" w:space="0" w:color="auto"/>
            <w:left w:val="none" w:sz="0" w:space="0" w:color="auto"/>
            <w:bottom w:val="none" w:sz="0" w:space="0" w:color="auto"/>
            <w:right w:val="none" w:sz="0" w:space="0" w:color="auto"/>
          </w:divBdr>
          <w:divsChild>
            <w:div w:id="55512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83765">
      <w:bodyDiv w:val="1"/>
      <w:marLeft w:val="0"/>
      <w:marRight w:val="0"/>
      <w:marTop w:val="0"/>
      <w:marBottom w:val="0"/>
      <w:divBdr>
        <w:top w:val="none" w:sz="0" w:space="0" w:color="auto"/>
        <w:left w:val="none" w:sz="0" w:space="0" w:color="auto"/>
        <w:bottom w:val="none" w:sz="0" w:space="0" w:color="auto"/>
        <w:right w:val="none" w:sz="0" w:space="0" w:color="auto"/>
      </w:divBdr>
      <w:divsChild>
        <w:div w:id="1212500801">
          <w:marLeft w:val="480"/>
          <w:marRight w:val="0"/>
          <w:marTop w:val="0"/>
          <w:marBottom w:val="0"/>
          <w:divBdr>
            <w:top w:val="none" w:sz="0" w:space="0" w:color="auto"/>
            <w:left w:val="none" w:sz="0" w:space="0" w:color="auto"/>
            <w:bottom w:val="none" w:sz="0" w:space="0" w:color="auto"/>
            <w:right w:val="none" w:sz="0" w:space="0" w:color="auto"/>
          </w:divBdr>
          <w:divsChild>
            <w:div w:id="162916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149642">
      <w:bodyDiv w:val="1"/>
      <w:marLeft w:val="0"/>
      <w:marRight w:val="0"/>
      <w:marTop w:val="0"/>
      <w:marBottom w:val="0"/>
      <w:divBdr>
        <w:top w:val="none" w:sz="0" w:space="0" w:color="auto"/>
        <w:left w:val="none" w:sz="0" w:space="0" w:color="auto"/>
        <w:bottom w:val="none" w:sz="0" w:space="0" w:color="auto"/>
        <w:right w:val="none" w:sz="0" w:space="0" w:color="auto"/>
      </w:divBdr>
      <w:divsChild>
        <w:div w:id="1240867767">
          <w:marLeft w:val="480"/>
          <w:marRight w:val="0"/>
          <w:marTop w:val="0"/>
          <w:marBottom w:val="0"/>
          <w:divBdr>
            <w:top w:val="none" w:sz="0" w:space="0" w:color="auto"/>
            <w:left w:val="none" w:sz="0" w:space="0" w:color="auto"/>
            <w:bottom w:val="none" w:sz="0" w:space="0" w:color="auto"/>
            <w:right w:val="none" w:sz="0" w:space="0" w:color="auto"/>
          </w:divBdr>
          <w:divsChild>
            <w:div w:id="2455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0007">
      <w:bodyDiv w:val="1"/>
      <w:marLeft w:val="0"/>
      <w:marRight w:val="0"/>
      <w:marTop w:val="0"/>
      <w:marBottom w:val="0"/>
      <w:divBdr>
        <w:top w:val="none" w:sz="0" w:space="0" w:color="auto"/>
        <w:left w:val="none" w:sz="0" w:space="0" w:color="auto"/>
        <w:bottom w:val="none" w:sz="0" w:space="0" w:color="auto"/>
        <w:right w:val="none" w:sz="0" w:space="0" w:color="auto"/>
      </w:divBdr>
    </w:div>
    <w:div w:id="880745061">
      <w:bodyDiv w:val="1"/>
      <w:marLeft w:val="0"/>
      <w:marRight w:val="0"/>
      <w:marTop w:val="0"/>
      <w:marBottom w:val="0"/>
      <w:divBdr>
        <w:top w:val="none" w:sz="0" w:space="0" w:color="auto"/>
        <w:left w:val="none" w:sz="0" w:space="0" w:color="auto"/>
        <w:bottom w:val="none" w:sz="0" w:space="0" w:color="auto"/>
        <w:right w:val="none" w:sz="0" w:space="0" w:color="auto"/>
      </w:divBdr>
      <w:divsChild>
        <w:div w:id="172107860">
          <w:marLeft w:val="0"/>
          <w:marRight w:val="0"/>
          <w:marTop w:val="0"/>
          <w:marBottom w:val="160"/>
          <w:divBdr>
            <w:top w:val="none" w:sz="0" w:space="0" w:color="auto"/>
            <w:left w:val="none" w:sz="0" w:space="0" w:color="auto"/>
            <w:bottom w:val="none" w:sz="0" w:space="0" w:color="auto"/>
            <w:right w:val="none" w:sz="0" w:space="0" w:color="auto"/>
          </w:divBdr>
        </w:div>
      </w:divsChild>
    </w:div>
    <w:div w:id="926308565">
      <w:bodyDiv w:val="1"/>
      <w:marLeft w:val="0"/>
      <w:marRight w:val="0"/>
      <w:marTop w:val="0"/>
      <w:marBottom w:val="0"/>
      <w:divBdr>
        <w:top w:val="none" w:sz="0" w:space="0" w:color="auto"/>
        <w:left w:val="none" w:sz="0" w:space="0" w:color="auto"/>
        <w:bottom w:val="none" w:sz="0" w:space="0" w:color="auto"/>
        <w:right w:val="none" w:sz="0" w:space="0" w:color="auto"/>
      </w:divBdr>
      <w:divsChild>
        <w:div w:id="60100670">
          <w:marLeft w:val="480"/>
          <w:marRight w:val="0"/>
          <w:marTop w:val="0"/>
          <w:marBottom w:val="0"/>
          <w:divBdr>
            <w:top w:val="none" w:sz="0" w:space="0" w:color="auto"/>
            <w:left w:val="none" w:sz="0" w:space="0" w:color="auto"/>
            <w:bottom w:val="none" w:sz="0" w:space="0" w:color="auto"/>
            <w:right w:val="none" w:sz="0" w:space="0" w:color="auto"/>
          </w:divBdr>
          <w:divsChild>
            <w:div w:id="9851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379612">
      <w:bodyDiv w:val="1"/>
      <w:marLeft w:val="0"/>
      <w:marRight w:val="0"/>
      <w:marTop w:val="0"/>
      <w:marBottom w:val="0"/>
      <w:divBdr>
        <w:top w:val="none" w:sz="0" w:space="0" w:color="auto"/>
        <w:left w:val="none" w:sz="0" w:space="0" w:color="auto"/>
        <w:bottom w:val="none" w:sz="0" w:space="0" w:color="auto"/>
        <w:right w:val="none" w:sz="0" w:space="0" w:color="auto"/>
      </w:divBdr>
      <w:divsChild>
        <w:div w:id="292950396">
          <w:marLeft w:val="480"/>
          <w:marRight w:val="0"/>
          <w:marTop w:val="0"/>
          <w:marBottom w:val="0"/>
          <w:divBdr>
            <w:top w:val="none" w:sz="0" w:space="0" w:color="auto"/>
            <w:left w:val="none" w:sz="0" w:space="0" w:color="auto"/>
            <w:bottom w:val="none" w:sz="0" w:space="0" w:color="auto"/>
            <w:right w:val="none" w:sz="0" w:space="0" w:color="auto"/>
          </w:divBdr>
          <w:divsChild>
            <w:div w:id="10604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84983">
      <w:bodyDiv w:val="1"/>
      <w:marLeft w:val="0"/>
      <w:marRight w:val="0"/>
      <w:marTop w:val="0"/>
      <w:marBottom w:val="0"/>
      <w:divBdr>
        <w:top w:val="none" w:sz="0" w:space="0" w:color="auto"/>
        <w:left w:val="none" w:sz="0" w:space="0" w:color="auto"/>
        <w:bottom w:val="none" w:sz="0" w:space="0" w:color="auto"/>
        <w:right w:val="none" w:sz="0" w:space="0" w:color="auto"/>
      </w:divBdr>
      <w:divsChild>
        <w:div w:id="152528058">
          <w:marLeft w:val="0"/>
          <w:marRight w:val="0"/>
          <w:marTop w:val="0"/>
          <w:marBottom w:val="160"/>
          <w:divBdr>
            <w:top w:val="none" w:sz="0" w:space="0" w:color="auto"/>
            <w:left w:val="none" w:sz="0" w:space="0" w:color="auto"/>
            <w:bottom w:val="none" w:sz="0" w:space="0" w:color="auto"/>
            <w:right w:val="none" w:sz="0" w:space="0" w:color="auto"/>
          </w:divBdr>
        </w:div>
      </w:divsChild>
    </w:div>
    <w:div w:id="1594361419">
      <w:bodyDiv w:val="1"/>
      <w:marLeft w:val="0"/>
      <w:marRight w:val="0"/>
      <w:marTop w:val="0"/>
      <w:marBottom w:val="0"/>
      <w:divBdr>
        <w:top w:val="none" w:sz="0" w:space="0" w:color="auto"/>
        <w:left w:val="none" w:sz="0" w:space="0" w:color="auto"/>
        <w:bottom w:val="none" w:sz="0" w:space="0" w:color="auto"/>
        <w:right w:val="none" w:sz="0" w:space="0" w:color="auto"/>
      </w:divBdr>
      <w:divsChild>
        <w:div w:id="1163467944">
          <w:marLeft w:val="480"/>
          <w:marRight w:val="0"/>
          <w:marTop w:val="0"/>
          <w:marBottom w:val="0"/>
          <w:divBdr>
            <w:top w:val="none" w:sz="0" w:space="0" w:color="auto"/>
            <w:left w:val="none" w:sz="0" w:space="0" w:color="auto"/>
            <w:bottom w:val="none" w:sz="0" w:space="0" w:color="auto"/>
            <w:right w:val="none" w:sz="0" w:space="0" w:color="auto"/>
          </w:divBdr>
          <w:divsChild>
            <w:div w:id="25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46218">
      <w:bodyDiv w:val="1"/>
      <w:marLeft w:val="0"/>
      <w:marRight w:val="0"/>
      <w:marTop w:val="0"/>
      <w:marBottom w:val="0"/>
      <w:divBdr>
        <w:top w:val="none" w:sz="0" w:space="0" w:color="auto"/>
        <w:left w:val="none" w:sz="0" w:space="0" w:color="auto"/>
        <w:bottom w:val="none" w:sz="0" w:space="0" w:color="auto"/>
        <w:right w:val="none" w:sz="0" w:space="0" w:color="auto"/>
      </w:divBdr>
      <w:divsChild>
        <w:div w:id="297223335">
          <w:marLeft w:val="480"/>
          <w:marRight w:val="0"/>
          <w:marTop w:val="0"/>
          <w:marBottom w:val="0"/>
          <w:divBdr>
            <w:top w:val="none" w:sz="0" w:space="0" w:color="auto"/>
            <w:left w:val="none" w:sz="0" w:space="0" w:color="auto"/>
            <w:bottom w:val="none" w:sz="0" w:space="0" w:color="auto"/>
            <w:right w:val="none" w:sz="0" w:space="0" w:color="auto"/>
          </w:divBdr>
          <w:divsChild>
            <w:div w:id="17580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486134">
      <w:bodyDiv w:val="1"/>
      <w:marLeft w:val="0"/>
      <w:marRight w:val="0"/>
      <w:marTop w:val="0"/>
      <w:marBottom w:val="0"/>
      <w:divBdr>
        <w:top w:val="none" w:sz="0" w:space="0" w:color="auto"/>
        <w:left w:val="none" w:sz="0" w:space="0" w:color="auto"/>
        <w:bottom w:val="none" w:sz="0" w:space="0" w:color="auto"/>
        <w:right w:val="none" w:sz="0" w:space="0" w:color="auto"/>
      </w:divBdr>
      <w:divsChild>
        <w:div w:id="2073455760">
          <w:marLeft w:val="480"/>
          <w:marRight w:val="0"/>
          <w:marTop w:val="0"/>
          <w:marBottom w:val="0"/>
          <w:divBdr>
            <w:top w:val="none" w:sz="0" w:space="0" w:color="auto"/>
            <w:left w:val="none" w:sz="0" w:space="0" w:color="auto"/>
            <w:bottom w:val="none" w:sz="0" w:space="0" w:color="auto"/>
            <w:right w:val="none" w:sz="0" w:space="0" w:color="auto"/>
          </w:divBdr>
          <w:divsChild>
            <w:div w:id="178441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077">
      <w:bodyDiv w:val="1"/>
      <w:marLeft w:val="0"/>
      <w:marRight w:val="0"/>
      <w:marTop w:val="0"/>
      <w:marBottom w:val="0"/>
      <w:divBdr>
        <w:top w:val="none" w:sz="0" w:space="0" w:color="auto"/>
        <w:left w:val="none" w:sz="0" w:space="0" w:color="auto"/>
        <w:bottom w:val="none" w:sz="0" w:space="0" w:color="auto"/>
        <w:right w:val="none" w:sz="0" w:space="0" w:color="auto"/>
      </w:divBdr>
      <w:divsChild>
        <w:div w:id="1552033164">
          <w:marLeft w:val="480"/>
          <w:marRight w:val="0"/>
          <w:marTop w:val="0"/>
          <w:marBottom w:val="0"/>
          <w:divBdr>
            <w:top w:val="none" w:sz="0" w:space="0" w:color="auto"/>
            <w:left w:val="none" w:sz="0" w:space="0" w:color="auto"/>
            <w:bottom w:val="none" w:sz="0" w:space="0" w:color="auto"/>
            <w:right w:val="none" w:sz="0" w:space="0" w:color="auto"/>
          </w:divBdr>
          <w:divsChild>
            <w:div w:id="7656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779">
      <w:bodyDiv w:val="1"/>
      <w:marLeft w:val="0"/>
      <w:marRight w:val="0"/>
      <w:marTop w:val="0"/>
      <w:marBottom w:val="0"/>
      <w:divBdr>
        <w:top w:val="none" w:sz="0" w:space="0" w:color="auto"/>
        <w:left w:val="none" w:sz="0" w:space="0" w:color="auto"/>
        <w:bottom w:val="none" w:sz="0" w:space="0" w:color="auto"/>
        <w:right w:val="none" w:sz="0" w:space="0" w:color="auto"/>
      </w:divBdr>
      <w:divsChild>
        <w:div w:id="1897276685">
          <w:marLeft w:val="480"/>
          <w:marRight w:val="0"/>
          <w:marTop w:val="0"/>
          <w:marBottom w:val="0"/>
          <w:divBdr>
            <w:top w:val="none" w:sz="0" w:space="0" w:color="auto"/>
            <w:left w:val="none" w:sz="0" w:space="0" w:color="auto"/>
            <w:bottom w:val="none" w:sz="0" w:space="0" w:color="auto"/>
            <w:right w:val="none" w:sz="0" w:space="0" w:color="auto"/>
          </w:divBdr>
          <w:divsChild>
            <w:div w:id="163086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18" Type="http://schemas.openxmlformats.org/officeDocument/2006/relationships/hyperlink" Target="https://www.cdc.gov/cholesterol/risk_factors.htm" TargetMode="External"/><Relationship Id="rId26" Type="http://schemas.openxmlformats.org/officeDocument/2006/relationships/hyperlink" Target="https://doi.org/10.1371/journal.pone.0231037" TargetMode="External"/><Relationship Id="rId3" Type="http://schemas.openxmlformats.org/officeDocument/2006/relationships/styles" Target="styles.xml"/><Relationship Id="rId21" Type="http://schemas.openxmlformats.org/officeDocument/2006/relationships/hyperlink" Target="https://doi.org/10.1038/nrcardio.2017.189" TargetMode="Externa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doi.org/10.1136/jech.2008.082123" TargetMode="External"/><Relationship Id="rId25" Type="http://schemas.openxmlformats.org/officeDocument/2006/relationships/hyperlink" Target="https://doi.org/10.1007/s00420-018-1289-4"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s://doi.org/10.1016/S0140-6736(15)60295-1" TargetMode="External"/><Relationship Id="rId29" Type="http://schemas.openxmlformats.org/officeDocument/2006/relationships/hyperlink" Target="https://doi.org/10.1136/jech-2018-21094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nhlbi.nih.gov/health-topics/all-publications-and-resources/atp-iii-glance-quick-desk-reference"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doi.org/10.2486/indhealth.2016-0127" TargetMode="External"/><Relationship Id="rId28" Type="http://schemas.openxmlformats.org/officeDocument/2006/relationships/hyperlink" Target="https://doi.org/10.1161/CIR.0000000000000950" TargetMode="External"/><Relationship Id="rId10" Type="http://schemas.microsoft.com/office/2016/09/relationships/commentsIds" Target="commentsIds.xml"/><Relationship Id="rId19" Type="http://schemas.openxmlformats.org/officeDocument/2006/relationships/hyperlink" Target="https://doi.org/10.1371/journal.pone.0254631" TargetMode="External"/><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186/s40557-016-0149-5" TargetMode="External"/><Relationship Id="rId27" Type="http://schemas.openxmlformats.org/officeDocument/2006/relationships/hyperlink" Target="https://doi.org/10.2486/indhealth.37.457"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1C89C0-76F0-4656-8724-8A6B78BF1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2791</TotalTime>
  <Pages>28</Pages>
  <Words>5791</Words>
  <Characters>33013</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Judy Harbertson</dc:creator>
  <cp:keywords/>
  <dc:description/>
  <cp:lastModifiedBy>Christian Hicks</cp:lastModifiedBy>
  <cp:revision>406</cp:revision>
  <dcterms:created xsi:type="dcterms:W3CDTF">2021-10-25T20:38:00Z</dcterms:created>
  <dcterms:modified xsi:type="dcterms:W3CDTF">2022-03-13T22:34:00Z</dcterms:modified>
</cp:coreProperties>
</file>